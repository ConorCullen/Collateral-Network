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71A53" w:rsidRPr="00F52CAC" w:rsidRDefault="00DB40F9" w:rsidP="00F52CAC">
      <w:pPr>
        <w:spacing w:line="480" w:lineRule="auto"/>
        <w:jc w:val="both"/>
        <w:outlineLvl w:val="0"/>
        <w:rPr>
          <w:b/>
          <w:lang w:val="en-US"/>
        </w:rPr>
      </w:pPr>
      <w:r>
        <w:rPr>
          <w:b/>
          <w:lang w:val="en-US"/>
        </w:rPr>
        <w:t>Ten years after the crisis: Miscalibrating risk and the problem of governing a s</w:t>
      </w:r>
      <w:r w:rsidR="00790E1D">
        <w:rPr>
          <w:b/>
          <w:lang w:val="en-US"/>
        </w:rPr>
        <w:t xml:space="preserve">ocial network </w:t>
      </w:r>
      <w:r>
        <w:rPr>
          <w:b/>
          <w:lang w:val="en-US"/>
        </w:rPr>
        <w:t>like a market.</w:t>
      </w:r>
    </w:p>
    <w:p w:rsidR="009D5F9B" w:rsidRPr="00F52CAC" w:rsidRDefault="009D5F9B" w:rsidP="00F52CAC">
      <w:pPr>
        <w:spacing w:line="480" w:lineRule="auto"/>
        <w:rPr>
          <w:b/>
          <w:lang w:val="en-US"/>
        </w:rPr>
      </w:pPr>
    </w:p>
    <w:p w:rsidR="00066EB3" w:rsidRPr="007512F4" w:rsidRDefault="001478AB" w:rsidP="00B76963">
      <w:pPr>
        <w:spacing w:line="480" w:lineRule="auto"/>
        <w:jc w:val="center"/>
        <w:rPr>
          <w:b/>
          <w:lang w:val="en-US"/>
        </w:rPr>
      </w:pPr>
      <w:r w:rsidRPr="00B76963">
        <w:rPr>
          <w:b/>
          <w:lang w:val="en-US"/>
        </w:rPr>
        <w:t>INTRODUCTION</w:t>
      </w:r>
    </w:p>
    <w:p w:rsidR="00976B2D" w:rsidRDefault="00327E45" w:rsidP="00976B2D">
      <w:pPr>
        <w:spacing w:line="480" w:lineRule="auto"/>
        <w:ind w:firstLine="720"/>
        <w:jc w:val="both"/>
        <w:rPr>
          <w:lang w:val="en-US"/>
        </w:rPr>
      </w:pPr>
      <w:r>
        <w:rPr>
          <w:lang w:val="en-US"/>
        </w:rPr>
        <w:t>As we write it is almost ten years since t</w:t>
      </w:r>
      <w:r w:rsidR="003F3BFC" w:rsidRPr="007512F4">
        <w:rPr>
          <w:lang w:val="en-US"/>
        </w:rPr>
        <w:t>he collapse of the investment bank Lehman Brothers</w:t>
      </w:r>
      <w:r w:rsidR="00861BAC" w:rsidRPr="007512F4">
        <w:rPr>
          <w:lang w:val="en-US"/>
        </w:rPr>
        <w:t xml:space="preserve"> marked </w:t>
      </w:r>
      <w:r w:rsidR="005955FC" w:rsidRPr="007512F4">
        <w:rPr>
          <w:lang w:val="en-US"/>
        </w:rPr>
        <w:t xml:space="preserve">the start </w:t>
      </w:r>
      <w:r w:rsidR="00241B6E" w:rsidRPr="007512F4">
        <w:rPr>
          <w:lang w:val="en-US"/>
        </w:rPr>
        <w:t>of</w:t>
      </w:r>
      <w:r w:rsidR="005955FC" w:rsidRPr="007512F4">
        <w:rPr>
          <w:lang w:val="en-US"/>
        </w:rPr>
        <w:t xml:space="preserve"> one of</w:t>
      </w:r>
      <w:r w:rsidR="00241B6E" w:rsidRPr="007512F4">
        <w:rPr>
          <w:lang w:val="en-US"/>
        </w:rPr>
        <w:t xml:space="preserve"> the most significant financial crises and deepest recessions of our time. At the </w:t>
      </w:r>
      <w:r w:rsidR="00770E04" w:rsidRPr="0076034C">
        <w:rPr>
          <w:lang w:val="en-US"/>
        </w:rPr>
        <w:t>center</w:t>
      </w:r>
      <w:r w:rsidR="00241B6E" w:rsidRPr="001E4FEE">
        <w:rPr>
          <w:lang w:val="en-US"/>
        </w:rPr>
        <w:t xml:space="preserve"> o</w:t>
      </w:r>
      <w:r w:rsidR="001C73D5" w:rsidRPr="001E4FEE">
        <w:rPr>
          <w:lang w:val="en-US"/>
        </w:rPr>
        <w:t>f this crisis w</w:t>
      </w:r>
      <w:r w:rsidR="00D72362">
        <w:rPr>
          <w:lang w:val="en-US"/>
        </w:rPr>
        <w:t>ere</w:t>
      </w:r>
      <w:ins w:id="0" w:author="Dan Tischer" w:date="2018-04-16T10:39:00Z">
        <w:r w:rsidR="00FB1616">
          <w:rPr>
            <w:lang w:val="en-US"/>
          </w:rPr>
          <w:t xml:space="preserve"> </w:t>
        </w:r>
      </w:ins>
      <w:r w:rsidR="00D72362" w:rsidRPr="00FD318B">
        <w:rPr>
          <w:lang w:val="en-US"/>
        </w:rPr>
        <w:t>collateralized debt obligation</w:t>
      </w:r>
      <w:r w:rsidR="00D72362">
        <w:rPr>
          <w:lang w:val="en-US"/>
        </w:rPr>
        <w:t>s</w:t>
      </w:r>
      <w:ins w:id="1" w:author="Dan Tischer" w:date="2018-04-16T10:39:00Z">
        <w:r w:rsidR="00FB1616">
          <w:rPr>
            <w:lang w:val="en-US"/>
          </w:rPr>
          <w:t xml:space="preserve"> </w:t>
        </w:r>
      </w:ins>
      <w:r w:rsidR="00D72362" w:rsidRPr="00187D4A">
        <w:rPr>
          <w:lang w:val="en-US"/>
        </w:rPr>
        <w:t>(CDO</w:t>
      </w:r>
      <w:r w:rsidR="00D72362">
        <w:rPr>
          <w:lang w:val="en-US"/>
        </w:rPr>
        <w:t>s</w:t>
      </w:r>
      <w:r w:rsidR="00D72362" w:rsidRPr="00187D4A">
        <w:rPr>
          <w:lang w:val="en-US"/>
        </w:rPr>
        <w:t>)</w:t>
      </w:r>
      <w:r w:rsidR="00D72362">
        <w:rPr>
          <w:lang w:val="en-US"/>
        </w:rPr>
        <w:t xml:space="preserve"> – then, </w:t>
      </w:r>
      <w:r w:rsidR="00104F5F">
        <w:rPr>
          <w:lang w:val="en-US"/>
        </w:rPr>
        <w:t>a</w:t>
      </w:r>
      <w:ins w:id="2" w:author="Dan Tischer" w:date="2018-04-16T10:39:00Z">
        <w:r w:rsidR="00FB1616">
          <w:rPr>
            <w:lang w:val="en-US"/>
          </w:rPr>
          <w:t xml:space="preserve"> </w:t>
        </w:r>
      </w:ins>
      <w:r w:rsidR="00104F5F">
        <w:rPr>
          <w:lang w:val="en-US"/>
        </w:rPr>
        <w:t xml:space="preserve">relatively unknown </w:t>
      </w:r>
      <w:r w:rsidR="00241B6E" w:rsidRPr="001E4FEE">
        <w:rPr>
          <w:lang w:val="en-US"/>
        </w:rPr>
        <w:t xml:space="preserve">credit derivative </w:t>
      </w:r>
      <w:r w:rsidR="00D72362">
        <w:rPr>
          <w:lang w:val="en-US"/>
        </w:rPr>
        <w:t xml:space="preserve">with </w:t>
      </w:r>
      <w:r w:rsidR="00357F95" w:rsidRPr="00187D4A">
        <w:rPr>
          <w:lang w:val="en-US"/>
        </w:rPr>
        <w:t>a notional value outstanding of $1.4trillion</w:t>
      </w:r>
      <w:r w:rsidR="00E55575">
        <w:rPr>
          <w:lang w:val="en-US"/>
        </w:rPr>
        <w:t xml:space="preserve"> in</w:t>
      </w:r>
      <w:r w:rsidR="003F0C47">
        <w:rPr>
          <w:lang w:val="en-US"/>
        </w:rPr>
        <w:t xml:space="preserve"> 2007</w:t>
      </w:r>
      <w:r w:rsidR="00357F95" w:rsidRPr="00187D4A">
        <w:rPr>
          <w:lang w:val="en-US"/>
        </w:rPr>
        <w:t xml:space="preserve"> (Yellen</w:t>
      </w:r>
      <w:r w:rsidR="00230F87" w:rsidRPr="00187D4A">
        <w:rPr>
          <w:lang w:val="en-US"/>
        </w:rPr>
        <w:t>,</w:t>
      </w:r>
      <w:r w:rsidR="00357F95" w:rsidRPr="00187D4A">
        <w:rPr>
          <w:lang w:val="en-US"/>
        </w:rPr>
        <w:t xml:space="preserve"> 2013)</w:t>
      </w:r>
      <w:r w:rsidR="00D72362">
        <w:rPr>
          <w:lang w:val="en-US"/>
        </w:rPr>
        <w:t>. By</w:t>
      </w:r>
      <w:r w:rsidR="008922DC" w:rsidRPr="00187D4A">
        <w:rPr>
          <w:lang w:val="en-US"/>
        </w:rPr>
        <w:t xml:space="preserve"> 2012 </w:t>
      </w:r>
      <w:r w:rsidR="00D72362">
        <w:rPr>
          <w:lang w:val="en-US"/>
        </w:rPr>
        <w:t xml:space="preserve">CDOs </w:t>
      </w:r>
      <w:r w:rsidR="00CF0A4C">
        <w:rPr>
          <w:lang w:val="en-US"/>
        </w:rPr>
        <w:t>had lost on average 60% of their par value</w:t>
      </w:r>
      <w:r w:rsidR="00CF0A4C">
        <w:t xml:space="preserve">, </w:t>
      </w:r>
      <w:r w:rsidR="00D72362">
        <w:t>and</w:t>
      </w:r>
      <w:r w:rsidR="00CF0A4C">
        <w:t xml:space="preserve"> many </w:t>
      </w:r>
      <w:r w:rsidR="00D72362">
        <w:t>were</w:t>
      </w:r>
      <w:r w:rsidR="00CF0A4C">
        <w:t xml:space="preserve"> worthless</w:t>
      </w:r>
      <w:r w:rsidR="00A86CDD" w:rsidRPr="00187D4A">
        <w:t xml:space="preserve"> (Cordell, Huang </w:t>
      </w:r>
      <w:r w:rsidR="00BF664B" w:rsidRPr="00187D4A">
        <w:t>and</w:t>
      </w:r>
      <w:r w:rsidR="00A86CDD" w:rsidRPr="00187D4A">
        <w:t xml:space="preserve"> Williams</w:t>
      </w:r>
      <w:r w:rsidR="008922DC" w:rsidRPr="00187D4A">
        <w:t>, 2012)</w:t>
      </w:r>
      <w:r w:rsidR="00F02312">
        <w:t xml:space="preserve">. </w:t>
      </w:r>
      <w:r w:rsidR="00FF57AE">
        <w:t>Th</w:t>
      </w:r>
      <w:r w:rsidR="00DE717A">
        <w:t>e</w:t>
      </w:r>
      <w:r w:rsidR="00FF57AE">
        <w:t xml:space="preserve"> losses</w:t>
      </w:r>
      <w:r w:rsidR="00DE717A">
        <w:t xml:space="preserve"> on CDOs</w:t>
      </w:r>
      <w:ins w:id="3" w:author="Dan Tischer" w:date="2018-04-16T10:39:00Z">
        <w:r w:rsidR="00FB1616">
          <w:t xml:space="preserve"> </w:t>
        </w:r>
      </w:ins>
      <w:r w:rsidR="008922DC" w:rsidRPr="00187D4A">
        <w:t>paralyz</w:t>
      </w:r>
      <w:r w:rsidR="00F02312">
        <w:t>ed</w:t>
      </w:r>
      <w:r w:rsidR="006459D1" w:rsidRPr="00187D4A">
        <w:t xml:space="preserve"> the </w:t>
      </w:r>
      <w:r w:rsidR="003F0C47">
        <w:t xml:space="preserve">global </w:t>
      </w:r>
      <w:r w:rsidR="008922DC" w:rsidRPr="00187D4A">
        <w:t xml:space="preserve">banking </w:t>
      </w:r>
      <w:r w:rsidR="003F0C47" w:rsidRPr="00187D4A">
        <w:t>s</w:t>
      </w:r>
      <w:r w:rsidR="003F0C47">
        <w:t>ystem</w:t>
      </w:r>
      <w:r w:rsidR="00820CC2" w:rsidRPr="00187D4A">
        <w:t>, leading to the collapse or bailout of leading banks</w:t>
      </w:r>
      <w:r w:rsidR="008922DC" w:rsidRPr="00187D4A">
        <w:t xml:space="preserve"> across the </w:t>
      </w:r>
      <w:r w:rsidR="003F0C47">
        <w:t>world</w:t>
      </w:r>
      <w:ins w:id="4" w:author="Dan Tischer" w:date="2018-04-16T10:39:00Z">
        <w:r w:rsidR="00FB1616">
          <w:t xml:space="preserve"> </w:t>
        </w:r>
      </w:ins>
      <w:r w:rsidR="00F02312">
        <w:t xml:space="preserve">and the imposition of huge social costs </w:t>
      </w:r>
      <w:r w:rsidR="00A958FF" w:rsidRPr="00187D4A">
        <w:t xml:space="preserve">(Haldane </w:t>
      </w:r>
      <w:r w:rsidR="00230F87" w:rsidRPr="00187D4A">
        <w:t>&amp;</w:t>
      </w:r>
      <w:ins w:id="5" w:author="Dan Tischer" w:date="2018-04-16T16:10:00Z">
        <w:r w:rsidR="007F0D37">
          <w:t xml:space="preserve"> </w:t>
        </w:r>
      </w:ins>
      <w:r w:rsidR="00A958FF" w:rsidRPr="00187D4A">
        <w:t>May</w:t>
      </w:r>
      <w:r w:rsidR="00230F87" w:rsidRPr="00187D4A">
        <w:t>,</w:t>
      </w:r>
      <w:r w:rsidR="00A958FF" w:rsidRPr="00187D4A">
        <w:t xml:space="preserve"> 2011)</w:t>
      </w:r>
      <w:r w:rsidR="006459D1" w:rsidRPr="00187D4A">
        <w:t>.</w:t>
      </w:r>
      <w:ins w:id="6" w:author="Dan Tischer" w:date="2018-04-16T10:40:00Z">
        <w:r w:rsidR="00FB1616">
          <w:t xml:space="preserve"> </w:t>
        </w:r>
      </w:ins>
      <w:r w:rsidR="003044E1">
        <w:rPr>
          <w:lang w:val="en-US"/>
        </w:rPr>
        <w:t xml:space="preserve">A failure of risk management </w:t>
      </w:r>
      <w:r w:rsidR="006D3696">
        <w:rPr>
          <w:lang w:val="en-US"/>
        </w:rPr>
        <w:t>was</w:t>
      </w:r>
      <w:r w:rsidR="003044E1">
        <w:rPr>
          <w:lang w:val="en-US"/>
        </w:rPr>
        <w:t xml:space="preserve"> deemed to be at the </w:t>
      </w:r>
      <w:r w:rsidR="004077C1">
        <w:rPr>
          <w:lang w:val="en-US"/>
        </w:rPr>
        <w:t xml:space="preserve">heart of the </w:t>
      </w:r>
      <w:r w:rsidR="00DE717A">
        <w:rPr>
          <w:lang w:val="en-US"/>
        </w:rPr>
        <w:t xml:space="preserve">CDO </w:t>
      </w:r>
      <w:r w:rsidR="004077C1">
        <w:rPr>
          <w:lang w:val="en-US"/>
        </w:rPr>
        <w:t>crisis</w:t>
      </w:r>
      <w:r w:rsidR="00861BAC" w:rsidRPr="00187D4A">
        <w:rPr>
          <w:lang w:val="en-US"/>
        </w:rPr>
        <w:t xml:space="preserve"> (</w:t>
      </w:r>
      <w:r w:rsidR="00B76963">
        <w:rPr>
          <w:lang w:val="en-US"/>
        </w:rPr>
        <w:t>Financial Crisis Inquiry Commission</w:t>
      </w:r>
      <w:ins w:id="7" w:author="Dan Tischer" w:date="2018-04-16T17:47:00Z">
        <w:r w:rsidR="00A24888">
          <w:rPr>
            <w:lang w:val="en-US"/>
          </w:rPr>
          <w:t xml:space="preserve"> (</w:t>
        </w:r>
      </w:ins>
      <w:ins w:id="8" w:author="Dan Tischer" w:date="2018-04-16T16:11:00Z">
        <w:r w:rsidR="007F0D37">
          <w:rPr>
            <w:lang w:val="en-US"/>
          </w:rPr>
          <w:t>FCIC</w:t>
        </w:r>
      </w:ins>
      <w:ins w:id="9" w:author="Dan Tischer" w:date="2018-04-16T17:47:00Z">
        <w:r w:rsidR="00A24888">
          <w:rPr>
            <w:lang w:val="en-US"/>
          </w:rPr>
          <w:t>)</w:t>
        </w:r>
      </w:ins>
      <w:ins w:id="10" w:author="Dan Tischer" w:date="2018-04-16T20:45:00Z">
        <w:r w:rsidR="00F977E7">
          <w:rPr>
            <w:lang w:val="en-US"/>
          </w:rPr>
          <w:t>,</w:t>
        </w:r>
      </w:ins>
      <w:r w:rsidR="00B76963">
        <w:rPr>
          <w:lang w:val="en-US"/>
        </w:rPr>
        <w:t xml:space="preserve"> 2011: xviii</w:t>
      </w:r>
      <w:r w:rsidR="00603D93">
        <w:rPr>
          <w:lang w:val="en-US"/>
        </w:rPr>
        <w:t>; US Senate</w:t>
      </w:r>
      <w:ins w:id="11" w:author="Dan Tischer" w:date="2018-04-16T20:46:00Z">
        <w:r w:rsidR="00F977E7">
          <w:rPr>
            <w:lang w:val="en-US"/>
          </w:rPr>
          <w:t>,</w:t>
        </w:r>
      </w:ins>
      <w:r w:rsidR="00603D93">
        <w:rPr>
          <w:lang w:val="en-US"/>
        </w:rPr>
        <w:t xml:space="preserve"> 2011: 12</w:t>
      </w:r>
      <w:r w:rsidR="00861BAC" w:rsidRPr="00B76963">
        <w:rPr>
          <w:lang w:val="en-US"/>
        </w:rPr>
        <w:t>)</w:t>
      </w:r>
      <w:r w:rsidR="00D72362">
        <w:rPr>
          <w:lang w:val="en-US"/>
        </w:rPr>
        <w:t xml:space="preserve"> which</w:t>
      </w:r>
      <w:r w:rsidR="00603D93">
        <w:rPr>
          <w:lang w:val="en-US"/>
        </w:rPr>
        <w:t xml:space="preserve"> led to demands for increased transparency and </w:t>
      </w:r>
      <w:r w:rsidR="006D3696">
        <w:rPr>
          <w:lang w:val="en-US"/>
        </w:rPr>
        <w:t>a variety of risk-measuring refinements</w:t>
      </w:r>
      <w:r w:rsidR="00603D93">
        <w:rPr>
          <w:lang w:val="en-US"/>
        </w:rPr>
        <w:t xml:space="preserve"> t</w:t>
      </w:r>
      <w:r w:rsidR="000C03F6">
        <w:rPr>
          <w:lang w:val="en-US"/>
        </w:rPr>
        <w:t>o</w:t>
      </w:r>
      <w:ins w:id="12" w:author="Dan Tischer" w:date="2018-04-16T10:39:00Z">
        <w:r w:rsidR="00FB1616">
          <w:rPr>
            <w:lang w:val="en-US"/>
          </w:rPr>
          <w:t xml:space="preserve"> </w:t>
        </w:r>
      </w:ins>
      <w:r w:rsidR="006D3696">
        <w:rPr>
          <w:lang w:val="en-US"/>
        </w:rPr>
        <w:t>reduce future failures</w:t>
      </w:r>
      <w:r w:rsidR="00603D93">
        <w:rPr>
          <w:lang w:val="en-US"/>
        </w:rPr>
        <w:t xml:space="preserve"> (</w:t>
      </w:r>
      <w:ins w:id="13" w:author="Dan Tischer" w:date="2018-04-16T19:32:00Z">
        <w:r w:rsidR="00BC6CDA">
          <w:rPr>
            <w:lang w:val="en-US"/>
          </w:rPr>
          <w:t xml:space="preserve">Mikes, 2011; </w:t>
        </w:r>
      </w:ins>
      <w:r w:rsidR="00603D93">
        <w:rPr>
          <w:lang w:val="en-US"/>
        </w:rPr>
        <w:t>US Senate</w:t>
      </w:r>
      <w:ins w:id="14" w:author="Dan Tischer" w:date="2018-04-16T20:45:00Z">
        <w:r w:rsidR="00F977E7">
          <w:rPr>
            <w:lang w:val="en-US"/>
          </w:rPr>
          <w:t>,</w:t>
        </w:r>
      </w:ins>
      <w:r w:rsidR="00603D93">
        <w:rPr>
          <w:lang w:val="en-US"/>
        </w:rPr>
        <w:t xml:space="preserve"> 2011: 12-14)</w:t>
      </w:r>
      <w:r w:rsidR="00FF1197" w:rsidRPr="00B76963">
        <w:rPr>
          <w:lang w:val="en-US"/>
        </w:rPr>
        <w:t>.</w:t>
      </w:r>
      <w:ins w:id="15" w:author="Dan Tischer" w:date="2018-04-16T10:40:00Z">
        <w:r w:rsidR="00FB1616">
          <w:rPr>
            <w:lang w:val="en-US"/>
          </w:rPr>
          <w:t xml:space="preserve"> </w:t>
        </w:r>
      </w:ins>
      <w:r w:rsidR="007A2043">
        <w:rPr>
          <w:lang w:val="en-US"/>
        </w:rPr>
        <w:t>But t</w:t>
      </w:r>
      <w:r w:rsidR="00603D93">
        <w:rPr>
          <w:lang w:val="en-US"/>
        </w:rPr>
        <w:t>he</w:t>
      </w:r>
      <w:r w:rsidR="007A2043">
        <w:rPr>
          <w:lang w:val="en-US"/>
        </w:rPr>
        <w:t>s</w:t>
      </w:r>
      <w:r w:rsidR="00603D93">
        <w:rPr>
          <w:lang w:val="en-US"/>
        </w:rPr>
        <w:t>e demands</w:t>
      </w:r>
      <w:r w:rsidR="007A2043">
        <w:rPr>
          <w:lang w:val="en-US"/>
        </w:rPr>
        <w:t xml:space="preserve"> did not generate </w:t>
      </w:r>
      <w:r w:rsidR="00603D93">
        <w:rPr>
          <w:lang w:val="en-US"/>
        </w:rPr>
        <w:t xml:space="preserve">the </w:t>
      </w:r>
      <w:r w:rsidR="00D34135">
        <w:rPr>
          <w:lang w:val="en-US"/>
        </w:rPr>
        <w:t>interventions</w:t>
      </w:r>
      <w:ins w:id="16" w:author="Dan Tischer" w:date="2018-04-16T10:40:00Z">
        <w:r w:rsidR="00FB1616">
          <w:rPr>
            <w:lang w:val="en-US"/>
          </w:rPr>
          <w:t xml:space="preserve"> </w:t>
        </w:r>
      </w:ins>
      <w:r w:rsidR="00603D93">
        <w:rPr>
          <w:lang w:val="en-US"/>
        </w:rPr>
        <w:t>that</w:t>
      </w:r>
      <w:r w:rsidR="004077C1">
        <w:rPr>
          <w:lang w:val="en-US"/>
        </w:rPr>
        <w:t xml:space="preserve"> would</w:t>
      </w:r>
      <w:r w:rsidR="007A2043">
        <w:rPr>
          <w:lang w:val="en-US"/>
        </w:rPr>
        <w:t xml:space="preserve"> prevent </w:t>
      </w:r>
      <w:r w:rsidR="00D34135">
        <w:rPr>
          <w:lang w:val="en-US"/>
        </w:rPr>
        <w:t>subsequent scandals</w:t>
      </w:r>
      <w:r w:rsidR="007A2043">
        <w:rPr>
          <w:lang w:val="en-US"/>
        </w:rPr>
        <w:t xml:space="preserve">, including Libor-rigging, money laundering and foreign exchange rate manipulation. </w:t>
      </w:r>
    </w:p>
    <w:p w:rsidR="00463D90" w:rsidRDefault="00D34135" w:rsidP="00976B2D">
      <w:pPr>
        <w:spacing w:line="480" w:lineRule="auto"/>
        <w:ind w:firstLine="720"/>
        <w:jc w:val="both"/>
        <w:rPr>
          <w:lang w:val="en-US"/>
        </w:rPr>
      </w:pPr>
      <w:r>
        <w:rPr>
          <w:lang w:val="en-US"/>
        </w:rPr>
        <w:t xml:space="preserve">The continued failure of risk management in finance suggests something more fundamental is wrong </w:t>
      </w:r>
      <w:r w:rsidR="00164DF1">
        <w:rPr>
          <w:lang w:val="en-US"/>
        </w:rPr>
        <w:t>with</w:t>
      </w:r>
      <w:r>
        <w:rPr>
          <w:lang w:val="en-US"/>
        </w:rPr>
        <w:t xml:space="preserve"> the way risk is conceived</w:t>
      </w:r>
      <w:ins w:id="17" w:author="Dan Tischer" w:date="2018-04-16T10:40:00Z">
        <w:r w:rsidR="00FB1616">
          <w:rPr>
            <w:lang w:val="en-US"/>
          </w:rPr>
          <w:t xml:space="preserve"> </w:t>
        </w:r>
      </w:ins>
      <w:r>
        <w:rPr>
          <w:lang w:val="en-US"/>
        </w:rPr>
        <w:t xml:space="preserve">and risk mitigation is </w:t>
      </w:r>
      <w:r w:rsidRPr="00B76963">
        <w:rPr>
          <w:lang w:val="en-US"/>
        </w:rPr>
        <w:t>organiz</w:t>
      </w:r>
      <w:r>
        <w:rPr>
          <w:lang w:val="en-US"/>
        </w:rPr>
        <w:t>ed</w:t>
      </w:r>
      <w:ins w:id="18" w:author="Dan Tischer" w:date="2018-04-16T10:40:00Z">
        <w:r w:rsidR="00FB1616">
          <w:rPr>
            <w:lang w:val="en-US"/>
          </w:rPr>
          <w:t xml:space="preserve"> </w:t>
        </w:r>
      </w:ins>
      <w:r w:rsidR="00CF0A4C">
        <w:rPr>
          <w:lang w:val="en-US"/>
        </w:rPr>
        <w:t xml:space="preserve">in financial services </w:t>
      </w:r>
      <w:r w:rsidRPr="00B76963">
        <w:rPr>
          <w:lang w:val="en-US"/>
        </w:rPr>
        <w:t>(</w:t>
      </w:r>
      <w:r>
        <w:rPr>
          <w:lang w:val="en-US"/>
        </w:rPr>
        <w:t xml:space="preserve">see </w:t>
      </w:r>
      <w:r w:rsidRPr="00B76963">
        <w:rPr>
          <w:lang w:val="en-US"/>
        </w:rPr>
        <w:t>Munir, 2011).</w:t>
      </w:r>
      <w:ins w:id="19" w:author="Dan Tischer" w:date="2018-04-16T10:40:00Z">
        <w:r w:rsidR="00FB1616">
          <w:rPr>
            <w:lang w:val="en-US"/>
          </w:rPr>
          <w:t xml:space="preserve"> </w:t>
        </w:r>
      </w:ins>
      <w:r w:rsidR="006012A7">
        <w:rPr>
          <w:lang w:val="en-US"/>
        </w:rPr>
        <w:t xml:space="preserve">Much has been written about the </w:t>
      </w:r>
      <w:r w:rsidR="00D72362">
        <w:rPr>
          <w:lang w:val="en-US"/>
        </w:rPr>
        <w:t xml:space="preserve">systemic </w:t>
      </w:r>
      <w:r w:rsidR="006012A7">
        <w:rPr>
          <w:lang w:val="en-US"/>
        </w:rPr>
        <w:t xml:space="preserve">problems of </w:t>
      </w:r>
      <w:r w:rsidR="00D72362">
        <w:rPr>
          <w:lang w:val="en-US"/>
        </w:rPr>
        <w:t xml:space="preserve">bank </w:t>
      </w:r>
      <w:r w:rsidR="006012A7">
        <w:rPr>
          <w:lang w:val="en-US"/>
        </w:rPr>
        <w:t>interconnectedness</w:t>
      </w:r>
      <w:r w:rsidR="000F4DDE">
        <w:rPr>
          <w:lang w:val="en-US"/>
        </w:rPr>
        <w:t xml:space="preserve">, </w:t>
      </w:r>
      <w:r w:rsidR="00D72362">
        <w:rPr>
          <w:lang w:val="en-US"/>
        </w:rPr>
        <w:t xml:space="preserve">but interconnectedness alone should </w:t>
      </w:r>
      <w:r w:rsidR="00A8798B">
        <w:rPr>
          <w:lang w:val="en-US"/>
        </w:rPr>
        <w:t xml:space="preserve">not </w:t>
      </w:r>
      <w:r w:rsidR="00681994">
        <w:rPr>
          <w:lang w:val="en-US"/>
        </w:rPr>
        <w:t>impose</w:t>
      </w:r>
      <w:r w:rsidR="00D72362">
        <w:rPr>
          <w:lang w:val="en-US"/>
        </w:rPr>
        <w:t xml:space="preserve"> harm if the securities which connect those </w:t>
      </w:r>
      <w:r w:rsidR="00681994">
        <w:rPr>
          <w:lang w:val="en-US"/>
        </w:rPr>
        <w:t>organization</w:t>
      </w:r>
      <w:r w:rsidR="00D72362">
        <w:rPr>
          <w:lang w:val="en-US"/>
        </w:rPr>
        <w:t xml:space="preserve">s are robust. </w:t>
      </w:r>
      <w:r w:rsidR="00E70CB2">
        <w:rPr>
          <w:lang w:val="en-US"/>
        </w:rPr>
        <w:t>We accordingly revisit</w:t>
      </w:r>
      <w:r w:rsidR="00CF0A4C">
        <w:rPr>
          <w:lang w:val="en-US"/>
        </w:rPr>
        <w:t xml:space="preserve"> the 2008 crisis in credit </w:t>
      </w:r>
      <w:r w:rsidR="00CF0A4C">
        <w:rPr>
          <w:lang w:val="en-US"/>
        </w:rPr>
        <w:lastRenderedPageBreak/>
        <w:t xml:space="preserve">derivatives </w:t>
      </w:r>
      <w:r w:rsidR="00E3010A">
        <w:rPr>
          <w:lang w:val="en-US"/>
        </w:rPr>
        <w:t>in order to say something contemporary about the limits of existing conceptualizations of risk and risk management organization</w:t>
      </w:r>
      <w:r w:rsidR="004077C1">
        <w:rPr>
          <w:lang w:val="en-US"/>
        </w:rPr>
        <w:t xml:space="preserve">. </w:t>
      </w:r>
    </w:p>
    <w:p w:rsidR="003452DE" w:rsidRPr="00B76963" w:rsidRDefault="004077C1" w:rsidP="00463D90">
      <w:pPr>
        <w:spacing w:line="480" w:lineRule="auto"/>
        <w:ind w:firstLine="720"/>
        <w:jc w:val="both"/>
        <w:rPr>
          <w:lang w:val="en-US"/>
        </w:rPr>
      </w:pPr>
      <w:r>
        <w:rPr>
          <w:lang w:val="en-US"/>
        </w:rPr>
        <w:t xml:space="preserve">To do this we </w:t>
      </w:r>
      <w:r w:rsidR="001B09C9">
        <w:rPr>
          <w:lang w:val="en-US"/>
        </w:rPr>
        <w:t xml:space="preserve">pivot from the demand side - how banks </w:t>
      </w:r>
      <w:r w:rsidR="009332CF">
        <w:rPr>
          <w:lang w:val="en-US"/>
        </w:rPr>
        <w:t>became systemically</w:t>
      </w:r>
      <w:r w:rsidR="001B09C9">
        <w:rPr>
          <w:lang w:val="en-US"/>
        </w:rPr>
        <w:t xml:space="preserve"> interconnected through </w:t>
      </w:r>
      <w:r w:rsidR="009332CF">
        <w:rPr>
          <w:lang w:val="en-US"/>
        </w:rPr>
        <w:t xml:space="preserve">the purchase of </w:t>
      </w:r>
      <w:r w:rsidR="00EB427B">
        <w:rPr>
          <w:lang w:val="en-US"/>
        </w:rPr>
        <w:t xml:space="preserve">CDO </w:t>
      </w:r>
      <w:r w:rsidR="001B09C9">
        <w:rPr>
          <w:lang w:val="en-US"/>
        </w:rPr>
        <w:t>securities that were too complex and risky</w:t>
      </w:r>
      <w:r w:rsidR="00022038">
        <w:rPr>
          <w:lang w:val="en-US"/>
        </w:rPr>
        <w:t xml:space="preserve">, </w:t>
      </w:r>
      <w:r w:rsidR="001B09C9">
        <w:rPr>
          <w:lang w:val="en-US"/>
        </w:rPr>
        <w:t xml:space="preserve">towards </w:t>
      </w:r>
      <w:r w:rsidR="009332CF">
        <w:rPr>
          <w:lang w:val="en-US"/>
        </w:rPr>
        <w:t>th</w:t>
      </w:r>
      <w:r w:rsidR="001B09C9">
        <w:rPr>
          <w:lang w:val="en-US"/>
        </w:rPr>
        <w:t xml:space="preserve">e supply side </w:t>
      </w:r>
      <w:r w:rsidR="00463D90">
        <w:rPr>
          <w:lang w:val="en-US"/>
        </w:rPr>
        <w:t xml:space="preserve">and the structuration of </w:t>
      </w:r>
      <w:r w:rsidR="00EB427B">
        <w:rPr>
          <w:lang w:val="en-US"/>
        </w:rPr>
        <w:t xml:space="preserve">CDO </w:t>
      </w:r>
      <w:r w:rsidR="00463D90">
        <w:rPr>
          <w:lang w:val="en-US"/>
        </w:rPr>
        <w:t xml:space="preserve">securities. We </w:t>
      </w:r>
      <w:r>
        <w:rPr>
          <w:lang w:val="en-US"/>
        </w:rPr>
        <w:t xml:space="preserve">attempt to bridge two </w:t>
      </w:r>
      <w:r w:rsidR="00B96B59">
        <w:rPr>
          <w:lang w:val="en-US"/>
        </w:rPr>
        <w:t>literatures</w:t>
      </w:r>
      <w:r w:rsidR="00E3010A">
        <w:rPr>
          <w:lang w:val="en-US"/>
        </w:rPr>
        <w:t xml:space="preserve">: </w:t>
      </w:r>
      <w:r w:rsidR="00B96B59">
        <w:rPr>
          <w:lang w:val="en-US"/>
        </w:rPr>
        <w:t>those</w:t>
      </w:r>
      <w:r w:rsidR="00E3010A">
        <w:rPr>
          <w:lang w:val="en-US"/>
        </w:rPr>
        <w:t xml:space="preserve"> in critical accounting and organization studies </w:t>
      </w:r>
      <w:r w:rsidR="00FE5EE0">
        <w:rPr>
          <w:lang w:val="en-US"/>
        </w:rPr>
        <w:t xml:space="preserve">which </w:t>
      </w:r>
      <w:r w:rsidR="00E3010A">
        <w:rPr>
          <w:lang w:val="en-US"/>
        </w:rPr>
        <w:t>identif</w:t>
      </w:r>
      <w:r w:rsidR="00B96B59">
        <w:rPr>
          <w:lang w:val="en-US"/>
        </w:rPr>
        <w:t>y</w:t>
      </w:r>
      <w:ins w:id="20" w:author="Dan Tischer" w:date="2018-04-16T10:41:00Z">
        <w:r w:rsidR="00FB1616">
          <w:rPr>
            <w:lang w:val="en-US"/>
          </w:rPr>
          <w:t xml:space="preserve"> </w:t>
        </w:r>
      </w:ins>
      <w:r w:rsidR="00FE5EE0">
        <w:rPr>
          <w:lang w:val="en-US"/>
        </w:rPr>
        <w:t xml:space="preserve">risk as a social construct and </w:t>
      </w:r>
      <w:r w:rsidR="003452DE">
        <w:rPr>
          <w:lang w:val="en-US"/>
        </w:rPr>
        <w:t>its</w:t>
      </w:r>
      <w:r w:rsidR="00FE5EE0">
        <w:rPr>
          <w:lang w:val="en-US"/>
        </w:rPr>
        <w:t xml:space="preserve"> management an organizational process </w:t>
      </w:r>
      <w:r w:rsidR="00FE5EE0" w:rsidRPr="007512F4">
        <w:rPr>
          <w:lang w:val="en-US"/>
        </w:rPr>
        <w:t>(Hardy &amp; Maguire</w:t>
      </w:r>
      <w:ins w:id="21" w:author="Dan Tischer" w:date="2018-04-16T10:41:00Z">
        <w:r w:rsidR="00FB1616">
          <w:rPr>
            <w:lang w:val="en-US"/>
          </w:rPr>
          <w:t>,</w:t>
        </w:r>
      </w:ins>
      <w:r w:rsidR="00FE5EE0" w:rsidRPr="007512F4">
        <w:rPr>
          <w:lang w:val="en-US"/>
        </w:rPr>
        <w:t xml:space="preserve"> 2016; Gephart, Maanen &amp; Oberlechner, 2009; </w:t>
      </w:r>
      <w:commentRangeStart w:id="22"/>
      <w:r w:rsidR="00FE5EE0" w:rsidRPr="007512F4">
        <w:rPr>
          <w:lang w:val="en-US"/>
        </w:rPr>
        <w:t>Maguire &amp; Hardy,</w:t>
      </w:r>
      <w:ins w:id="23" w:author="Dan Tischer" w:date="2018-04-16T10:41:00Z">
        <w:r w:rsidR="00FB1616">
          <w:rPr>
            <w:lang w:val="en-US"/>
          </w:rPr>
          <w:t xml:space="preserve"> </w:t>
        </w:r>
      </w:ins>
      <w:r w:rsidR="00FE5EE0" w:rsidRPr="001E4FEE">
        <w:rPr>
          <w:lang w:val="en-US"/>
        </w:rPr>
        <w:t xml:space="preserve">2009 </w:t>
      </w:r>
      <w:commentRangeEnd w:id="22"/>
      <w:r w:rsidR="00692B0F">
        <w:rPr>
          <w:rStyle w:val="CommentReference"/>
          <w:rFonts w:ascii="Arial" w:hAnsi="Arial" w:cs="Arial"/>
          <w:color w:val="000000"/>
        </w:rPr>
        <w:commentReference w:id="22"/>
      </w:r>
      <w:r w:rsidR="00FE5EE0" w:rsidRPr="001E4FEE">
        <w:rPr>
          <w:lang w:val="en-US"/>
        </w:rPr>
        <w:t>&amp;</w:t>
      </w:r>
      <w:ins w:id="24" w:author="Dan Tischer" w:date="2018-04-16T10:41:00Z">
        <w:r w:rsidR="00FB1616">
          <w:rPr>
            <w:lang w:val="en-US"/>
          </w:rPr>
          <w:t xml:space="preserve"> </w:t>
        </w:r>
      </w:ins>
      <w:r w:rsidR="00FE5EE0" w:rsidRPr="00FD318B">
        <w:rPr>
          <w:lang w:val="en-US"/>
        </w:rPr>
        <w:t>2013; Miller, 2009</w:t>
      </w:r>
      <w:r w:rsidR="00FE5EE0">
        <w:rPr>
          <w:lang w:val="en-US"/>
        </w:rPr>
        <w:t>; Power 2007</w:t>
      </w:r>
      <w:ins w:id="25" w:author="Dan Tischer" w:date="2018-04-16T10:41:00Z">
        <w:r w:rsidR="00FB1616">
          <w:rPr>
            <w:lang w:val="en-US"/>
          </w:rPr>
          <w:t xml:space="preserve"> &amp;</w:t>
        </w:r>
      </w:ins>
      <w:del w:id="26" w:author="Dan Tischer" w:date="2018-04-16T10:41:00Z">
        <w:r w:rsidR="00FE5EE0" w:rsidDel="00FB1616">
          <w:rPr>
            <w:lang w:val="en-US"/>
          </w:rPr>
          <w:delText>;</w:delText>
        </w:r>
      </w:del>
      <w:r w:rsidR="00FE5EE0">
        <w:rPr>
          <w:lang w:val="en-US"/>
        </w:rPr>
        <w:t xml:space="preserve"> </w:t>
      </w:r>
      <w:commentRangeStart w:id="27"/>
      <w:r w:rsidR="00FE5EE0">
        <w:rPr>
          <w:lang w:val="en-US"/>
        </w:rPr>
        <w:t>2009</w:t>
      </w:r>
      <w:commentRangeEnd w:id="27"/>
      <w:r w:rsidR="006E5528">
        <w:rPr>
          <w:rStyle w:val="CommentReference"/>
          <w:rFonts w:ascii="Arial" w:hAnsi="Arial" w:cs="Arial"/>
          <w:color w:val="000000"/>
        </w:rPr>
        <w:commentReference w:id="27"/>
      </w:r>
      <w:ins w:id="28" w:author="Dan Tischer" w:date="2018-04-16T17:59:00Z">
        <w:r w:rsidR="000C2842">
          <w:rPr>
            <w:lang w:val="en-US"/>
          </w:rPr>
          <w:t>; Themsen &amp; Skaerbaek, 2018</w:t>
        </w:r>
      </w:ins>
      <w:r w:rsidR="00FE5EE0" w:rsidRPr="00FD318B">
        <w:rPr>
          <w:lang w:val="en-US"/>
        </w:rPr>
        <w:t>)</w:t>
      </w:r>
      <w:r w:rsidR="00FE5EE0">
        <w:rPr>
          <w:lang w:val="en-US"/>
        </w:rPr>
        <w:t xml:space="preserve"> and </w:t>
      </w:r>
      <w:r w:rsidR="00E3010A">
        <w:rPr>
          <w:lang w:val="en-US"/>
        </w:rPr>
        <w:t xml:space="preserve">sociological work which emphasizes the social embeddedness of economic activity </w:t>
      </w:r>
      <w:r w:rsidR="007F10E7">
        <w:rPr>
          <w:lang w:val="en-US"/>
        </w:rPr>
        <w:t xml:space="preserve">at a meso level </w:t>
      </w:r>
      <w:r w:rsidR="001916F6">
        <w:rPr>
          <w:lang w:val="en-US"/>
        </w:rPr>
        <w:t>(</w:t>
      </w:r>
      <w:r w:rsidR="001916F6" w:rsidRPr="00187D4A">
        <w:rPr>
          <w:lang w:val="en-US"/>
        </w:rPr>
        <w:t>Granovetter, 1985; Podolny &amp; Page, 2003; Uzzi, 1997</w:t>
      </w:r>
      <w:r w:rsidR="001916F6">
        <w:rPr>
          <w:lang w:val="en-US"/>
        </w:rPr>
        <w:t>)</w:t>
      </w:r>
      <w:r w:rsidR="00E3010A">
        <w:rPr>
          <w:lang w:val="en-US"/>
        </w:rPr>
        <w:t>. From this we aim to say something novel about the sociological origins of risk management failure</w:t>
      </w:r>
      <w:r w:rsidR="003452DE">
        <w:rPr>
          <w:lang w:val="en-US"/>
        </w:rPr>
        <w:t xml:space="preserve">. </w:t>
      </w:r>
      <w:r w:rsidR="003452DE" w:rsidRPr="00187D4A">
        <w:rPr>
          <w:lang w:val="en-US"/>
        </w:rPr>
        <w:t xml:space="preserve">Our central argument, drawing on traditional distinctions between market, hierarchy and network, is that the process of CDO structuration was </w:t>
      </w:r>
      <w:r w:rsidR="009822A3">
        <w:rPr>
          <w:lang w:val="en-US"/>
        </w:rPr>
        <w:t xml:space="preserve">originally </w:t>
      </w:r>
      <w:r w:rsidR="003452DE" w:rsidRPr="00187D4A">
        <w:rPr>
          <w:lang w:val="en-US"/>
        </w:rPr>
        <w:t xml:space="preserve">organized to meet risks </w:t>
      </w:r>
      <w:r w:rsidR="00B75C06">
        <w:rPr>
          <w:lang w:val="en-US"/>
        </w:rPr>
        <w:t xml:space="preserve">prospectively </w:t>
      </w:r>
      <w:r w:rsidR="003452DE" w:rsidRPr="00187D4A">
        <w:rPr>
          <w:lang w:val="en-US"/>
        </w:rPr>
        <w:t>conceived of as market-based. This gave CDOs legitimacy allowing the activity to grow</w:t>
      </w:r>
      <w:r w:rsidR="000148B7">
        <w:rPr>
          <w:lang w:val="en-US"/>
        </w:rPr>
        <w:t>;</w:t>
      </w:r>
      <w:r w:rsidR="003452DE" w:rsidRPr="00187D4A">
        <w:rPr>
          <w:lang w:val="en-US"/>
        </w:rPr>
        <w:t xml:space="preserve"> but as it grew, the organizational relations </w:t>
      </w:r>
      <w:r w:rsidR="00F00A45">
        <w:rPr>
          <w:lang w:val="en-US"/>
        </w:rPr>
        <w:t xml:space="preserve">of CDO structuration </w:t>
      </w:r>
      <w:r w:rsidR="00B26F89">
        <w:rPr>
          <w:lang w:val="en-US"/>
        </w:rPr>
        <w:t>took a</w:t>
      </w:r>
      <w:r w:rsidR="003452DE" w:rsidRPr="00187D4A">
        <w:rPr>
          <w:lang w:val="en-US"/>
        </w:rPr>
        <w:t xml:space="preserve"> network</w:t>
      </w:r>
      <w:r w:rsidR="009822A3">
        <w:rPr>
          <w:lang w:val="en-US"/>
        </w:rPr>
        <w:t>-like rather than market</w:t>
      </w:r>
      <w:r w:rsidR="003452DE" w:rsidRPr="00187D4A">
        <w:rPr>
          <w:lang w:val="en-US"/>
        </w:rPr>
        <w:t>-like</w:t>
      </w:r>
      <w:r w:rsidR="00B26F89">
        <w:rPr>
          <w:lang w:val="en-US"/>
        </w:rPr>
        <w:t xml:space="preserve"> form</w:t>
      </w:r>
      <w:r w:rsidR="003452DE" w:rsidRPr="00187D4A">
        <w:rPr>
          <w:lang w:val="en-US"/>
        </w:rPr>
        <w:t xml:space="preserve">, </w:t>
      </w:r>
      <w:r w:rsidR="00245BF6">
        <w:rPr>
          <w:lang w:val="en-US"/>
        </w:rPr>
        <w:t>which introduced</w:t>
      </w:r>
      <w:r w:rsidR="008E29D2">
        <w:rPr>
          <w:lang w:val="en-US"/>
        </w:rPr>
        <w:t xml:space="preserve"> different </w:t>
      </w:r>
      <w:r w:rsidR="008E29D2" w:rsidRPr="00187D4A">
        <w:rPr>
          <w:lang w:val="en-US"/>
        </w:rPr>
        <w:t>risks</w:t>
      </w:r>
      <w:ins w:id="29" w:author="Dan Tischer" w:date="2018-04-16T10:47:00Z">
        <w:r w:rsidR="009F2B31">
          <w:rPr>
            <w:lang w:val="en-US"/>
          </w:rPr>
          <w:t xml:space="preserve"> </w:t>
        </w:r>
      </w:ins>
      <w:r w:rsidR="009822A3">
        <w:rPr>
          <w:lang w:val="en-US"/>
        </w:rPr>
        <w:t>that</w:t>
      </w:r>
      <w:ins w:id="30" w:author="Dan Tischer" w:date="2018-04-16T10:47:00Z">
        <w:r w:rsidR="009F2B31">
          <w:rPr>
            <w:lang w:val="en-US"/>
          </w:rPr>
          <w:t xml:space="preserve"> </w:t>
        </w:r>
      </w:ins>
      <w:r w:rsidR="003452DE" w:rsidRPr="00187D4A">
        <w:rPr>
          <w:lang w:val="en-US"/>
        </w:rPr>
        <w:t>reduc</w:t>
      </w:r>
      <w:r w:rsidR="008E29D2">
        <w:rPr>
          <w:lang w:val="en-US"/>
        </w:rPr>
        <w:t>ed</w:t>
      </w:r>
      <w:r w:rsidR="003452DE" w:rsidRPr="00187D4A">
        <w:rPr>
          <w:lang w:val="en-US"/>
        </w:rPr>
        <w:t xml:space="preserve"> the efficacy of those market-framed risk control mechanisms. We </w:t>
      </w:r>
      <w:r w:rsidR="002C116D">
        <w:rPr>
          <w:lang w:val="en-US"/>
        </w:rPr>
        <w:t>understand this example of</w:t>
      </w:r>
      <w:ins w:id="31" w:author="Dan Tischer" w:date="2018-04-16T10:47:00Z">
        <w:r w:rsidR="009F2B31">
          <w:rPr>
            <w:lang w:val="en-US"/>
          </w:rPr>
          <w:t xml:space="preserve"> </w:t>
        </w:r>
      </w:ins>
      <w:r w:rsidR="003452DE">
        <w:rPr>
          <w:lang w:val="en-US"/>
        </w:rPr>
        <w:t>risk management failure</w:t>
      </w:r>
      <w:r w:rsidR="00245BF6">
        <w:rPr>
          <w:lang w:val="en-US"/>
        </w:rPr>
        <w:t xml:space="preserve"> as a</w:t>
      </w:r>
      <w:r w:rsidR="00A909BA">
        <w:rPr>
          <w:lang w:val="en-US"/>
        </w:rPr>
        <w:t>n organizational</w:t>
      </w:r>
      <w:r w:rsidR="00245BF6">
        <w:rPr>
          <w:lang w:val="en-US"/>
        </w:rPr>
        <w:t xml:space="preserve"> process, and we term this process</w:t>
      </w:r>
      <w:r w:rsidR="003452DE" w:rsidRPr="00B76963">
        <w:rPr>
          <w:lang w:val="en-US"/>
        </w:rPr>
        <w:t xml:space="preserve"> ‘miscalibration’.</w:t>
      </w:r>
      <w:r w:rsidR="002F00E3">
        <w:rPr>
          <w:lang w:val="en-US"/>
        </w:rPr>
        <w:t xml:space="preserve"> We contend that this ongoing attempt to govern the sector as if it were a market when it organizes like a network, is a key cause of repeat risk management failure in financial services.</w:t>
      </w:r>
    </w:p>
    <w:p w:rsidR="000731D9" w:rsidRDefault="00B26F89" w:rsidP="000148B7">
      <w:pPr>
        <w:spacing w:line="480" w:lineRule="auto"/>
        <w:ind w:firstLine="720"/>
        <w:jc w:val="both"/>
        <w:rPr>
          <w:lang w:val="en-US"/>
        </w:rPr>
      </w:pPr>
      <w:r>
        <w:rPr>
          <w:lang w:val="en-US"/>
        </w:rPr>
        <w:t xml:space="preserve">To </w:t>
      </w:r>
      <w:r w:rsidR="002C116D">
        <w:rPr>
          <w:lang w:val="en-US"/>
        </w:rPr>
        <w:t>make this argument a</w:t>
      </w:r>
      <w:ins w:id="32" w:author="Dan Tischer" w:date="2018-04-16T10:48:00Z">
        <w:r w:rsidR="009F2B31">
          <w:rPr>
            <w:lang w:val="en-US"/>
          </w:rPr>
          <w:t xml:space="preserve"> </w:t>
        </w:r>
      </w:ins>
      <w:r w:rsidR="00B96B59">
        <w:rPr>
          <w:lang w:val="en-US"/>
        </w:rPr>
        <w:t xml:space="preserve">first </w:t>
      </w:r>
      <w:r w:rsidR="002C116D">
        <w:rPr>
          <w:lang w:val="en-US"/>
        </w:rPr>
        <w:t xml:space="preserve">section </w:t>
      </w:r>
      <w:r w:rsidR="00073FF0">
        <w:rPr>
          <w:lang w:val="en-US"/>
        </w:rPr>
        <w:t xml:space="preserve">draws on </w:t>
      </w:r>
      <w:r w:rsidR="00A61DE6">
        <w:rPr>
          <w:lang w:val="en-US"/>
        </w:rPr>
        <w:t>the</w:t>
      </w:r>
      <w:ins w:id="33" w:author="Dan Tischer" w:date="2018-04-16T10:48:00Z">
        <w:r w:rsidR="009F2B31">
          <w:rPr>
            <w:lang w:val="en-US"/>
          </w:rPr>
          <w:t xml:space="preserve"> </w:t>
        </w:r>
      </w:ins>
      <w:r w:rsidR="00073FF0">
        <w:rPr>
          <w:lang w:val="en-US"/>
        </w:rPr>
        <w:t xml:space="preserve">literature above </w:t>
      </w:r>
      <w:r w:rsidR="002F00E3">
        <w:rPr>
          <w:lang w:val="en-US"/>
        </w:rPr>
        <w:t>to</w:t>
      </w:r>
      <w:r w:rsidR="00073FF0">
        <w:rPr>
          <w:lang w:val="en-US"/>
        </w:rPr>
        <w:t xml:space="preserve"> advance a </w:t>
      </w:r>
      <w:r w:rsidR="0026350B" w:rsidRPr="007512F4">
        <w:rPr>
          <w:lang w:val="en-US"/>
        </w:rPr>
        <w:t xml:space="preserve">social </w:t>
      </w:r>
      <w:r w:rsidR="000219A7" w:rsidRPr="007512F4">
        <w:rPr>
          <w:lang w:val="en-US"/>
        </w:rPr>
        <w:t>construction</w:t>
      </w:r>
      <w:r w:rsidR="00711749" w:rsidRPr="007512F4">
        <w:rPr>
          <w:lang w:val="en-US"/>
        </w:rPr>
        <w:t xml:space="preserve">ist </w:t>
      </w:r>
      <w:r w:rsidR="002C116D">
        <w:rPr>
          <w:lang w:val="en-US"/>
        </w:rPr>
        <w:t>a</w:t>
      </w:r>
      <w:r w:rsidR="00A61DE6">
        <w:rPr>
          <w:lang w:val="en-US"/>
        </w:rPr>
        <w:t>ccount of</w:t>
      </w:r>
      <w:ins w:id="34" w:author="Dan Tischer" w:date="2018-04-16T10:48:00Z">
        <w:r w:rsidR="009F2B31">
          <w:rPr>
            <w:lang w:val="en-US"/>
          </w:rPr>
          <w:t xml:space="preserve"> </w:t>
        </w:r>
      </w:ins>
      <w:r w:rsidR="000219A7" w:rsidRPr="007512F4">
        <w:rPr>
          <w:lang w:val="en-US"/>
        </w:rPr>
        <w:t>risk</w:t>
      </w:r>
      <w:r w:rsidR="00FC011A">
        <w:rPr>
          <w:lang w:val="en-US"/>
        </w:rPr>
        <w:t>.</w:t>
      </w:r>
      <w:ins w:id="35" w:author="Dan Tischer" w:date="2018-04-16T10:48:00Z">
        <w:r w:rsidR="009F2B31">
          <w:rPr>
            <w:lang w:val="en-US"/>
          </w:rPr>
          <w:t xml:space="preserve"> </w:t>
        </w:r>
      </w:ins>
      <w:r w:rsidR="00D31263">
        <w:rPr>
          <w:lang w:val="en-US"/>
        </w:rPr>
        <w:t>A second section</w:t>
      </w:r>
      <w:ins w:id="36" w:author="Dan Tischer" w:date="2018-04-16T10:48:00Z">
        <w:r w:rsidR="009F2B31">
          <w:rPr>
            <w:lang w:val="en-US"/>
          </w:rPr>
          <w:t xml:space="preserve"> </w:t>
        </w:r>
      </w:ins>
      <w:r w:rsidR="00A47D98">
        <w:rPr>
          <w:lang w:val="en-US"/>
        </w:rPr>
        <w:t xml:space="preserve">uses this approach </w:t>
      </w:r>
      <w:r w:rsidR="00A61DE6">
        <w:rPr>
          <w:lang w:val="en-US"/>
        </w:rPr>
        <w:t xml:space="preserve">to explain </w:t>
      </w:r>
      <w:r w:rsidR="00B96B59" w:rsidRPr="00B76963">
        <w:rPr>
          <w:lang w:val="en-US"/>
        </w:rPr>
        <w:t xml:space="preserve">how </w:t>
      </w:r>
      <w:r w:rsidR="00B96B59">
        <w:rPr>
          <w:lang w:val="en-US"/>
        </w:rPr>
        <w:t xml:space="preserve">the </w:t>
      </w:r>
      <w:r w:rsidR="00B96B59" w:rsidRPr="0076034C">
        <w:rPr>
          <w:lang w:val="en-US"/>
        </w:rPr>
        <w:t xml:space="preserve">expert knowledge </w:t>
      </w:r>
      <w:r w:rsidR="00B96B59">
        <w:rPr>
          <w:lang w:val="en-US"/>
        </w:rPr>
        <w:t xml:space="preserve">of financial economics </w:t>
      </w:r>
      <w:r w:rsidR="00A61DE6">
        <w:rPr>
          <w:lang w:val="en-US"/>
        </w:rPr>
        <w:t>came to understand</w:t>
      </w:r>
      <w:r w:rsidR="00B96B59">
        <w:rPr>
          <w:lang w:val="en-US"/>
        </w:rPr>
        <w:t xml:space="preserve"> risk </w:t>
      </w:r>
      <w:r w:rsidR="00432054">
        <w:rPr>
          <w:lang w:val="en-US"/>
        </w:rPr>
        <w:t xml:space="preserve">in narrow terms </w:t>
      </w:r>
      <w:r w:rsidR="00A61DE6">
        <w:rPr>
          <w:lang w:val="en-US"/>
        </w:rPr>
        <w:t>as the</w:t>
      </w:r>
      <w:r w:rsidR="00A47D98">
        <w:rPr>
          <w:lang w:val="en-US"/>
        </w:rPr>
        <w:t xml:space="preserve"> opportunism </w:t>
      </w:r>
      <w:r w:rsidR="00A61DE6">
        <w:rPr>
          <w:lang w:val="en-US"/>
        </w:rPr>
        <w:lastRenderedPageBreak/>
        <w:t xml:space="preserve">that arises </w:t>
      </w:r>
      <w:r w:rsidR="00432054">
        <w:rPr>
          <w:lang w:val="en-US"/>
        </w:rPr>
        <w:t>from</w:t>
      </w:r>
      <w:r w:rsidR="00A47D98">
        <w:rPr>
          <w:lang w:val="en-US"/>
        </w:rPr>
        <w:t xml:space="preserve"> information asymmetries</w:t>
      </w:r>
      <w:ins w:id="37" w:author="Dan Tischer" w:date="2018-04-16T10:48:00Z">
        <w:r w:rsidR="009F2B31">
          <w:rPr>
            <w:lang w:val="en-US"/>
          </w:rPr>
          <w:t xml:space="preserve"> </w:t>
        </w:r>
      </w:ins>
      <w:r w:rsidR="00432054">
        <w:rPr>
          <w:lang w:val="en-US"/>
        </w:rPr>
        <w:t>in a context of</w:t>
      </w:r>
      <w:r w:rsidR="00A61DE6">
        <w:rPr>
          <w:lang w:val="en-US"/>
        </w:rPr>
        <w:t xml:space="preserve"> market relations</w:t>
      </w:r>
      <w:r w:rsidR="00A47D98">
        <w:rPr>
          <w:lang w:val="en-US"/>
        </w:rPr>
        <w:t xml:space="preserve">, notably </w:t>
      </w:r>
      <w:r w:rsidR="008A22AF">
        <w:rPr>
          <w:lang w:val="en-US"/>
        </w:rPr>
        <w:t>‘moral hazard’ and ‘adverse selection’</w:t>
      </w:r>
      <w:r w:rsidR="00A47D98">
        <w:rPr>
          <w:lang w:val="en-US"/>
        </w:rPr>
        <w:t>.</w:t>
      </w:r>
      <w:ins w:id="38" w:author="Dan Tischer" w:date="2018-04-16T10:48:00Z">
        <w:r w:rsidR="009F2B31">
          <w:rPr>
            <w:lang w:val="en-US"/>
          </w:rPr>
          <w:t xml:space="preserve"> </w:t>
        </w:r>
      </w:ins>
      <w:r w:rsidR="00432054">
        <w:rPr>
          <w:lang w:val="en-US"/>
        </w:rPr>
        <w:t xml:space="preserve">We show how this understanding </w:t>
      </w:r>
      <w:r w:rsidR="00B75C06">
        <w:rPr>
          <w:lang w:val="en-US"/>
        </w:rPr>
        <w:t>shap</w:t>
      </w:r>
      <w:r w:rsidR="000731D9">
        <w:rPr>
          <w:lang w:val="en-US"/>
        </w:rPr>
        <w:t>ed</w:t>
      </w:r>
      <w:ins w:id="39" w:author="Dan Tischer" w:date="2018-04-16T10:48:00Z">
        <w:r w:rsidR="009F2B31">
          <w:rPr>
            <w:lang w:val="en-US"/>
          </w:rPr>
          <w:t xml:space="preserve"> </w:t>
        </w:r>
      </w:ins>
      <w:r w:rsidR="00B75C06" w:rsidRPr="0076034C">
        <w:rPr>
          <w:lang w:val="en-US"/>
        </w:rPr>
        <w:t xml:space="preserve">the organization </w:t>
      </w:r>
      <w:r w:rsidR="00B75C06" w:rsidRPr="001E4FEE">
        <w:rPr>
          <w:lang w:val="en-US"/>
        </w:rPr>
        <w:t xml:space="preserve">of </w:t>
      </w:r>
      <w:r w:rsidR="00432054">
        <w:rPr>
          <w:lang w:val="en-US"/>
        </w:rPr>
        <w:t xml:space="preserve">risk management: </w:t>
      </w:r>
      <w:r w:rsidR="000731D9">
        <w:rPr>
          <w:lang w:val="en-US"/>
        </w:rPr>
        <w:t xml:space="preserve">risk and safety </w:t>
      </w:r>
      <w:r w:rsidR="00432054">
        <w:rPr>
          <w:lang w:val="en-US"/>
        </w:rPr>
        <w:t>were summonsed prospectively and became embodied in the</w:t>
      </w:r>
      <w:r w:rsidR="00B75C06">
        <w:rPr>
          <w:lang w:val="en-US"/>
        </w:rPr>
        <w:t xml:space="preserve"> risk-mitigating apparatus</w:t>
      </w:r>
      <w:ins w:id="40" w:author="Dan Tischer" w:date="2018-04-16T10:48:00Z">
        <w:r w:rsidR="009F2B31">
          <w:rPr>
            <w:lang w:val="en-US"/>
          </w:rPr>
          <w:t xml:space="preserve"> </w:t>
        </w:r>
      </w:ins>
      <w:r w:rsidR="00432054">
        <w:rPr>
          <w:lang w:val="en-US"/>
        </w:rPr>
        <w:t xml:space="preserve">around CDO structuration </w:t>
      </w:r>
      <w:r w:rsidR="002B4456">
        <w:rPr>
          <w:lang w:val="en-US"/>
        </w:rPr>
        <w:t>wh</w:t>
      </w:r>
      <w:r w:rsidR="00073FF0">
        <w:rPr>
          <w:lang w:val="en-US"/>
        </w:rPr>
        <w:t>ere</w:t>
      </w:r>
      <w:r w:rsidR="00845C78">
        <w:rPr>
          <w:lang w:val="en-US"/>
        </w:rPr>
        <w:t xml:space="preserve"> independent collateral managers</w:t>
      </w:r>
      <w:ins w:id="41" w:author="Dan Tischer" w:date="2018-04-16T10:48:00Z">
        <w:r w:rsidR="009F2B31">
          <w:rPr>
            <w:lang w:val="en-US"/>
          </w:rPr>
          <w:t xml:space="preserve"> </w:t>
        </w:r>
      </w:ins>
      <w:r w:rsidR="00073FF0">
        <w:rPr>
          <w:lang w:val="en-US"/>
        </w:rPr>
        <w:t>played a central role</w:t>
      </w:r>
      <w:r w:rsidR="00432054">
        <w:rPr>
          <w:lang w:val="en-US"/>
        </w:rPr>
        <w:t>. This</w:t>
      </w:r>
      <w:ins w:id="42" w:author="Dan Tischer" w:date="2018-04-16T10:48:00Z">
        <w:r w:rsidR="009F2B31">
          <w:rPr>
            <w:lang w:val="en-US"/>
          </w:rPr>
          <w:t xml:space="preserve"> </w:t>
        </w:r>
      </w:ins>
      <w:r w:rsidR="00B75C06">
        <w:rPr>
          <w:lang w:val="en-US"/>
        </w:rPr>
        <w:t>created</w:t>
      </w:r>
      <w:r w:rsidR="00B96B59" w:rsidRPr="00187D4A">
        <w:rPr>
          <w:lang w:val="en-US"/>
        </w:rPr>
        <w:t xml:space="preserve"> trust in</w:t>
      </w:r>
      <w:r w:rsidR="00B96B59">
        <w:rPr>
          <w:lang w:val="en-US"/>
        </w:rPr>
        <w:t>,</w:t>
      </w:r>
      <w:r w:rsidR="00B96B59" w:rsidRPr="00187D4A">
        <w:rPr>
          <w:lang w:val="en-US"/>
        </w:rPr>
        <w:t xml:space="preserve"> and the legitimacy of</w:t>
      </w:r>
      <w:r w:rsidR="00B96B59">
        <w:rPr>
          <w:lang w:val="en-US"/>
        </w:rPr>
        <w:t>,</w:t>
      </w:r>
      <w:ins w:id="43" w:author="Dan Tischer" w:date="2018-04-16T10:48:00Z">
        <w:r w:rsidR="009F2B31">
          <w:rPr>
            <w:lang w:val="en-US"/>
          </w:rPr>
          <w:t xml:space="preserve"> </w:t>
        </w:r>
      </w:ins>
      <w:r w:rsidR="00B75C06">
        <w:rPr>
          <w:lang w:val="en-US"/>
        </w:rPr>
        <w:t>the activity in the eyes of insiders and outsiders</w:t>
      </w:r>
      <w:ins w:id="44" w:author="Dan Tischer" w:date="2018-04-16T10:48:00Z">
        <w:r w:rsidR="009F2B31">
          <w:rPr>
            <w:lang w:val="en-US"/>
          </w:rPr>
          <w:t xml:space="preserve"> </w:t>
        </w:r>
      </w:ins>
      <w:r w:rsidR="00936523" w:rsidRPr="007512F4">
        <w:rPr>
          <w:lang w:val="en-US"/>
        </w:rPr>
        <w:t>(</w:t>
      </w:r>
      <w:r w:rsidR="00860269" w:rsidRPr="007512F4">
        <w:rPr>
          <w:lang w:val="en-US"/>
        </w:rPr>
        <w:t xml:space="preserve">Hutter </w:t>
      </w:r>
      <w:r w:rsidR="006C148D" w:rsidRPr="007512F4">
        <w:rPr>
          <w:lang w:val="en-US"/>
        </w:rPr>
        <w:t>&amp;</w:t>
      </w:r>
      <w:ins w:id="45" w:author="Dan Tischer" w:date="2018-04-16T10:48:00Z">
        <w:r w:rsidR="009F2B31">
          <w:rPr>
            <w:lang w:val="en-US"/>
          </w:rPr>
          <w:t xml:space="preserve"> </w:t>
        </w:r>
      </w:ins>
      <w:r w:rsidR="00860269" w:rsidRPr="007512F4">
        <w:rPr>
          <w:lang w:val="en-US"/>
        </w:rPr>
        <w:t>Power</w:t>
      </w:r>
      <w:r w:rsidR="006C148D" w:rsidRPr="007512F4">
        <w:rPr>
          <w:lang w:val="en-US"/>
        </w:rPr>
        <w:t>,</w:t>
      </w:r>
      <w:r w:rsidR="00860269" w:rsidRPr="007512F4">
        <w:rPr>
          <w:lang w:val="en-US"/>
        </w:rPr>
        <w:t xml:space="preserve"> 2005; </w:t>
      </w:r>
      <w:r w:rsidR="00936523" w:rsidRPr="007512F4">
        <w:rPr>
          <w:lang w:val="en-US"/>
        </w:rPr>
        <w:t>Power</w:t>
      </w:r>
      <w:r w:rsidR="006C148D" w:rsidRPr="007512F4">
        <w:rPr>
          <w:lang w:val="en-US"/>
        </w:rPr>
        <w:t>,</w:t>
      </w:r>
      <w:ins w:id="46" w:author="Dan Tischer" w:date="2018-04-16T10:48:00Z">
        <w:r w:rsidR="009F2B31">
          <w:rPr>
            <w:lang w:val="en-US"/>
          </w:rPr>
          <w:t xml:space="preserve"> </w:t>
        </w:r>
      </w:ins>
      <w:r w:rsidR="00B54578" w:rsidRPr="007512F4">
        <w:rPr>
          <w:lang w:val="en-US"/>
        </w:rPr>
        <w:t>2004</w:t>
      </w:r>
      <w:ins w:id="47" w:author="Dan Tischer" w:date="2018-04-16T10:48:00Z">
        <w:r w:rsidR="009F2B31">
          <w:rPr>
            <w:lang w:val="en-US"/>
          </w:rPr>
          <w:t xml:space="preserve"> </w:t>
        </w:r>
      </w:ins>
      <w:r w:rsidR="006C148D" w:rsidRPr="007512F4">
        <w:rPr>
          <w:lang w:val="en-US"/>
        </w:rPr>
        <w:t>&amp;</w:t>
      </w:r>
      <w:ins w:id="48" w:author="Dan Tischer" w:date="2018-04-16T10:49:00Z">
        <w:r w:rsidR="009F2B31">
          <w:rPr>
            <w:lang w:val="en-US"/>
          </w:rPr>
          <w:t xml:space="preserve"> </w:t>
        </w:r>
      </w:ins>
      <w:r w:rsidR="00B54578" w:rsidRPr="007512F4">
        <w:rPr>
          <w:lang w:val="en-US"/>
        </w:rPr>
        <w:t>2007)</w:t>
      </w:r>
      <w:r w:rsidR="00A539A4">
        <w:rPr>
          <w:lang w:val="en-US"/>
        </w:rPr>
        <w:t>, allowing the activity</w:t>
      </w:r>
      <w:r w:rsidR="00133300">
        <w:rPr>
          <w:lang w:val="en-US"/>
        </w:rPr>
        <w:t xml:space="preserve"> to grow</w:t>
      </w:r>
      <w:r w:rsidR="004631CF" w:rsidRPr="007512F4">
        <w:rPr>
          <w:lang w:val="en-US"/>
        </w:rPr>
        <w:t xml:space="preserve">. </w:t>
      </w:r>
    </w:p>
    <w:p w:rsidR="00310DA8" w:rsidRDefault="00073FF0" w:rsidP="00A539A4">
      <w:pPr>
        <w:spacing w:line="480" w:lineRule="auto"/>
        <w:ind w:firstLine="720"/>
        <w:jc w:val="both"/>
        <w:rPr>
          <w:lang w:val="en-US"/>
        </w:rPr>
      </w:pPr>
      <w:r>
        <w:rPr>
          <w:lang w:val="en-US"/>
        </w:rPr>
        <w:t>A</w:t>
      </w:r>
      <w:r w:rsidR="000731D9">
        <w:rPr>
          <w:lang w:val="en-US"/>
        </w:rPr>
        <w:t xml:space="preserve"> third section </w:t>
      </w:r>
      <w:r w:rsidR="0028743A">
        <w:rPr>
          <w:lang w:val="en-US"/>
        </w:rPr>
        <w:t>examines</w:t>
      </w:r>
      <w:ins w:id="49" w:author="Dan Tischer" w:date="2018-04-16T10:49:00Z">
        <w:r w:rsidR="009F2B31">
          <w:rPr>
            <w:lang w:val="en-US"/>
          </w:rPr>
          <w:t xml:space="preserve"> </w:t>
        </w:r>
      </w:ins>
      <w:r w:rsidR="002B4456">
        <w:rPr>
          <w:lang w:val="en-US"/>
        </w:rPr>
        <w:t>why</w:t>
      </w:r>
      <w:ins w:id="50" w:author="Dan Tischer" w:date="2018-04-16T10:49:00Z">
        <w:r w:rsidR="009F2B31">
          <w:rPr>
            <w:lang w:val="en-US"/>
          </w:rPr>
          <w:t xml:space="preserve"> </w:t>
        </w:r>
      </w:ins>
      <w:r w:rsidR="002B4456">
        <w:rPr>
          <w:lang w:val="en-US"/>
        </w:rPr>
        <w:t xml:space="preserve">risk management </w:t>
      </w:r>
      <w:r w:rsidR="00A539A4">
        <w:rPr>
          <w:lang w:val="en-US"/>
        </w:rPr>
        <w:t>failed.</w:t>
      </w:r>
      <w:ins w:id="51" w:author="Dan Tischer" w:date="2018-04-16T10:49:00Z">
        <w:r w:rsidR="009F2B31">
          <w:rPr>
            <w:lang w:val="en-US"/>
          </w:rPr>
          <w:t xml:space="preserve"> </w:t>
        </w:r>
      </w:ins>
      <w:r w:rsidR="00A539A4">
        <w:rPr>
          <w:lang w:val="en-US"/>
        </w:rPr>
        <w:t xml:space="preserve">We </w:t>
      </w:r>
      <w:r w:rsidR="00310DA8">
        <w:rPr>
          <w:lang w:val="en-US"/>
        </w:rPr>
        <w:t>draw on</w:t>
      </w:r>
      <w:ins w:id="52" w:author="Dan Tischer" w:date="2018-04-16T10:49:00Z">
        <w:r w:rsidR="009F2B31">
          <w:rPr>
            <w:lang w:val="en-US"/>
          </w:rPr>
          <w:t xml:space="preserve"> </w:t>
        </w:r>
      </w:ins>
      <w:r w:rsidR="009D4B43">
        <w:rPr>
          <w:lang w:val="en-US"/>
        </w:rPr>
        <w:t xml:space="preserve">critical </w:t>
      </w:r>
      <w:r w:rsidR="00310DA8">
        <w:rPr>
          <w:lang w:val="en-US"/>
        </w:rPr>
        <w:t xml:space="preserve">debates </w:t>
      </w:r>
      <w:r w:rsidR="007512F4">
        <w:rPr>
          <w:lang w:val="en-US"/>
        </w:rPr>
        <w:t>o</w:t>
      </w:r>
      <w:r w:rsidR="00310DA8">
        <w:rPr>
          <w:lang w:val="en-US"/>
        </w:rPr>
        <w:t>ver</w:t>
      </w:r>
      <w:r w:rsidR="007512F4">
        <w:rPr>
          <w:lang w:val="en-US"/>
        </w:rPr>
        <w:t xml:space="preserve"> the </w:t>
      </w:r>
      <w:r w:rsidR="00B76963">
        <w:rPr>
          <w:lang w:val="en-US"/>
        </w:rPr>
        <w:t>performativity of economic</w:t>
      </w:r>
      <w:r w:rsidR="00F50B3D">
        <w:rPr>
          <w:lang w:val="en-US"/>
        </w:rPr>
        <w:t>s</w:t>
      </w:r>
      <w:r w:rsidR="00B76963">
        <w:rPr>
          <w:lang w:val="en-US"/>
        </w:rPr>
        <w:t xml:space="preserve"> (Fleming &amp; Banerjee 2016; Miller 2002) </w:t>
      </w:r>
      <w:r w:rsidR="0028743A">
        <w:rPr>
          <w:lang w:val="en-US"/>
        </w:rPr>
        <w:t>to</w:t>
      </w:r>
      <w:ins w:id="53" w:author="Dan Tischer" w:date="2018-04-16T10:49:00Z">
        <w:r w:rsidR="009F2B31">
          <w:rPr>
            <w:lang w:val="en-US"/>
          </w:rPr>
          <w:t xml:space="preserve"> </w:t>
        </w:r>
      </w:ins>
      <w:r w:rsidR="00C74F3F">
        <w:rPr>
          <w:lang w:val="en-US"/>
        </w:rPr>
        <w:t xml:space="preserve">emphasize </w:t>
      </w:r>
      <w:r w:rsidR="0028743A">
        <w:rPr>
          <w:lang w:val="en-US"/>
        </w:rPr>
        <w:t>t</w:t>
      </w:r>
      <w:r w:rsidR="00C74F3F">
        <w:rPr>
          <w:lang w:val="en-US"/>
        </w:rPr>
        <w:t xml:space="preserve">he absence </w:t>
      </w:r>
      <w:r w:rsidR="00A539A4">
        <w:rPr>
          <w:lang w:val="en-US"/>
        </w:rPr>
        <w:t xml:space="preserve">of ‘felicity conditions’ </w:t>
      </w:r>
      <w:r w:rsidR="00A15FD1" w:rsidRPr="0076034C">
        <w:t>– the institutional, organizational and political circumstances which determine whether discourses</w:t>
      </w:r>
      <w:ins w:id="54" w:author="Dan Tischer" w:date="2018-04-16T10:49:00Z">
        <w:r w:rsidR="009F2B31">
          <w:t xml:space="preserve"> </w:t>
        </w:r>
      </w:ins>
      <w:r w:rsidR="00A15FD1" w:rsidRPr="000C015F">
        <w:t xml:space="preserve">exercise a binding </w:t>
      </w:r>
      <w:r w:rsidR="00A15FD1">
        <w:t>performat</w:t>
      </w:r>
      <w:r w:rsidR="00A15FD1" w:rsidRPr="000C015F">
        <w:t xml:space="preserve">ive </w:t>
      </w:r>
      <w:r w:rsidR="00A15FD1" w:rsidRPr="006712FF">
        <w:t>power on their referents</w:t>
      </w:r>
      <w:r w:rsidR="00470AD9">
        <w:rPr>
          <w:i/>
          <w:lang w:val="en-US"/>
        </w:rPr>
        <w:t>.</w:t>
      </w:r>
      <w:r w:rsidR="00470AD9">
        <w:rPr>
          <w:lang w:val="en-US"/>
        </w:rPr>
        <w:t>We argue</w:t>
      </w:r>
      <w:r w:rsidR="00823A6B">
        <w:rPr>
          <w:lang w:val="en-US"/>
        </w:rPr>
        <w:t xml:space="preserve"> that risk management was </w:t>
      </w:r>
      <w:r w:rsidR="00823A6B" w:rsidRPr="00823A6B">
        <w:rPr>
          <w:lang w:val="en-US"/>
        </w:rPr>
        <w:t xml:space="preserve">calibrated to an imagined set of </w:t>
      </w:r>
      <w:r w:rsidR="00823A6B">
        <w:rPr>
          <w:lang w:val="en-US"/>
        </w:rPr>
        <w:t xml:space="preserve">risks that emerge in </w:t>
      </w:r>
      <w:r w:rsidR="00823A6B" w:rsidRPr="00823A6B">
        <w:rPr>
          <w:lang w:val="en-US"/>
        </w:rPr>
        <w:t>market</w:t>
      </w:r>
      <w:r w:rsidR="00310DA8">
        <w:rPr>
          <w:lang w:val="en-US"/>
        </w:rPr>
        <w:t>-like relations</w:t>
      </w:r>
      <w:r w:rsidR="00823A6B">
        <w:rPr>
          <w:lang w:val="en-US"/>
        </w:rPr>
        <w:t xml:space="preserve">, only for the organization of CDO structuration to </w:t>
      </w:r>
      <w:r w:rsidR="00470AD9">
        <w:rPr>
          <w:lang w:val="en-US"/>
        </w:rPr>
        <w:t xml:space="preserve">follow </w:t>
      </w:r>
      <w:r w:rsidR="002F00E3">
        <w:rPr>
          <w:lang w:val="en-US"/>
        </w:rPr>
        <w:t>the</w:t>
      </w:r>
      <w:r w:rsidR="00470AD9">
        <w:rPr>
          <w:lang w:val="en-US"/>
        </w:rPr>
        <w:t xml:space="preserve"> historic tendency in</w:t>
      </w:r>
      <w:r w:rsidR="00310DA8">
        <w:rPr>
          <w:lang w:val="en-US"/>
        </w:rPr>
        <w:t xml:space="preserve"> other</w:t>
      </w:r>
      <w:ins w:id="55" w:author="Dan Tischer" w:date="2018-04-16T10:50:00Z">
        <w:r w:rsidR="009F2B31">
          <w:rPr>
            <w:lang w:val="en-US"/>
          </w:rPr>
          <w:t xml:space="preserve"> </w:t>
        </w:r>
      </w:ins>
      <w:r w:rsidR="00310DA8">
        <w:rPr>
          <w:lang w:val="en-US"/>
        </w:rPr>
        <w:t xml:space="preserve">parts of the </w:t>
      </w:r>
      <w:r w:rsidR="00470AD9">
        <w:rPr>
          <w:lang w:val="en-US"/>
        </w:rPr>
        <w:t xml:space="preserve">financial services </w:t>
      </w:r>
      <w:r w:rsidR="00310DA8">
        <w:rPr>
          <w:lang w:val="en-US"/>
        </w:rPr>
        <w:t xml:space="preserve">sector </w:t>
      </w:r>
      <w:r w:rsidR="00470AD9">
        <w:rPr>
          <w:lang w:val="en-US"/>
        </w:rPr>
        <w:t xml:space="preserve">to organize like a network </w:t>
      </w:r>
      <w:r w:rsidR="00470AD9" w:rsidRPr="00B76963">
        <w:rPr>
          <w:lang w:val="en-US"/>
        </w:rPr>
        <w:t>(Baum, Rowley, Ship</w:t>
      </w:r>
      <w:ins w:id="56" w:author="Dan Tischer" w:date="2018-04-16T10:52:00Z">
        <w:r w:rsidR="009F2B31">
          <w:rPr>
            <w:lang w:val="en-US"/>
          </w:rPr>
          <w:t>i</w:t>
        </w:r>
      </w:ins>
      <w:r w:rsidR="00470AD9" w:rsidRPr="00B76963">
        <w:rPr>
          <w:lang w:val="en-US"/>
        </w:rPr>
        <w:t>lov &amp; Chuang, 2005; Sorenson &amp; Stuart, 2001; Shipilov, 2006)</w:t>
      </w:r>
      <w:r w:rsidR="0049195F" w:rsidRPr="00B76963">
        <w:rPr>
          <w:lang w:val="en-US"/>
        </w:rPr>
        <w:t xml:space="preserve">. </w:t>
      </w:r>
    </w:p>
    <w:p w:rsidR="004C5CEF" w:rsidRPr="008721C6" w:rsidRDefault="0049195F" w:rsidP="004C5CEF">
      <w:pPr>
        <w:spacing w:line="480" w:lineRule="auto"/>
        <w:ind w:firstLine="720"/>
        <w:jc w:val="both"/>
        <w:rPr>
          <w:lang w:val="en-US"/>
        </w:rPr>
      </w:pPr>
      <w:r w:rsidRPr="00B76963">
        <w:rPr>
          <w:lang w:val="en-US"/>
        </w:rPr>
        <w:t>O</w:t>
      </w:r>
      <w:r w:rsidR="007825B6" w:rsidRPr="00B76963">
        <w:rPr>
          <w:lang w:val="en-US"/>
        </w:rPr>
        <w:t xml:space="preserve">ur </w:t>
      </w:r>
      <w:r w:rsidR="00823A6B">
        <w:rPr>
          <w:lang w:val="en-US"/>
        </w:rPr>
        <w:t xml:space="preserve">fourth section </w:t>
      </w:r>
      <w:r w:rsidR="00116C5A">
        <w:rPr>
          <w:lang w:val="en-US"/>
        </w:rPr>
        <w:t>illustrates this network form by using social network analysis of</w:t>
      </w:r>
      <w:ins w:id="57" w:author="Dan Tischer" w:date="2018-04-16T10:50:00Z">
        <w:r w:rsidR="009F2B31">
          <w:rPr>
            <w:lang w:val="en-US"/>
          </w:rPr>
          <w:t xml:space="preserve"> </w:t>
        </w:r>
      </w:ins>
      <w:r w:rsidR="002D0303">
        <w:rPr>
          <w:lang w:val="en-US"/>
        </w:rPr>
        <w:t xml:space="preserve">our own self-built database </w:t>
      </w:r>
      <w:r w:rsidR="00896E67">
        <w:rPr>
          <w:lang w:val="en-US"/>
        </w:rPr>
        <w:t>of CDO structuration</w:t>
      </w:r>
      <w:r w:rsidR="00116C5A">
        <w:rPr>
          <w:lang w:val="en-US"/>
        </w:rPr>
        <w:t xml:space="preserve"> which shows that as the activity became larger, </w:t>
      </w:r>
      <w:r w:rsidR="00806CAF" w:rsidRPr="007512F4">
        <w:rPr>
          <w:lang w:val="en-US"/>
        </w:rPr>
        <w:t>network relations consolidated</w:t>
      </w:r>
      <w:r w:rsidR="000665A4">
        <w:rPr>
          <w:lang w:val="en-US"/>
        </w:rPr>
        <w:t>, locking out new entrants.</w:t>
      </w:r>
      <w:ins w:id="58" w:author="Dan Tischer" w:date="2018-04-16T10:50:00Z">
        <w:r w:rsidR="009F2B31">
          <w:rPr>
            <w:lang w:val="en-US"/>
          </w:rPr>
          <w:t xml:space="preserve"> </w:t>
        </w:r>
      </w:ins>
      <w:r w:rsidR="00116C5A">
        <w:rPr>
          <w:lang w:val="en-US"/>
        </w:rPr>
        <w:t>W</w:t>
      </w:r>
      <w:r w:rsidR="00F42439" w:rsidRPr="00F50B3D">
        <w:rPr>
          <w:lang w:val="en-US"/>
        </w:rPr>
        <w:t xml:space="preserve">e </w:t>
      </w:r>
      <w:r w:rsidR="00116C5A">
        <w:rPr>
          <w:lang w:val="en-US"/>
        </w:rPr>
        <w:t xml:space="preserve">also find that collateral managers – the key risk mitigating actor – </w:t>
      </w:r>
      <w:r w:rsidR="00025C85">
        <w:rPr>
          <w:lang w:val="en-US"/>
        </w:rPr>
        <w:t xml:space="preserve">were at the periphery of </w:t>
      </w:r>
      <w:r w:rsidR="00300540">
        <w:rPr>
          <w:lang w:val="en-US"/>
        </w:rPr>
        <w:t xml:space="preserve">the network </w:t>
      </w:r>
      <w:r w:rsidR="00025C85">
        <w:rPr>
          <w:lang w:val="en-US"/>
        </w:rPr>
        <w:t xml:space="preserve">which reduced their structural capacity to influence network practice and perform </w:t>
      </w:r>
      <w:r w:rsidR="005E72A7">
        <w:rPr>
          <w:lang w:val="en-US"/>
        </w:rPr>
        <w:t>the ris</w:t>
      </w:r>
      <w:r w:rsidR="00025C85">
        <w:rPr>
          <w:lang w:val="en-US"/>
        </w:rPr>
        <w:t>k mitigating function allocated to them</w:t>
      </w:r>
      <w:r w:rsidR="008721C6">
        <w:rPr>
          <w:lang w:val="en-US"/>
        </w:rPr>
        <w:t xml:space="preserve">. </w:t>
      </w:r>
      <w:r w:rsidR="00025C85">
        <w:rPr>
          <w:lang w:val="en-US"/>
        </w:rPr>
        <w:t>W</w:t>
      </w:r>
      <w:r w:rsidR="008721C6">
        <w:rPr>
          <w:lang w:val="en-US"/>
        </w:rPr>
        <w:t xml:space="preserve">e </w:t>
      </w:r>
      <w:r w:rsidR="00025C85">
        <w:rPr>
          <w:lang w:val="en-US"/>
        </w:rPr>
        <w:t>find that CDO quality deteriorates as the network consolidates. Triangulating this finding with official reports on the crisis</w:t>
      </w:r>
      <w:ins w:id="59" w:author="Dan Tischer" w:date="2018-04-16T10:57:00Z">
        <w:r w:rsidR="00FD33EE">
          <w:rPr>
            <w:lang w:val="en-US"/>
          </w:rPr>
          <w:t xml:space="preserve"> </w:t>
        </w:r>
      </w:ins>
      <w:r w:rsidR="00025C85">
        <w:rPr>
          <w:lang w:val="en-US"/>
        </w:rPr>
        <w:t xml:space="preserve">we note the propensity for </w:t>
      </w:r>
      <w:r w:rsidR="008721C6">
        <w:rPr>
          <w:lang w:val="en-US"/>
        </w:rPr>
        <w:t xml:space="preserve">network-based risks of risk-blindness, groupthink and </w:t>
      </w:r>
      <w:r w:rsidR="0076034C">
        <w:rPr>
          <w:lang w:val="en-US"/>
        </w:rPr>
        <w:t>reciproc</w:t>
      </w:r>
      <w:r w:rsidR="003071DA">
        <w:rPr>
          <w:lang w:val="en-US"/>
        </w:rPr>
        <w:t>ity</w:t>
      </w:r>
      <w:ins w:id="60" w:author="Dan Tischer" w:date="2018-04-16T10:57:00Z">
        <w:r w:rsidR="00FD33EE">
          <w:rPr>
            <w:lang w:val="en-US"/>
          </w:rPr>
          <w:t xml:space="preserve"> </w:t>
        </w:r>
      </w:ins>
      <w:r w:rsidR="008721C6">
        <w:rPr>
          <w:lang w:val="en-US"/>
        </w:rPr>
        <w:t>which eroded margins of safety</w:t>
      </w:r>
      <w:r w:rsidR="00806CAF" w:rsidRPr="008721C6">
        <w:rPr>
          <w:lang w:val="en-US"/>
        </w:rPr>
        <w:t>.</w:t>
      </w:r>
    </w:p>
    <w:p w:rsidR="007A2715" w:rsidRPr="0076034C" w:rsidRDefault="00815873" w:rsidP="004C5CEF">
      <w:pPr>
        <w:spacing w:line="480" w:lineRule="auto"/>
        <w:ind w:firstLine="720"/>
        <w:jc w:val="both"/>
        <w:rPr>
          <w:lang w:val="en-US"/>
        </w:rPr>
      </w:pPr>
      <w:r w:rsidRPr="008721C6">
        <w:rPr>
          <w:lang w:val="en-US"/>
        </w:rPr>
        <w:lastRenderedPageBreak/>
        <w:t xml:space="preserve">This </w:t>
      </w:r>
      <w:r w:rsidR="007A2715" w:rsidRPr="008721C6">
        <w:rPr>
          <w:lang w:val="en-US"/>
        </w:rPr>
        <w:t xml:space="preserve">study </w:t>
      </w:r>
      <w:r w:rsidRPr="008721C6">
        <w:rPr>
          <w:lang w:val="en-US"/>
        </w:rPr>
        <w:t>contributes to literature</w:t>
      </w:r>
      <w:r w:rsidR="007A2715" w:rsidRPr="008721C6">
        <w:rPr>
          <w:lang w:val="en-US"/>
        </w:rPr>
        <w:t xml:space="preserve"> embed</w:t>
      </w:r>
      <w:r w:rsidRPr="008721C6">
        <w:rPr>
          <w:lang w:val="en-US"/>
        </w:rPr>
        <w:t>ding</w:t>
      </w:r>
      <w:ins w:id="61" w:author="Dan Tischer" w:date="2018-04-16T10:57:00Z">
        <w:r w:rsidR="00FD33EE">
          <w:rPr>
            <w:lang w:val="en-US"/>
          </w:rPr>
          <w:t xml:space="preserve"> </w:t>
        </w:r>
      </w:ins>
      <w:r w:rsidR="007A2715" w:rsidRPr="008721C6">
        <w:rPr>
          <w:lang w:val="en-US"/>
        </w:rPr>
        <w:t>risk studies in organizational research (Gephart et al</w:t>
      </w:r>
      <w:r w:rsidR="006C148D" w:rsidRPr="0076034C">
        <w:rPr>
          <w:lang w:val="en-US"/>
        </w:rPr>
        <w:t>.,</w:t>
      </w:r>
      <w:r w:rsidR="007A2715" w:rsidRPr="0076034C">
        <w:rPr>
          <w:lang w:val="en-US"/>
        </w:rPr>
        <w:t xml:space="preserve"> 2009</w:t>
      </w:r>
      <w:r w:rsidR="006C58B1">
        <w:rPr>
          <w:lang w:val="en-US"/>
        </w:rPr>
        <w:t>; Power</w:t>
      </w:r>
      <w:ins w:id="62" w:author="Dan Tischer" w:date="2018-04-16T11:00:00Z">
        <w:r w:rsidR="00FD33EE">
          <w:rPr>
            <w:lang w:val="en-US"/>
          </w:rPr>
          <w:t>,</w:t>
        </w:r>
      </w:ins>
      <w:r w:rsidR="006C58B1">
        <w:rPr>
          <w:lang w:val="en-US"/>
        </w:rPr>
        <w:t xml:space="preserve"> 2007</w:t>
      </w:r>
      <w:r w:rsidR="007A2715" w:rsidRPr="0076034C">
        <w:rPr>
          <w:lang w:val="en-US"/>
        </w:rPr>
        <w:t xml:space="preserve">) and provides </w:t>
      </w:r>
      <w:r w:rsidRPr="0076034C">
        <w:rPr>
          <w:lang w:val="en-US"/>
        </w:rPr>
        <w:t xml:space="preserve">fresh </w:t>
      </w:r>
      <w:r w:rsidR="007A2715" w:rsidRPr="0076034C">
        <w:rPr>
          <w:lang w:val="en-US"/>
        </w:rPr>
        <w:t>organizational insights as to why risk-mitigating mechanisms fail (</w:t>
      </w:r>
      <w:commentRangeStart w:id="63"/>
      <w:r w:rsidR="007A2715" w:rsidRPr="0076034C">
        <w:rPr>
          <w:lang w:val="en-US"/>
        </w:rPr>
        <w:t xml:space="preserve">Marti </w:t>
      </w:r>
      <w:r w:rsidR="006C148D" w:rsidRPr="0076034C">
        <w:rPr>
          <w:lang w:val="en-US"/>
        </w:rPr>
        <w:t>&amp;</w:t>
      </w:r>
      <w:ins w:id="64" w:author="Dan Tischer" w:date="2018-04-16T10:57:00Z">
        <w:r w:rsidR="00FD33EE">
          <w:rPr>
            <w:lang w:val="en-US"/>
          </w:rPr>
          <w:t xml:space="preserve"> </w:t>
        </w:r>
      </w:ins>
      <w:r w:rsidR="007A2715" w:rsidRPr="0076034C">
        <w:rPr>
          <w:lang w:val="en-US"/>
        </w:rPr>
        <w:t>Scherer</w:t>
      </w:r>
      <w:r w:rsidR="006C148D" w:rsidRPr="0076034C">
        <w:rPr>
          <w:lang w:val="en-US"/>
        </w:rPr>
        <w:t>,</w:t>
      </w:r>
      <w:r w:rsidR="007A2715" w:rsidRPr="0076034C">
        <w:rPr>
          <w:lang w:val="en-US"/>
        </w:rPr>
        <w:t xml:space="preserve"> 2016</w:t>
      </w:r>
      <w:commentRangeEnd w:id="63"/>
      <w:r w:rsidR="006E5528">
        <w:rPr>
          <w:rStyle w:val="CommentReference"/>
          <w:rFonts w:ascii="Arial" w:hAnsi="Arial" w:cs="Arial"/>
          <w:color w:val="000000"/>
        </w:rPr>
        <w:commentReference w:id="63"/>
      </w:r>
      <w:r w:rsidR="007A2715" w:rsidRPr="0076034C">
        <w:rPr>
          <w:lang w:val="en-US"/>
        </w:rPr>
        <w:t xml:space="preserve">). </w:t>
      </w:r>
      <w:r w:rsidR="00452ABB" w:rsidRPr="0076034C">
        <w:rPr>
          <w:lang w:val="en-US"/>
        </w:rPr>
        <w:t xml:space="preserve">It also has practical </w:t>
      </w:r>
      <w:r w:rsidR="00025BC1" w:rsidRPr="0076034C">
        <w:rPr>
          <w:lang w:val="en-US"/>
        </w:rPr>
        <w:t xml:space="preserve">regulatory </w:t>
      </w:r>
      <w:r w:rsidR="00452ABB" w:rsidRPr="0076034C">
        <w:rPr>
          <w:lang w:val="en-US"/>
        </w:rPr>
        <w:t>significance</w:t>
      </w:r>
      <w:r w:rsidR="00025BC1" w:rsidRPr="0076034C">
        <w:rPr>
          <w:lang w:val="en-US"/>
        </w:rPr>
        <w:t xml:space="preserve"> because it identifies active ‘social network risks’ on the supply side </w:t>
      </w:r>
      <w:r w:rsidR="0062101E" w:rsidRPr="0076034C">
        <w:rPr>
          <w:lang w:val="en-US"/>
        </w:rPr>
        <w:t xml:space="preserve">(rather than passive exposures on the demand side) </w:t>
      </w:r>
      <w:r w:rsidR="00025BC1" w:rsidRPr="0076034C">
        <w:rPr>
          <w:lang w:val="en-US"/>
        </w:rPr>
        <w:t xml:space="preserve">as a core </w:t>
      </w:r>
      <w:r w:rsidR="0062101E" w:rsidRPr="0076034C">
        <w:rPr>
          <w:lang w:val="en-US"/>
        </w:rPr>
        <w:t>problem</w:t>
      </w:r>
      <w:ins w:id="65" w:author="Dan Tischer" w:date="2018-04-16T10:57:00Z">
        <w:r w:rsidR="00FD33EE">
          <w:rPr>
            <w:lang w:val="en-US"/>
          </w:rPr>
          <w:t xml:space="preserve"> </w:t>
        </w:r>
      </w:ins>
      <w:r w:rsidR="0076034C">
        <w:rPr>
          <w:lang w:val="en-US"/>
        </w:rPr>
        <w:t xml:space="preserve">of risk management </w:t>
      </w:r>
      <w:r w:rsidR="00025BC1" w:rsidRPr="0076034C">
        <w:rPr>
          <w:lang w:val="en-US"/>
        </w:rPr>
        <w:t>in finance.</w:t>
      </w:r>
    </w:p>
    <w:p w:rsidR="00066EB3" w:rsidRPr="0076034C" w:rsidRDefault="00066EB3" w:rsidP="00B76963">
      <w:pPr>
        <w:spacing w:line="480" w:lineRule="auto"/>
        <w:jc w:val="both"/>
        <w:rPr>
          <w:lang w:val="en-US"/>
        </w:rPr>
      </w:pPr>
    </w:p>
    <w:p w:rsidR="00DA311C" w:rsidRPr="001E4FEE" w:rsidRDefault="001478AB" w:rsidP="0076034C">
      <w:pPr>
        <w:spacing w:line="480" w:lineRule="auto"/>
        <w:jc w:val="center"/>
        <w:outlineLvl w:val="0"/>
        <w:rPr>
          <w:lang w:val="en-US"/>
        </w:rPr>
      </w:pPr>
      <w:r w:rsidRPr="0040737B">
        <w:rPr>
          <w:b/>
          <w:lang w:val="en-US"/>
        </w:rPr>
        <w:t>C</w:t>
      </w:r>
      <w:r w:rsidRPr="001E4FEE">
        <w:rPr>
          <w:b/>
          <w:lang w:val="en-US"/>
        </w:rPr>
        <w:t>ONSTRUCTING RISK AS AN OBJECT</w:t>
      </w:r>
    </w:p>
    <w:p w:rsidR="007618EC" w:rsidRPr="00187D4A" w:rsidRDefault="0037319A" w:rsidP="0076034C">
      <w:pPr>
        <w:spacing w:line="480" w:lineRule="auto"/>
        <w:jc w:val="both"/>
        <w:rPr>
          <w:b/>
        </w:rPr>
      </w:pPr>
      <w:r w:rsidRPr="001E4FEE">
        <w:rPr>
          <w:b/>
        </w:rPr>
        <w:t xml:space="preserve">The Social Construction </w:t>
      </w:r>
      <w:r w:rsidR="00721684" w:rsidRPr="001E4FEE">
        <w:rPr>
          <w:b/>
        </w:rPr>
        <w:t>O</w:t>
      </w:r>
      <w:r w:rsidRPr="00187D4A">
        <w:rPr>
          <w:b/>
        </w:rPr>
        <w:t xml:space="preserve">f </w:t>
      </w:r>
      <w:r w:rsidR="007618EC" w:rsidRPr="00187D4A">
        <w:rPr>
          <w:b/>
        </w:rPr>
        <w:t xml:space="preserve">Risk </w:t>
      </w:r>
    </w:p>
    <w:p w:rsidR="000737F2" w:rsidRPr="00187D4A" w:rsidRDefault="00480C7C" w:rsidP="0076034C">
      <w:pPr>
        <w:spacing w:line="480" w:lineRule="auto"/>
        <w:ind w:firstLine="720"/>
        <w:jc w:val="both"/>
        <w:rPr>
          <w:lang w:val="en-US"/>
        </w:rPr>
      </w:pPr>
      <w:r w:rsidRPr="00187D4A">
        <w:t>I</w:t>
      </w:r>
      <w:r w:rsidR="00C4323E" w:rsidRPr="00187D4A">
        <w:t xml:space="preserve">dentifying </w:t>
      </w:r>
      <w:r w:rsidR="00E765CB" w:rsidRPr="00187D4A">
        <w:t>and mitigating risk</w:t>
      </w:r>
      <w:ins w:id="66" w:author="Dan Tischer" w:date="2018-04-16T11:01:00Z">
        <w:r w:rsidR="00FD33EE">
          <w:t xml:space="preserve"> </w:t>
        </w:r>
      </w:ins>
      <w:r w:rsidR="00CE607E" w:rsidRPr="00187D4A">
        <w:t>has</w:t>
      </w:r>
      <w:ins w:id="67" w:author="Dan Tischer" w:date="2018-04-16T11:01:00Z">
        <w:r w:rsidR="00FD33EE">
          <w:t xml:space="preserve"> </w:t>
        </w:r>
      </w:ins>
      <w:r w:rsidR="00CE607E" w:rsidRPr="00187D4A">
        <w:t xml:space="preserve">become </w:t>
      </w:r>
      <w:r w:rsidR="00E765CB" w:rsidRPr="00187D4A">
        <w:t xml:space="preserve">central to </w:t>
      </w:r>
      <w:r w:rsidR="00640214" w:rsidRPr="00187D4A">
        <w:t>most organization</w:t>
      </w:r>
      <w:r w:rsidR="00A31B28" w:rsidRPr="00187D4A">
        <w:t>al and market activities</w:t>
      </w:r>
      <w:r w:rsidR="00132DCC" w:rsidRPr="00187D4A">
        <w:t xml:space="preserve"> (</w:t>
      </w:r>
      <w:r w:rsidR="00E939EC" w:rsidRPr="00187D4A">
        <w:t>Scheytt, Soin, Sahlin</w:t>
      </w:r>
      <w:r w:rsidR="007B1DEB" w:rsidRPr="00187D4A">
        <w:t>, Andersson</w:t>
      </w:r>
      <w:ins w:id="68" w:author="Dan Tischer" w:date="2018-04-16T11:01:00Z">
        <w:r w:rsidR="00FD33EE">
          <w:t xml:space="preserve"> </w:t>
        </w:r>
      </w:ins>
      <w:r w:rsidR="00E939EC" w:rsidRPr="00187D4A">
        <w:t>&amp; Power</w:t>
      </w:r>
      <w:r w:rsidR="00E765CB" w:rsidRPr="00187D4A">
        <w:t>, 2006; Scott &amp;</w:t>
      </w:r>
      <w:ins w:id="69" w:author="Dan Tischer" w:date="2018-04-16T11:01:00Z">
        <w:r w:rsidR="00FD33EE">
          <w:t xml:space="preserve"> </w:t>
        </w:r>
      </w:ins>
      <w:r w:rsidR="00E765CB" w:rsidRPr="00187D4A">
        <w:t xml:space="preserve">Walshman, 2005), giving rise to increasingly complex </w:t>
      </w:r>
      <w:r w:rsidR="00A31B28" w:rsidRPr="00187D4A">
        <w:t xml:space="preserve">systems of </w:t>
      </w:r>
      <w:r w:rsidR="00DF45D0" w:rsidRPr="00187D4A">
        <w:t>risk management</w:t>
      </w:r>
      <w:r w:rsidR="00E765CB" w:rsidRPr="00187D4A">
        <w:t xml:space="preserve"> (Power</w:t>
      </w:r>
      <w:r w:rsidR="006C148D" w:rsidRPr="00187D4A">
        <w:t>,</w:t>
      </w:r>
      <w:r w:rsidR="00E765CB" w:rsidRPr="00187D4A">
        <w:t xml:space="preserve"> 2007).</w:t>
      </w:r>
      <w:ins w:id="70" w:author="Dan Tischer" w:date="2018-04-16T11:01:00Z">
        <w:r w:rsidR="00FD33EE">
          <w:t xml:space="preserve"> </w:t>
        </w:r>
      </w:ins>
      <w:r w:rsidR="007D5EA8" w:rsidRPr="00187D4A">
        <w:t xml:space="preserve">Yet despite the heightened concern about risk and the </w:t>
      </w:r>
      <w:r w:rsidR="00DA6983" w:rsidRPr="00187D4A">
        <w:t>increas</w:t>
      </w:r>
      <w:r w:rsidR="00C65B0C" w:rsidRPr="00187D4A">
        <w:t>ing</w:t>
      </w:r>
      <w:r w:rsidR="00DA6983" w:rsidRPr="00187D4A">
        <w:t xml:space="preserve"> sophistication</w:t>
      </w:r>
      <w:r w:rsidR="007D5EA8" w:rsidRPr="00187D4A">
        <w:t xml:space="preserve"> of risk mitigating mechanisms, </w:t>
      </w:r>
      <w:r w:rsidR="00A911A0" w:rsidRPr="00187D4A">
        <w:t xml:space="preserve">systemic </w:t>
      </w:r>
      <w:r w:rsidR="00714859" w:rsidRPr="00187D4A">
        <w:t>failures</w:t>
      </w:r>
      <w:r w:rsidR="00DA6983" w:rsidRPr="00187D4A">
        <w:t xml:space="preserve"> like that in credit derivatives </w:t>
      </w:r>
      <w:r w:rsidR="00C65B0C" w:rsidRPr="00187D4A">
        <w:t>in</w:t>
      </w:r>
      <w:r w:rsidR="00DA6983" w:rsidRPr="00187D4A">
        <w:t xml:space="preserve"> 2008</w:t>
      </w:r>
      <w:ins w:id="71" w:author="Dan Tischer" w:date="2018-04-16T11:01:00Z">
        <w:r w:rsidR="00FD33EE">
          <w:t xml:space="preserve"> </w:t>
        </w:r>
      </w:ins>
      <w:r w:rsidR="00C4323E" w:rsidRPr="00187D4A">
        <w:t>highlight</w:t>
      </w:r>
      <w:ins w:id="72" w:author="Dan Tischer" w:date="2018-04-16T11:01:00Z">
        <w:r w:rsidR="00FD33EE">
          <w:t xml:space="preserve"> </w:t>
        </w:r>
      </w:ins>
      <w:r w:rsidR="00767D19" w:rsidRPr="00187D4A">
        <w:t xml:space="preserve">gaps in </w:t>
      </w:r>
      <w:r w:rsidR="00714859" w:rsidRPr="00187D4A">
        <w:t xml:space="preserve">our understanding </w:t>
      </w:r>
      <w:r w:rsidR="00C4323E" w:rsidRPr="00187D4A">
        <w:t xml:space="preserve">of </w:t>
      </w:r>
      <w:r w:rsidR="006C58B1">
        <w:t xml:space="preserve">risk, its contexts </w:t>
      </w:r>
      <w:r w:rsidR="008C04DD" w:rsidRPr="00187D4A">
        <w:t xml:space="preserve">and the </w:t>
      </w:r>
      <w:r w:rsidR="00D016F5" w:rsidRPr="00187D4A">
        <w:t xml:space="preserve">capacity for </w:t>
      </w:r>
      <w:r w:rsidR="00DF45D0" w:rsidRPr="00187D4A">
        <w:t>risk management</w:t>
      </w:r>
      <w:r w:rsidR="00D016F5" w:rsidRPr="00187D4A">
        <w:t xml:space="preserve"> to misfire</w:t>
      </w:r>
      <w:r w:rsidR="00714859" w:rsidRPr="00187D4A">
        <w:t>.</w:t>
      </w:r>
    </w:p>
    <w:p w:rsidR="00963FE0" w:rsidRDefault="006C58B1" w:rsidP="006C58B1">
      <w:pPr>
        <w:spacing w:line="480" w:lineRule="auto"/>
        <w:ind w:firstLine="720"/>
        <w:jc w:val="both"/>
      </w:pPr>
      <w:r>
        <w:t>Risk can be</w:t>
      </w:r>
      <w:ins w:id="73" w:author="Dan Tischer" w:date="2018-04-16T11:01:00Z">
        <w:r w:rsidR="00FD33EE">
          <w:t xml:space="preserve"> </w:t>
        </w:r>
      </w:ins>
      <w:r w:rsidR="000F67E7" w:rsidRPr="0076034C">
        <w:rPr>
          <w:lang w:val="en-US"/>
        </w:rPr>
        <w:t>view</w:t>
      </w:r>
      <w:r w:rsidR="003344DC" w:rsidRPr="0076034C">
        <w:rPr>
          <w:lang w:val="en-US"/>
        </w:rPr>
        <w:t>ed</w:t>
      </w:r>
      <w:ins w:id="74" w:author="Dan Tischer" w:date="2018-04-16T11:01:00Z">
        <w:r w:rsidR="00FD33EE">
          <w:rPr>
            <w:lang w:val="en-US"/>
          </w:rPr>
          <w:t xml:space="preserve"> </w:t>
        </w:r>
      </w:ins>
      <w:r w:rsidR="000F67E7" w:rsidRPr="0076034C">
        <w:rPr>
          <w:lang w:val="en-US"/>
        </w:rPr>
        <w:t>a</w:t>
      </w:r>
      <w:r w:rsidR="00E34824" w:rsidRPr="0076034C">
        <w:rPr>
          <w:lang w:val="en-US"/>
        </w:rPr>
        <w:t>s something obje</w:t>
      </w:r>
      <w:r w:rsidR="00E34824" w:rsidRPr="00EA57A8">
        <w:rPr>
          <w:lang w:val="en-US"/>
        </w:rPr>
        <w:t xml:space="preserve">ctively given or subjectively </w:t>
      </w:r>
      <w:r w:rsidR="009E701B" w:rsidRPr="00EA57A8">
        <w:rPr>
          <w:lang w:val="en-US"/>
        </w:rPr>
        <w:t>construct</w:t>
      </w:r>
      <w:r w:rsidR="00E34824" w:rsidRPr="00EA57A8">
        <w:rPr>
          <w:lang w:val="en-US"/>
        </w:rPr>
        <w:t>ed</w:t>
      </w:r>
      <w:ins w:id="75" w:author="Dan Tischer" w:date="2018-04-16T11:01:00Z">
        <w:r w:rsidR="00FD33EE">
          <w:rPr>
            <w:lang w:val="en-US"/>
          </w:rPr>
          <w:t xml:space="preserve"> </w:t>
        </w:r>
      </w:ins>
      <w:r w:rsidR="00D75EAA" w:rsidRPr="00EA57A8">
        <w:rPr>
          <w:lang w:val="en-US"/>
        </w:rPr>
        <w:t>(</w:t>
      </w:r>
      <w:r w:rsidR="00895DB2" w:rsidRPr="00403EF8">
        <w:rPr>
          <w:lang w:val="en-US"/>
        </w:rPr>
        <w:t>Bromiley</w:t>
      </w:r>
      <w:r w:rsidR="00A86CDD" w:rsidRPr="00403EF8">
        <w:rPr>
          <w:lang w:val="en-US"/>
        </w:rPr>
        <w:t xml:space="preserve">, Miller </w:t>
      </w:r>
      <w:r w:rsidR="006C148D" w:rsidRPr="002E2C0F">
        <w:rPr>
          <w:lang w:val="en-US"/>
        </w:rPr>
        <w:t>&amp;</w:t>
      </w:r>
      <w:ins w:id="76" w:author="Dan Tischer" w:date="2018-04-16T11:02:00Z">
        <w:r w:rsidR="00FD33EE">
          <w:rPr>
            <w:lang w:val="en-US"/>
          </w:rPr>
          <w:t xml:space="preserve"> </w:t>
        </w:r>
      </w:ins>
      <w:r w:rsidR="00A86CDD" w:rsidRPr="002E2C0F">
        <w:rPr>
          <w:lang w:val="en-US"/>
        </w:rPr>
        <w:t>Rau</w:t>
      </w:r>
      <w:ins w:id="77" w:author="Dan Tischer" w:date="2018-04-16T11:02:00Z">
        <w:r w:rsidR="00FD33EE">
          <w:rPr>
            <w:lang w:val="en-US"/>
          </w:rPr>
          <w:t>,</w:t>
        </w:r>
      </w:ins>
      <w:r w:rsidR="00895DB2" w:rsidRPr="002E2C0F">
        <w:rPr>
          <w:lang w:val="en-US"/>
        </w:rPr>
        <w:t xml:space="preserve"> 2006</w:t>
      </w:r>
      <w:r w:rsidR="00E34824" w:rsidRPr="002E2C0F">
        <w:rPr>
          <w:lang w:val="en-US"/>
        </w:rPr>
        <w:t>)</w:t>
      </w:r>
      <w:r w:rsidR="00F07B87" w:rsidRPr="002E2C0F">
        <w:rPr>
          <w:lang w:val="en-US"/>
        </w:rPr>
        <w:t xml:space="preserve">. </w:t>
      </w:r>
      <w:r w:rsidR="00A30139" w:rsidRPr="002E2C0F">
        <w:rPr>
          <w:lang w:val="en-US"/>
        </w:rPr>
        <w:t xml:space="preserve">Objectivist approaches </w:t>
      </w:r>
      <w:r w:rsidR="000F112D" w:rsidRPr="002E2C0F">
        <w:rPr>
          <w:lang w:val="en-US"/>
        </w:rPr>
        <w:t>conceptualize</w:t>
      </w:r>
      <w:r w:rsidR="001A36E8" w:rsidRPr="002E2C0F">
        <w:rPr>
          <w:lang w:val="en-US"/>
        </w:rPr>
        <w:t xml:space="preserve"> risk </w:t>
      </w:r>
      <w:r w:rsidR="00A1378C" w:rsidRPr="002E2C0F">
        <w:rPr>
          <w:lang w:val="en-US"/>
        </w:rPr>
        <w:t>as external to the perceptions and actions of those actors tasked with identifying, measuring and responding to it (Lupton</w:t>
      </w:r>
      <w:r w:rsidR="006C148D" w:rsidRPr="002E2C0F">
        <w:rPr>
          <w:lang w:val="en-US"/>
        </w:rPr>
        <w:t>,</w:t>
      </w:r>
      <w:r w:rsidR="00A1378C" w:rsidRPr="002E2C0F">
        <w:rPr>
          <w:lang w:val="en-US"/>
        </w:rPr>
        <w:t xml:space="preserve"> 1999). </w:t>
      </w:r>
      <w:r w:rsidR="00E01CD8" w:rsidRPr="002E2C0F">
        <w:rPr>
          <w:lang w:val="en-US"/>
        </w:rPr>
        <w:t xml:space="preserve">This approach informs </w:t>
      </w:r>
      <w:r w:rsidR="001A3D48" w:rsidRPr="002E2C0F">
        <w:rPr>
          <w:lang w:val="en-US"/>
        </w:rPr>
        <w:t xml:space="preserve">neo-classical </w:t>
      </w:r>
      <w:r>
        <w:rPr>
          <w:lang w:val="en-US"/>
        </w:rPr>
        <w:t xml:space="preserve">and behavioral </w:t>
      </w:r>
      <w:r w:rsidR="001A3D48" w:rsidRPr="002E2C0F">
        <w:rPr>
          <w:lang w:val="en-US"/>
        </w:rPr>
        <w:t>economics</w:t>
      </w:r>
      <w:r w:rsidR="003F7BC5" w:rsidRPr="002E2C0F">
        <w:rPr>
          <w:lang w:val="en-US"/>
        </w:rPr>
        <w:t xml:space="preserve"> (Miller</w:t>
      </w:r>
      <w:r w:rsidR="006C148D" w:rsidRPr="002E2C0F">
        <w:rPr>
          <w:lang w:val="en-US"/>
        </w:rPr>
        <w:t>,</w:t>
      </w:r>
      <w:r w:rsidR="003F7BC5" w:rsidRPr="0040737B">
        <w:rPr>
          <w:lang w:val="en-US"/>
        </w:rPr>
        <w:t xml:space="preserve"> 2009)</w:t>
      </w:r>
      <w:ins w:id="78" w:author="Dan Tischer" w:date="2018-04-16T11:02:00Z">
        <w:r w:rsidR="00FD33EE">
          <w:rPr>
            <w:lang w:val="en-US"/>
          </w:rPr>
          <w:t xml:space="preserve"> </w:t>
        </w:r>
      </w:ins>
      <w:r>
        <w:rPr>
          <w:lang w:val="en-US"/>
        </w:rPr>
        <w:t xml:space="preserve">as well as some organizational research </w:t>
      </w:r>
      <w:r w:rsidR="00630883" w:rsidRPr="002E2C0F">
        <w:rPr>
          <w:lang w:val="en-US"/>
        </w:rPr>
        <w:t>wh</w:t>
      </w:r>
      <w:r>
        <w:rPr>
          <w:lang w:val="en-US"/>
        </w:rPr>
        <w:t>ich examines</w:t>
      </w:r>
      <w:ins w:id="79" w:author="Dan Tischer" w:date="2018-04-16T11:02:00Z">
        <w:r w:rsidR="00FD33EE">
          <w:rPr>
            <w:lang w:val="en-US"/>
          </w:rPr>
          <w:t xml:space="preserve"> </w:t>
        </w:r>
      </w:ins>
      <w:r>
        <w:rPr>
          <w:lang w:val="en-US"/>
        </w:rPr>
        <w:t xml:space="preserve">how </w:t>
      </w:r>
      <w:r w:rsidR="00A911A0" w:rsidRPr="002E2C0F">
        <w:rPr>
          <w:lang w:val="en-US"/>
        </w:rPr>
        <w:t xml:space="preserve">collective </w:t>
      </w:r>
      <w:r w:rsidR="001338B4" w:rsidRPr="002E2C0F">
        <w:rPr>
          <w:lang w:val="en-US"/>
        </w:rPr>
        <w:t xml:space="preserve">processes </w:t>
      </w:r>
      <w:r>
        <w:rPr>
          <w:lang w:val="en-US"/>
        </w:rPr>
        <w:t>lead to</w:t>
      </w:r>
      <w:r w:rsidR="001E5216" w:rsidRPr="002E2C0F">
        <w:rPr>
          <w:lang w:val="en-US"/>
        </w:rPr>
        <w:t xml:space="preserve"> errors in </w:t>
      </w:r>
      <w:r>
        <w:rPr>
          <w:lang w:val="en-US"/>
        </w:rPr>
        <w:t xml:space="preserve">risk </w:t>
      </w:r>
      <w:r w:rsidR="001E5216" w:rsidRPr="002E2C0F">
        <w:rPr>
          <w:lang w:val="en-US"/>
        </w:rPr>
        <w:t>measuremen</w:t>
      </w:r>
      <w:r w:rsidR="001A3D48" w:rsidRPr="002E2C0F">
        <w:rPr>
          <w:lang w:val="en-US"/>
        </w:rPr>
        <w:t>t (</w:t>
      </w:r>
      <w:r w:rsidR="00C6106C" w:rsidRPr="002E2C0F">
        <w:rPr>
          <w:lang w:val="en-US"/>
        </w:rPr>
        <w:t xml:space="preserve">March </w:t>
      </w:r>
      <w:r w:rsidR="003344DC" w:rsidRPr="00A5428D">
        <w:rPr>
          <w:lang w:val="en-US"/>
        </w:rPr>
        <w:t>&amp;</w:t>
      </w:r>
      <w:ins w:id="80" w:author="Dan Tischer" w:date="2018-04-16T11:02:00Z">
        <w:r w:rsidR="00FD33EE">
          <w:rPr>
            <w:lang w:val="en-US"/>
          </w:rPr>
          <w:t xml:space="preserve"> </w:t>
        </w:r>
      </w:ins>
      <w:r w:rsidR="00C6106C" w:rsidRPr="00A5428D">
        <w:rPr>
          <w:lang w:val="en-US"/>
        </w:rPr>
        <w:t xml:space="preserve">Shapira, 1987; McNamara </w:t>
      </w:r>
      <w:r w:rsidR="003344DC" w:rsidRPr="00A5428D">
        <w:rPr>
          <w:lang w:val="en-US"/>
        </w:rPr>
        <w:t>&amp;</w:t>
      </w:r>
      <w:ins w:id="81" w:author="Dan Tischer" w:date="2018-04-16T11:02:00Z">
        <w:r w:rsidR="00FD33EE">
          <w:rPr>
            <w:lang w:val="en-US"/>
          </w:rPr>
          <w:t xml:space="preserve"> </w:t>
        </w:r>
      </w:ins>
      <w:r w:rsidR="00C6106C" w:rsidRPr="00A5428D">
        <w:rPr>
          <w:lang w:val="en-US"/>
        </w:rPr>
        <w:t>Bromiley</w:t>
      </w:r>
      <w:r w:rsidR="003344DC" w:rsidRPr="00A5428D">
        <w:rPr>
          <w:lang w:val="en-US"/>
        </w:rPr>
        <w:t>,</w:t>
      </w:r>
      <w:r w:rsidR="00C6106C" w:rsidRPr="00A5428D">
        <w:rPr>
          <w:lang w:val="en-US"/>
        </w:rPr>
        <w:t xml:space="preserve"> 1997</w:t>
      </w:r>
      <w:r w:rsidR="00BF2BBD" w:rsidRPr="00A5428D">
        <w:rPr>
          <w:lang w:val="en-US"/>
        </w:rPr>
        <w:t>;</w:t>
      </w:r>
      <w:ins w:id="82" w:author="Dan Tischer" w:date="2018-04-16T11:02:00Z">
        <w:r w:rsidR="00FD33EE">
          <w:rPr>
            <w:lang w:val="en-US"/>
          </w:rPr>
          <w:t xml:space="preserve"> </w:t>
        </w:r>
      </w:ins>
      <w:r w:rsidR="00BF2BBD" w:rsidRPr="00A5428D">
        <w:rPr>
          <w:lang w:val="en-US"/>
        </w:rPr>
        <w:t>Sinha</w:t>
      </w:r>
      <w:r w:rsidR="003344DC" w:rsidRPr="00A5428D">
        <w:rPr>
          <w:lang w:val="en-US"/>
        </w:rPr>
        <w:t>,</w:t>
      </w:r>
      <w:r w:rsidR="00BF2BBD" w:rsidRPr="00A5428D">
        <w:rPr>
          <w:lang w:val="en-US"/>
        </w:rPr>
        <w:t xml:space="preserve"> 1994; Sitkin</w:t>
      </w:r>
      <w:ins w:id="83" w:author="Dan Tischer" w:date="2018-04-16T11:02:00Z">
        <w:r w:rsidR="00FD33EE">
          <w:rPr>
            <w:lang w:val="en-US"/>
          </w:rPr>
          <w:t xml:space="preserve"> </w:t>
        </w:r>
      </w:ins>
      <w:r w:rsidR="003344DC" w:rsidRPr="000438E0">
        <w:rPr>
          <w:lang w:val="en-US"/>
        </w:rPr>
        <w:t>&amp;</w:t>
      </w:r>
      <w:r w:rsidR="00BF2BBD" w:rsidRPr="000438E0">
        <w:rPr>
          <w:lang w:val="en-US"/>
        </w:rPr>
        <w:t xml:space="preserve"> Pablo</w:t>
      </w:r>
      <w:r w:rsidR="003344DC" w:rsidRPr="000438E0">
        <w:rPr>
          <w:lang w:val="en-US"/>
        </w:rPr>
        <w:t>,</w:t>
      </w:r>
      <w:r w:rsidR="00BF2BBD" w:rsidRPr="000438E0">
        <w:rPr>
          <w:lang w:val="en-US"/>
        </w:rPr>
        <w:t xml:space="preserve"> 1992</w:t>
      </w:r>
      <w:r w:rsidR="00C6106C" w:rsidRPr="000438E0">
        <w:rPr>
          <w:lang w:val="en-US"/>
        </w:rPr>
        <w:t>)</w:t>
      </w:r>
      <w:r w:rsidR="000D423F" w:rsidRPr="000438E0">
        <w:rPr>
          <w:lang w:val="en-US"/>
        </w:rPr>
        <w:t>.</w:t>
      </w:r>
      <w:r>
        <w:rPr>
          <w:color w:val="FF0000"/>
          <w:lang w:val="en-US"/>
        </w:rPr>
        <w:t xml:space="preserve"> But </w:t>
      </w:r>
      <w:r>
        <w:rPr>
          <w:lang w:val="en-US"/>
        </w:rPr>
        <w:t>a</w:t>
      </w:r>
      <w:r w:rsidR="00DC52DB" w:rsidRPr="000438E0">
        <w:rPr>
          <w:lang w:val="en-US"/>
        </w:rPr>
        <w:t>pproaching</w:t>
      </w:r>
      <w:r w:rsidR="0001139E" w:rsidRPr="000438E0">
        <w:rPr>
          <w:lang w:val="en-US"/>
        </w:rPr>
        <w:t xml:space="preserve"> risk</w:t>
      </w:r>
      <w:r w:rsidR="003D6F28" w:rsidRPr="000438E0">
        <w:rPr>
          <w:lang w:val="en-US"/>
        </w:rPr>
        <w:t xml:space="preserve"> as </w:t>
      </w:r>
      <w:r w:rsidR="00576DDF" w:rsidRPr="000438E0">
        <w:rPr>
          <w:lang w:val="en-US"/>
        </w:rPr>
        <w:t>objectively-</w:t>
      </w:r>
      <w:r w:rsidR="00FF34EE" w:rsidRPr="000438E0">
        <w:rPr>
          <w:lang w:val="en-US"/>
        </w:rPr>
        <w:t xml:space="preserve">given </w:t>
      </w:r>
      <w:r w:rsidR="005B05A7" w:rsidRPr="000438E0">
        <w:rPr>
          <w:lang w:val="en-US"/>
        </w:rPr>
        <w:t xml:space="preserve">has limitations when analyzing </w:t>
      </w:r>
      <w:r w:rsidR="002E2C0F">
        <w:rPr>
          <w:lang w:val="en-US"/>
        </w:rPr>
        <w:t xml:space="preserve">how </w:t>
      </w:r>
      <w:r w:rsidR="00EA57A8">
        <w:rPr>
          <w:lang w:val="en-US"/>
        </w:rPr>
        <w:t>risk</w:t>
      </w:r>
      <w:r w:rsidR="002E2C0F">
        <w:rPr>
          <w:lang w:val="en-US"/>
        </w:rPr>
        <w:t>s come to be understood</w:t>
      </w:r>
      <w:ins w:id="84" w:author="Dan Tischer" w:date="2018-04-16T11:02:00Z">
        <w:r w:rsidR="00FD33EE">
          <w:rPr>
            <w:lang w:val="en-US"/>
          </w:rPr>
          <w:t xml:space="preserve"> </w:t>
        </w:r>
      </w:ins>
      <w:r w:rsidR="00403EF8">
        <w:rPr>
          <w:lang w:val="en-US"/>
        </w:rPr>
        <w:t>in</w:t>
      </w:r>
      <w:ins w:id="85" w:author="Dan Tischer" w:date="2018-04-16T11:02:00Z">
        <w:r w:rsidR="00FD33EE">
          <w:rPr>
            <w:lang w:val="en-US"/>
          </w:rPr>
          <w:t xml:space="preserve"> </w:t>
        </w:r>
      </w:ins>
      <w:r w:rsidR="0001139E" w:rsidRPr="00403EF8">
        <w:rPr>
          <w:lang w:val="en-US"/>
        </w:rPr>
        <w:t>periods of</w:t>
      </w:r>
      <w:r w:rsidR="004A6FF2" w:rsidRPr="00403EF8">
        <w:rPr>
          <w:lang w:val="en-US"/>
        </w:rPr>
        <w:t xml:space="preserve"> activity formation</w:t>
      </w:r>
      <w:r w:rsidR="00C4323E" w:rsidRPr="002E2C0F">
        <w:rPr>
          <w:lang w:val="en-US"/>
        </w:rPr>
        <w:t>.</w:t>
      </w:r>
      <w:r w:rsidR="004A6FF2" w:rsidRPr="00F52CAC">
        <w:rPr>
          <w:rStyle w:val="FootnoteReference"/>
          <w:lang w:val="en-US"/>
        </w:rPr>
        <w:footnoteReference w:id="2"/>
      </w:r>
      <w:r w:rsidR="005B05A7" w:rsidRPr="00F52CAC">
        <w:rPr>
          <w:lang w:val="en-US"/>
        </w:rPr>
        <w:t xml:space="preserve"> In such moments</w:t>
      </w:r>
      <w:r w:rsidR="00BB1DF7" w:rsidRPr="00F52CAC">
        <w:rPr>
          <w:lang w:val="en-US"/>
        </w:rPr>
        <w:t xml:space="preserve"> risks</w:t>
      </w:r>
      <w:ins w:id="86" w:author="Dan Tischer" w:date="2018-04-16T11:02:00Z">
        <w:r w:rsidR="00FD33EE">
          <w:rPr>
            <w:lang w:val="en-US"/>
          </w:rPr>
          <w:t xml:space="preserve"> </w:t>
        </w:r>
      </w:ins>
      <w:r w:rsidR="00634E43" w:rsidRPr="00B76963">
        <w:rPr>
          <w:lang w:val="en-US"/>
        </w:rPr>
        <w:t>do not come</w:t>
      </w:r>
      <w:r w:rsidR="00D96850" w:rsidRPr="00B76963">
        <w:rPr>
          <w:lang w:val="en-US"/>
        </w:rPr>
        <w:t xml:space="preserve"> </w:t>
      </w:r>
      <w:r w:rsidR="00D96850" w:rsidRPr="00B76963">
        <w:rPr>
          <w:lang w:val="en-US"/>
        </w:rPr>
        <w:lastRenderedPageBreak/>
        <w:t>pre-formed</w:t>
      </w:r>
      <w:r w:rsidR="00D505EE" w:rsidRPr="00B76963">
        <w:rPr>
          <w:lang w:val="en-US"/>
        </w:rPr>
        <w:t xml:space="preserve"> (Hutter</w:t>
      </w:r>
      <w:ins w:id="87" w:author="Dan Tischer" w:date="2018-04-16T11:02:00Z">
        <w:r w:rsidR="00FD33EE">
          <w:rPr>
            <w:lang w:val="en-US"/>
          </w:rPr>
          <w:t xml:space="preserve"> </w:t>
        </w:r>
      </w:ins>
      <w:r w:rsidR="003344DC" w:rsidRPr="00B76963">
        <w:rPr>
          <w:lang w:val="en-US"/>
        </w:rPr>
        <w:t>&amp;</w:t>
      </w:r>
      <w:r w:rsidR="00D505EE" w:rsidRPr="00F50B3D">
        <w:rPr>
          <w:lang w:val="en-US"/>
        </w:rPr>
        <w:t xml:space="preserve"> Power</w:t>
      </w:r>
      <w:r w:rsidR="003344DC" w:rsidRPr="000665A4">
        <w:rPr>
          <w:lang w:val="en-US"/>
        </w:rPr>
        <w:t>,</w:t>
      </w:r>
      <w:r w:rsidR="00D505EE" w:rsidRPr="008721C6">
        <w:rPr>
          <w:lang w:val="en-US"/>
        </w:rPr>
        <w:t xml:space="preserve"> 2005)</w:t>
      </w:r>
      <w:r w:rsidR="00A5428D">
        <w:rPr>
          <w:lang w:val="en-US"/>
        </w:rPr>
        <w:t>;</w:t>
      </w:r>
      <w:ins w:id="88" w:author="Dan Tischer" w:date="2018-04-16T11:02:00Z">
        <w:r w:rsidR="00FD33EE">
          <w:rPr>
            <w:lang w:val="en-US"/>
          </w:rPr>
          <w:t xml:space="preserve"> </w:t>
        </w:r>
      </w:ins>
      <w:r w:rsidR="00A5428D">
        <w:rPr>
          <w:lang w:val="en-US"/>
        </w:rPr>
        <w:t xml:space="preserve">they </w:t>
      </w:r>
      <w:r w:rsidR="00FA316A" w:rsidRPr="008721C6">
        <w:rPr>
          <w:lang w:val="en-US"/>
        </w:rPr>
        <w:t xml:space="preserve">must be anticipated and </w:t>
      </w:r>
      <w:r w:rsidR="005B05A7" w:rsidRPr="008721C6">
        <w:rPr>
          <w:lang w:val="en-US"/>
        </w:rPr>
        <w:t>constructed prospectively because</w:t>
      </w:r>
      <w:ins w:id="89" w:author="Dan Tischer" w:date="2018-04-16T11:02:00Z">
        <w:r w:rsidR="00FD33EE">
          <w:rPr>
            <w:lang w:val="en-US"/>
          </w:rPr>
          <w:t xml:space="preserve"> </w:t>
        </w:r>
      </w:ins>
      <w:r w:rsidR="006D5BD2" w:rsidRPr="008721C6">
        <w:t>they</w:t>
      </w:r>
      <w:r w:rsidR="005B05A7" w:rsidRPr="008721C6">
        <w:t xml:space="preserve"> are </w:t>
      </w:r>
      <w:r w:rsidR="00693AB7" w:rsidRPr="008721C6">
        <w:t xml:space="preserve">inseparable </w:t>
      </w:r>
      <w:r w:rsidR="006D5BD2" w:rsidRPr="008721C6">
        <w:t>from</w:t>
      </w:r>
      <w:r w:rsidR="005B05A7" w:rsidRPr="008721C6">
        <w:t xml:space="preserve"> the relations and organizational structures yet to develop</w:t>
      </w:r>
      <w:ins w:id="90" w:author="Dan Tischer" w:date="2018-04-16T16:25:00Z">
        <w:r w:rsidR="006E5528">
          <w:t xml:space="preserve"> </w:t>
        </w:r>
      </w:ins>
      <w:r w:rsidR="00DF4892" w:rsidRPr="0076034C">
        <w:rPr>
          <w:lang w:val="en-US"/>
        </w:rPr>
        <w:t>(Miller</w:t>
      </w:r>
      <w:r w:rsidR="003344DC" w:rsidRPr="0076034C">
        <w:rPr>
          <w:lang w:val="en-US"/>
        </w:rPr>
        <w:t>,</w:t>
      </w:r>
      <w:r w:rsidR="00DF4892" w:rsidRPr="0076034C">
        <w:rPr>
          <w:lang w:val="en-US"/>
        </w:rPr>
        <w:t xml:space="preserve"> 2009</w:t>
      </w:r>
      <w:r w:rsidR="00DF4892" w:rsidRPr="00F52CAC">
        <w:rPr>
          <w:lang w:val="en-US"/>
        </w:rPr>
        <w:t>)</w:t>
      </w:r>
      <w:r w:rsidR="00FA316A" w:rsidRPr="00F52CAC">
        <w:t xml:space="preserve">. </w:t>
      </w:r>
    </w:p>
    <w:p w:rsidR="00B0198E" w:rsidRPr="003C18F9" w:rsidRDefault="00882FD2" w:rsidP="00C71813">
      <w:pPr>
        <w:spacing w:line="480" w:lineRule="auto"/>
        <w:ind w:firstLine="720"/>
        <w:jc w:val="both"/>
        <w:rPr>
          <w:lang w:val="en-US"/>
        </w:rPr>
      </w:pPr>
      <w:r w:rsidRPr="0076034C">
        <w:rPr>
          <w:lang w:val="en-US"/>
        </w:rPr>
        <w:t>Th</w:t>
      </w:r>
      <w:r w:rsidR="00CD4A22">
        <w:rPr>
          <w:lang w:val="en-US"/>
        </w:rPr>
        <w:t xml:space="preserve">e </w:t>
      </w:r>
      <w:r w:rsidR="007D206A">
        <w:rPr>
          <w:lang w:val="en-US"/>
        </w:rPr>
        <w:t xml:space="preserve">prospective </w:t>
      </w:r>
      <w:r w:rsidR="00154227" w:rsidRPr="0076034C">
        <w:rPr>
          <w:lang w:val="en-US"/>
        </w:rPr>
        <w:t xml:space="preserve">construction </w:t>
      </w:r>
      <w:r w:rsidR="00CD4A22">
        <w:rPr>
          <w:lang w:val="en-US"/>
        </w:rPr>
        <w:t xml:space="preserve">of </w:t>
      </w:r>
      <w:r w:rsidR="00963FE0">
        <w:rPr>
          <w:lang w:val="en-US"/>
        </w:rPr>
        <w:t xml:space="preserve">risk takes place </w:t>
      </w:r>
      <w:r w:rsidRPr="002E2C0F">
        <w:t>within</w:t>
      </w:r>
      <w:r w:rsidRPr="002E2C0F">
        <w:rPr>
          <w:lang w:val="en-US"/>
        </w:rPr>
        <w:t xml:space="preserve"> social and cult</w:t>
      </w:r>
      <w:r w:rsidR="00B57D3D" w:rsidRPr="002E2C0F">
        <w:rPr>
          <w:lang w:val="en-US"/>
        </w:rPr>
        <w:t>ural contexts of interpretation</w:t>
      </w:r>
      <w:r w:rsidRPr="002E2C0F">
        <w:rPr>
          <w:lang w:val="en-US"/>
        </w:rPr>
        <w:t xml:space="preserve"> (</w:t>
      </w:r>
      <w:commentRangeStart w:id="91"/>
      <w:r w:rsidRPr="002E2C0F">
        <w:rPr>
          <w:lang w:val="en-US"/>
        </w:rPr>
        <w:t>Gephart</w:t>
      </w:r>
      <w:r w:rsidR="003344DC" w:rsidRPr="002E2C0F">
        <w:rPr>
          <w:lang w:val="en-US"/>
        </w:rPr>
        <w:t>,</w:t>
      </w:r>
      <w:r w:rsidRPr="002E2C0F">
        <w:rPr>
          <w:lang w:val="en-US"/>
        </w:rPr>
        <w:t xml:space="preserve"> 2009</w:t>
      </w:r>
      <w:r w:rsidR="003344DC" w:rsidRPr="002E2C0F">
        <w:rPr>
          <w:lang w:val="en-US"/>
        </w:rPr>
        <w:t>:</w:t>
      </w:r>
      <w:r w:rsidRPr="002E2C0F">
        <w:rPr>
          <w:lang w:val="en-US"/>
        </w:rPr>
        <w:t xml:space="preserve"> 144</w:t>
      </w:r>
      <w:commentRangeEnd w:id="91"/>
      <w:r w:rsidR="006E5528">
        <w:rPr>
          <w:rStyle w:val="CommentReference"/>
          <w:rFonts w:ascii="Arial" w:hAnsi="Arial" w:cs="Arial"/>
          <w:color w:val="000000"/>
        </w:rPr>
        <w:commentReference w:id="91"/>
      </w:r>
      <w:r w:rsidRPr="002E2C0F">
        <w:rPr>
          <w:lang w:val="en-US"/>
        </w:rPr>
        <w:t>)</w:t>
      </w:r>
      <w:r w:rsidR="00BF0179">
        <w:rPr>
          <w:lang w:val="en-US"/>
        </w:rPr>
        <w:t xml:space="preserve">, which can be shaped </w:t>
      </w:r>
      <w:r w:rsidR="0035018F">
        <w:rPr>
          <w:lang w:val="en-US"/>
        </w:rPr>
        <w:t xml:space="preserve">by </w:t>
      </w:r>
      <w:r w:rsidR="00963FE0" w:rsidRPr="002E2C0F">
        <w:t>dominant</w:t>
      </w:r>
      <w:r w:rsidR="00590CC8" w:rsidRPr="002E2C0F">
        <w:t xml:space="preserve"> discourses </w:t>
      </w:r>
      <w:r w:rsidR="00123A23">
        <w:t>that</w:t>
      </w:r>
      <w:ins w:id="92" w:author="Dan Tischer" w:date="2018-04-16T11:03:00Z">
        <w:r w:rsidR="00FD33EE">
          <w:t xml:space="preserve"> </w:t>
        </w:r>
      </w:ins>
      <w:r w:rsidR="00590CC8" w:rsidRPr="002E2C0F">
        <w:t xml:space="preserve">reify </w:t>
      </w:r>
      <w:r w:rsidR="00482ED9" w:rsidRPr="002E2C0F">
        <w:t>and dis</w:t>
      </w:r>
      <w:r w:rsidR="00E42B33" w:rsidRPr="002E2C0F">
        <w:t xml:space="preserve">seminate </w:t>
      </w:r>
      <w:r w:rsidR="00590CC8" w:rsidRPr="002E2C0F">
        <w:t>a particular view of risk</w:t>
      </w:r>
      <w:ins w:id="93" w:author="Dan Tischer" w:date="2018-04-16T11:03:00Z">
        <w:r w:rsidR="00FD33EE">
          <w:t xml:space="preserve"> </w:t>
        </w:r>
      </w:ins>
      <w:r w:rsidR="00123A23">
        <w:t>(</w:t>
      </w:r>
      <w:r w:rsidR="00123A23" w:rsidRPr="002E2C0F">
        <w:t>Maguire &amp;</w:t>
      </w:r>
      <w:ins w:id="94" w:author="Dan Tischer" w:date="2018-04-16T14:53:00Z">
        <w:r w:rsidR="004370CB">
          <w:t xml:space="preserve"> </w:t>
        </w:r>
      </w:ins>
      <w:r w:rsidR="00123A23">
        <w:t xml:space="preserve">Hardy, 2013). </w:t>
      </w:r>
      <w:r w:rsidR="00963FE0">
        <w:t>Such discourses rely on e</w:t>
      </w:r>
      <w:r w:rsidR="000E33C2" w:rsidRPr="00BF0179">
        <w:t>xpert knowledge</w:t>
      </w:r>
      <w:r w:rsidR="001C2A21">
        <w:t xml:space="preserve">, </w:t>
      </w:r>
      <w:r w:rsidR="00963FE0">
        <w:t xml:space="preserve">which </w:t>
      </w:r>
      <w:r w:rsidR="00123A23">
        <w:t>add</w:t>
      </w:r>
      <w:ins w:id="95" w:author="Dan Tischer" w:date="2018-04-16T11:03:00Z">
        <w:r w:rsidR="00FD33EE">
          <w:t xml:space="preserve"> </w:t>
        </w:r>
      </w:ins>
      <w:r w:rsidR="006E2914" w:rsidRPr="00BF0179">
        <w:t xml:space="preserve">shape and </w:t>
      </w:r>
      <w:r w:rsidR="005C70A2" w:rsidRPr="00BF0179">
        <w:t>legitimacy to particular understandings of risk</w:t>
      </w:r>
      <w:ins w:id="96" w:author="Dan Tischer" w:date="2018-04-16T11:03:00Z">
        <w:r w:rsidR="00FD33EE">
          <w:t xml:space="preserve"> </w:t>
        </w:r>
      </w:ins>
      <w:r w:rsidR="00AD452C" w:rsidRPr="00BF0179">
        <w:t xml:space="preserve">(Hardy </w:t>
      </w:r>
      <w:r w:rsidR="003344DC" w:rsidRPr="00BF0179">
        <w:t>&amp;</w:t>
      </w:r>
      <w:ins w:id="97" w:author="Dan Tischer" w:date="2018-04-16T11:03:00Z">
        <w:r w:rsidR="00FD33EE">
          <w:t xml:space="preserve"> </w:t>
        </w:r>
      </w:ins>
      <w:r w:rsidR="00AD452C" w:rsidRPr="00BF0179">
        <w:t>Maguire</w:t>
      </w:r>
      <w:r w:rsidR="003344DC" w:rsidRPr="00BF0179">
        <w:t>,</w:t>
      </w:r>
      <w:r w:rsidR="00AD452C" w:rsidRPr="003C18F9">
        <w:t xml:space="preserve"> 201</w:t>
      </w:r>
      <w:r w:rsidR="001E4FEE">
        <w:t>6</w:t>
      </w:r>
      <w:r w:rsidR="00AD452C" w:rsidRPr="003C18F9">
        <w:t>)</w:t>
      </w:r>
      <w:r w:rsidR="00AE463C">
        <w:t>. The</w:t>
      </w:r>
      <w:r w:rsidR="00FF565B">
        <w:t>se understandings of risk</w:t>
      </w:r>
      <w:r w:rsidR="00AE463C">
        <w:t xml:space="preserve"> are </w:t>
      </w:r>
      <w:r w:rsidR="008F7051">
        <w:t>institutionalized through</w:t>
      </w:r>
      <w:r w:rsidR="00AE463C">
        <w:t xml:space="preserve"> ‘cultural circuits of capital’ such as </w:t>
      </w:r>
      <w:r w:rsidR="00AE463C" w:rsidRPr="003C18F9">
        <w:t>programmes at leading business schools (Hall, 2008; Thrift, 2005)</w:t>
      </w:r>
      <w:r w:rsidR="00AE463C">
        <w:t xml:space="preserve"> and are</w:t>
      </w:r>
      <w:ins w:id="98" w:author="Dan Tischer" w:date="2018-04-16T11:06:00Z">
        <w:r w:rsidR="00FD33EE">
          <w:t xml:space="preserve"> </w:t>
        </w:r>
      </w:ins>
      <w:r w:rsidR="00AE463C">
        <w:t xml:space="preserve">disseminated by </w:t>
      </w:r>
      <w:r w:rsidR="00AE463C" w:rsidRPr="00BF0179">
        <w:t>epistemic communities</w:t>
      </w:r>
      <w:r w:rsidR="00AE463C">
        <w:t xml:space="preserve"> such as consultants or economists</w:t>
      </w:r>
      <w:ins w:id="99" w:author="Dan Tischer" w:date="2018-04-16T11:05:00Z">
        <w:r w:rsidR="00FD33EE">
          <w:t xml:space="preserve"> </w:t>
        </w:r>
      </w:ins>
      <w:r w:rsidR="00AE463C">
        <w:t xml:space="preserve">who </w:t>
      </w:r>
      <w:r w:rsidR="00C71813">
        <w:t xml:space="preserve">draw on such knowledge to </w:t>
      </w:r>
      <w:r w:rsidR="00AE463C">
        <w:t xml:space="preserve">frame problem definitions and propose solutions </w:t>
      </w:r>
      <w:r w:rsidR="00C71813">
        <w:t xml:space="preserve">in organizational settings </w:t>
      </w:r>
      <w:r w:rsidR="00AE463C" w:rsidRPr="00BF0179">
        <w:t>(</w:t>
      </w:r>
      <w:commentRangeStart w:id="100"/>
      <w:r w:rsidR="00AE463C">
        <w:t>Potter, 2005</w:t>
      </w:r>
      <w:commentRangeEnd w:id="100"/>
      <w:r w:rsidR="006E5528">
        <w:rPr>
          <w:rStyle w:val="CommentReference"/>
          <w:rFonts w:ascii="Arial" w:hAnsi="Arial" w:cs="Arial"/>
          <w:color w:val="000000"/>
        </w:rPr>
        <w:commentReference w:id="100"/>
      </w:r>
      <w:r w:rsidR="00AE463C" w:rsidRPr="00BF0179">
        <w:t>)</w:t>
      </w:r>
      <w:r w:rsidR="00AE463C">
        <w:t xml:space="preserve">. </w:t>
      </w:r>
      <w:r w:rsidR="001160B7">
        <w:t xml:space="preserve">In such circumstances, these discourses </w:t>
      </w:r>
      <w:r w:rsidR="00963FE0">
        <w:t>can</w:t>
      </w:r>
      <w:r w:rsidR="00963FE0" w:rsidRPr="002E2C0F">
        <w:t xml:space="preserve"> assume a ‘truth-like’ status</w:t>
      </w:r>
      <w:r w:rsidR="00AE463C">
        <w:t>,</w:t>
      </w:r>
      <w:r w:rsidR="00963FE0" w:rsidRPr="002E2C0F">
        <w:t xml:space="preserve"> displacing alternatives and </w:t>
      </w:r>
      <w:r w:rsidR="00963FE0" w:rsidRPr="00A5428D">
        <w:t>constructing risk in common</w:t>
      </w:r>
      <w:r w:rsidR="00AE463C">
        <w:t xml:space="preserve"> yet narrow</w:t>
      </w:r>
      <w:r w:rsidR="00963FE0" w:rsidRPr="00A5428D">
        <w:t xml:space="preserve"> ways</w:t>
      </w:r>
      <w:ins w:id="101" w:author="Dan Tischer" w:date="2018-04-16T11:06:00Z">
        <w:r w:rsidR="00FD33EE">
          <w:t xml:space="preserve"> </w:t>
        </w:r>
      </w:ins>
      <w:r w:rsidR="00963FE0" w:rsidRPr="0076034C">
        <w:t xml:space="preserve">across organizations </w:t>
      </w:r>
      <w:r w:rsidR="00963FE0" w:rsidRPr="00EA57A8">
        <w:t>(Phillips, Lawrence</w:t>
      </w:r>
      <w:ins w:id="102" w:author="Dan Tischer" w:date="2018-04-16T11:06:00Z">
        <w:r w:rsidR="00FD33EE">
          <w:t xml:space="preserve"> </w:t>
        </w:r>
      </w:ins>
      <w:r w:rsidR="00963FE0" w:rsidRPr="00403EF8">
        <w:t>&amp;</w:t>
      </w:r>
      <w:ins w:id="103" w:author="Dan Tischer" w:date="2018-04-16T11:06:00Z">
        <w:r w:rsidR="00FD33EE">
          <w:t xml:space="preserve"> </w:t>
        </w:r>
      </w:ins>
      <w:r w:rsidR="00963FE0" w:rsidRPr="002E2C0F">
        <w:t>Hardy, 2004)</w:t>
      </w:r>
      <w:r w:rsidR="00AE463C">
        <w:t xml:space="preserve">. </w:t>
      </w:r>
      <w:r w:rsidR="001160B7">
        <w:t xml:space="preserve">And can become hardwired into organizational processes when </w:t>
      </w:r>
      <w:r w:rsidR="00963FE0">
        <w:t xml:space="preserve">embedded </w:t>
      </w:r>
      <w:r w:rsidR="007E68DF">
        <w:t xml:space="preserve">in </w:t>
      </w:r>
      <w:r w:rsidR="00D716F4" w:rsidRPr="003C18F9">
        <w:rPr>
          <w:lang w:val="en-US"/>
        </w:rPr>
        <w:t xml:space="preserve">particular technologies of risk measurement and assessment which standardize </w:t>
      </w:r>
      <w:r w:rsidR="006A5109" w:rsidRPr="003C18F9">
        <w:rPr>
          <w:lang w:val="en-US"/>
        </w:rPr>
        <w:t xml:space="preserve">methods of </w:t>
      </w:r>
      <w:r w:rsidR="00AE463C">
        <w:rPr>
          <w:lang w:val="en-US"/>
        </w:rPr>
        <w:t xml:space="preserve">identifying, </w:t>
      </w:r>
      <w:r w:rsidR="006A5109" w:rsidRPr="003C18F9">
        <w:rPr>
          <w:lang w:val="en-US"/>
        </w:rPr>
        <w:t xml:space="preserve">measuring and understanding </w:t>
      </w:r>
      <w:r w:rsidR="00D716F4" w:rsidRPr="003C18F9">
        <w:rPr>
          <w:lang w:val="en-US"/>
        </w:rPr>
        <w:t>of risk (Gerding</w:t>
      </w:r>
      <w:r w:rsidR="003344DC" w:rsidRPr="003C18F9">
        <w:rPr>
          <w:lang w:val="en-US"/>
        </w:rPr>
        <w:t>,</w:t>
      </w:r>
      <w:r w:rsidR="00D716F4" w:rsidRPr="003C18F9">
        <w:rPr>
          <w:lang w:val="en-US"/>
        </w:rPr>
        <w:t xml:space="preserve"> 2009</w:t>
      </w:r>
      <w:r w:rsidR="00727D65" w:rsidRPr="003C18F9">
        <w:rPr>
          <w:lang w:val="en-US"/>
        </w:rPr>
        <w:t>; Hil</w:t>
      </w:r>
      <w:r w:rsidR="00D716F4" w:rsidRPr="003C18F9">
        <w:rPr>
          <w:lang w:val="en-US"/>
        </w:rPr>
        <w:t>gartner</w:t>
      </w:r>
      <w:r w:rsidR="003344DC" w:rsidRPr="003C18F9">
        <w:rPr>
          <w:lang w:val="en-US"/>
        </w:rPr>
        <w:t>,</w:t>
      </w:r>
      <w:r w:rsidR="00D716F4" w:rsidRPr="003C18F9">
        <w:rPr>
          <w:lang w:val="en-US"/>
        </w:rPr>
        <w:t xml:space="preserve"> 1992</w:t>
      </w:r>
      <w:r w:rsidR="00D67C15" w:rsidRPr="003C18F9">
        <w:rPr>
          <w:lang w:val="en-US"/>
        </w:rPr>
        <w:t>; Millo</w:t>
      </w:r>
      <w:ins w:id="104" w:author="Dan Tischer" w:date="2018-04-16T11:07:00Z">
        <w:r w:rsidR="00FD33EE">
          <w:rPr>
            <w:lang w:val="en-US"/>
          </w:rPr>
          <w:t xml:space="preserve"> </w:t>
        </w:r>
      </w:ins>
      <w:r w:rsidR="003344DC" w:rsidRPr="003C18F9">
        <w:rPr>
          <w:lang w:val="en-US"/>
        </w:rPr>
        <w:t>&amp;</w:t>
      </w:r>
      <w:ins w:id="105" w:author="Dan Tischer" w:date="2018-04-16T11:07:00Z">
        <w:r w:rsidR="00FD33EE">
          <w:rPr>
            <w:lang w:val="en-US"/>
          </w:rPr>
          <w:t xml:space="preserve"> </w:t>
        </w:r>
      </w:ins>
      <w:r w:rsidR="00D67C15" w:rsidRPr="003C18F9">
        <w:rPr>
          <w:lang w:val="en-US"/>
        </w:rPr>
        <w:t>MacKenzi</w:t>
      </w:r>
      <w:r w:rsidR="00DF2EFD" w:rsidRPr="003C18F9">
        <w:rPr>
          <w:lang w:val="en-US"/>
        </w:rPr>
        <w:t>e</w:t>
      </w:r>
      <w:r w:rsidR="003344DC" w:rsidRPr="003C18F9">
        <w:rPr>
          <w:lang w:val="en-US"/>
        </w:rPr>
        <w:t>,</w:t>
      </w:r>
      <w:r w:rsidR="00DF2EFD" w:rsidRPr="003C18F9">
        <w:rPr>
          <w:lang w:val="en-US"/>
        </w:rPr>
        <w:t xml:space="preserve"> 2009</w:t>
      </w:r>
      <w:r w:rsidR="001160B7">
        <w:t xml:space="preserve">). </w:t>
      </w:r>
      <w:r w:rsidR="00951BA6" w:rsidRPr="003C18F9">
        <w:t>Each mechanism</w:t>
      </w:r>
      <w:ins w:id="106" w:author="Dan Tischer" w:date="2018-04-16T11:07:00Z">
        <w:r w:rsidR="00FD33EE">
          <w:t xml:space="preserve"> </w:t>
        </w:r>
      </w:ins>
      <w:r w:rsidR="006A68B0" w:rsidRPr="003C18F9">
        <w:t>serves to create</w:t>
      </w:r>
      <w:r w:rsidR="005841D1" w:rsidRPr="003C18F9">
        <w:t xml:space="preserve"> what Power (2004</w:t>
      </w:r>
      <w:r w:rsidR="003344DC" w:rsidRPr="003C18F9">
        <w:t>:</w:t>
      </w:r>
      <w:r w:rsidR="005841D1" w:rsidRPr="003C18F9">
        <w:t xml:space="preserve"> 55) refers to as ‘the production of consent’ </w:t>
      </w:r>
      <w:r w:rsidR="006A5109" w:rsidRPr="003C18F9">
        <w:t>regarding</w:t>
      </w:r>
      <w:r w:rsidR="005841D1" w:rsidRPr="003C18F9">
        <w:t xml:space="preserve"> risk and </w:t>
      </w:r>
      <w:r w:rsidR="006A5109" w:rsidRPr="003C18F9">
        <w:t>its management</w:t>
      </w:r>
      <w:r w:rsidR="005841D1" w:rsidRPr="003C18F9">
        <w:t>.</w:t>
      </w:r>
    </w:p>
    <w:p w:rsidR="002C116D" w:rsidRDefault="002C116D" w:rsidP="00117E13">
      <w:pPr>
        <w:spacing w:line="480" w:lineRule="auto"/>
        <w:jc w:val="center"/>
        <w:rPr>
          <w:b/>
          <w:lang w:val="en-US"/>
        </w:rPr>
      </w:pPr>
    </w:p>
    <w:p w:rsidR="00117E13" w:rsidRPr="00187D4A" w:rsidRDefault="00DF5691" w:rsidP="00117E13">
      <w:pPr>
        <w:spacing w:line="480" w:lineRule="auto"/>
        <w:jc w:val="center"/>
        <w:rPr>
          <w:b/>
          <w:lang w:val="en-US"/>
        </w:rPr>
      </w:pPr>
      <w:r>
        <w:rPr>
          <w:b/>
          <w:lang w:val="en-US"/>
        </w:rPr>
        <w:t xml:space="preserve">CDO STRUCTURATION AS A </w:t>
      </w:r>
      <w:r w:rsidR="00AE463C">
        <w:rPr>
          <w:b/>
          <w:lang w:val="en-US"/>
        </w:rPr>
        <w:t>MARKET</w:t>
      </w:r>
    </w:p>
    <w:p w:rsidR="00C56D5A" w:rsidRDefault="0044067E" w:rsidP="00961724">
      <w:pPr>
        <w:spacing w:line="480" w:lineRule="auto"/>
        <w:ind w:firstLine="720"/>
        <w:jc w:val="both"/>
        <w:rPr>
          <w:lang w:val="en-US"/>
        </w:rPr>
      </w:pPr>
      <w:r w:rsidRPr="00187D4A">
        <w:rPr>
          <w:lang w:val="en-US"/>
        </w:rPr>
        <w:t>Th</w:t>
      </w:r>
      <w:r>
        <w:rPr>
          <w:lang w:val="en-US"/>
        </w:rPr>
        <w:t>e</w:t>
      </w:r>
      <w:r w:rsidRPr="00187D4A">
        <w:rPr>
          <w:lang w:val="en-US"/>
        </w:rPr>
        <w:t xml:space="preserve"> role played by </w:t>
      </w:r>
      <w:r w:rsidR="008D0FBF">
        <w:rPr>
          <w:lang w:val="en-US"/>
        </w:rPr>
        <w:t>the expert knowledge of</w:t>
      </w:r>
      <w:ins w:id="107" w:author="Dan Tischer" w:date="2018-04-16T11:07:00Z">
        <w:r w:rsidR="00B7291B">
          <w:rPr>
            <w:lang w:val="en-US"/>
          </w:rPr>
          <w:t xml:space="preserve"> </w:t>
        </w:r>
      </w:ins>
      <w:r w:rsidRPr="00187D4A">
        <w:rPr>
          <w:lang w:val="en-US"/>
        </w:rPr>
        <w:t xml:space="preserve">financial economics </w:t>
      </w:r>
      <w:r w:rsidR="008D0FBF">
        <w:rPr>
          <w:lang w:val="en-US"/>
        </w:rPr>
        <w:t>in shaping</w:t>
      </w:r>
      <w:ins w:id="108" w:author="Dan Tischer" w:date="2018-04-16T11:07:00Z">
        <w:r w:rsidR="00B7291B">
          <w:rPr>
            <w:lang w:val="en-US"/>
          </w:rPr>
          <w:t xml:space="preserve"> </w:t>
        </w:r>
      </w:ins>
      <w:r w:rsidR="008A0EC5">
        <w:rPr>
          <w:lang w:val="en-US"/>
        </w:rPr>
        <w:t xml:space="preserve">the </w:t>
      </w:r>
      <w:r w:rsidRPr="00187D4A">
        <w:rPr>
          <w:lang w:val="en-US"/>
        </w:rPr>
        <w:t xml:space="preserve">financial services </w:t>
      </w:r>
      <w:r w:rsidR="008A0EC5">
        <w:rPr>
          <w:lang w:val="en-US"/>
        </w:rPr>
        <w:t xml:space="preserve">sector </w:t>
      </w:r>
      <w:r w:rsidRPr="00187D4A">
        <w:rPr>
          <w:lang w:val="en-US"/>
        </w:rPr>
        <w:t xml:space="preserve">is documented in a number of empirical studies (Beunza &amp; Stark, 2004; Ferraro, Pfeffer &amp; Sutton, 2005; Knorr-Cetina &amp; Preda, 2006; Lounsbury &amp; Hirsch, 2010; MacKenzie &amp; </w:t>
      </w:r>
      <w:r w:rsidRPr="00187D4A">
        <w:rPr>
          <w:lang w:val="en-US"/>
        </w:rPr>
        <w:lastRenderedPageBreak/>
        <w:t>Millo, 2003)</w:t>
      </w:r>
      <w:r>
        <w:rPr>
          <w:lang w:val="en-US"/>
        </w:rPr>
        <w:t xml:space="preserve">. </w:t>
      </w:r>
      <w:r w:rsidR="00961724">
        <w:rPr>
          <w:lang w:val="en-US"/>
        </w:rPr>
        <w:t xml:space="preserve">CDOs were </w:t>
      </w:r>
      <w:r w:rsidR="002431DE">
        <w:rPr>
          <w:lang w:val="en-US"/>
        </w:rPr>
        <w:t xml:space="preserve">no exception in this regard – they formed </w:t>
      </w:r>
      <w:r w:rsidR="00E73B8B">
        <w:rPr>
          <w:lang w:val="en-US"/>
        </w:rPr>
        <w:t>part of the</w:t>
      </w:r>
      <w:r w:rsidR="00F91022">
        <w:rPr>
          <w:lang w:val="en-US"/>
        </w:rPr>
        <w:t xml:space="preserve"> structured finance revolution </w:t>
      </w:r>
      <w:r w:rsidR="007502A8">
        <w:rPr>
          <w:lang w:val="en-US"/>
        </w:rPr>
        <w:t xml:space="preserve">that </w:t>
      </w:r>
      <w:r w:rsidR="008D0FBF">
        <w:rPr>
          <w:lang w:val="en-US"/>
        </w:rPr>
        <w:t>promised to minimize risk and create liquidity in key lending markets using complex financial models (</w:t>
      </w:r>
      <w:commentRangeStart w:id="109"/>
      <w:r w:rsidR="008D0FBF">
        <w:rPr>
          <w:lang w:val="en-US"/>
        </w:rPr>
        <w:t>Engelen et al</w:t>
      </w:r>
      <w:ins w:id="110" w:author="Dan Tischer" w:date="2018-04-16T11:07:00Z">
        <w:r w:rsidR="00B7291B">
          <w:rPr>
            <w:lang w:val="en-US"/>
          </w:rPr>
          <w:t>.,</w:t>
        </w:r>
      </w:ins>
      <w:r w:rsidR="008D0FBF">
        <w:rPr>
          <w:lang w:val="en-US"/>
        </w:rPr>
        <w:t xml:space="preserve"> 2012</w:t>
      </w:r>
      <w:commentRangeEnd w:id="109"/>
      <w:r w:rsidR="00AC0F8F">
        <w:rPr>
          <w:rStyle w:val="CommentReference"/>
          <w:rFonts w:ascii="Arial" w:hAnsi="Arial" w:cs="Arial"/>
          <w:color w:val="000000"/>
        </w:rPr>
        <w:commentReference w:id="109"/>
      </w:r>
      <w:r w:rsidR="008D0FBF">
        <w:rPr>
          <w:lang w:val="en-US"/>
        </w:rPr>
        <w:t xml:space="preserve">). </w:t>
      </w:r>
      <w:r w:rsidR="00972442" w:rsidRPr="00187D4A">
        <w:rPr>
          <w:lang w:val="en-US"/>
        </w:rPr>
        <w:t>CDO</w:t>
      </w:r>
      <w:r w:rsidR="00972442">
        <w:rPr>
          <w:lang w:val="en-US"/>
        </w:rPr>
        <w:t>s were</w:t>
      </w:r>
      <w:r w:rsidR="00972442" w:rsidRPr="00187D4A">
        <w:rPr>
          <w:lang w:val="en-US"/>
        </w:rPr>
        <w:t xml:space="preserve"> asset-backed securit</w:t>
      </w:r>
      <w:r w:rsidR="00972442">
        <w:rPr>
          <w:lang w:val="en-US"/>
        </w:rPr>
        <w:t>ies</w:t>
      </w:r>
      <w:r w:rsidR="00972442" w:rsidRPr="00187D4A">
        <w:rPr>
          <w:lang w:val="en-US"/>
        </w:rPr>
        <w:t xml:space="preserve"> backed by the cash flows of</w:t>
      </w:r>
      <w:r w:rsidR="008D0FBF">
        <w:rPr>
          <w:lang w:val="en-US"/>
        </w:rPr>
        <w:t>,</w:t>
      </w:r>
      <w:ins w:id="111" w:author="Dan Tischer" w:date="2018-04-16T11:08:00Z">
        <w:r w:rsidR="00B7291B">
          <w:rPr>
            <w:lang w:val="en-US"/>
          </w:rPr>
          <w:t xml:space="preserve"> </w:t>
        </w:r>
      </w:ins>
      <w:r w:rsidR="008D0FBF" w:rsidRPr="00187D4A">
        <w:rPr>
          <w:lang w:val="en-US"/>
        </w:rPr>
        <w:t>typically</w:t>
      </w:r>
      <w:r w:rsidR="008D0FBF">
        <w:rPr>
          <w:lang w:val="en-US"/>
        </w:rPr>
        <w:t>,</w:t>
      </w:r>
      <w:r w:rsidR="008D0FBF" w:rsidRPr="00187D4A">
        <w:rPr>
          <w:lang w:val="en-US"/>
        </w:rPr>
        <w:t xml:space="preserve"> sub-prime mortgage-backed </w:t>
      </w:r>
      <w:r w:rsidR="00972442" w:rsidRPr="00187D4A">
        <w:rPr>
          <w:lang w:val="en-US"/>
        </w:rPr>
        <w:t>securit</w:t>
      </w:r>
      <w:r w:rsidR="00972442">
        <w:rPr>
          <w:lang w:val="en-US"/>
        </w:rPr>
        <w:t>ies (Duffie &amp; Garleanu, 2001</w:t>
      </w:r>
      <w:r w:rsidR="00961724">
        <w:rPr>
          <w:lang w:val="en-US"/>
        </w:rPr>
        <w:t xml:space="preserve">) </w:t>
      </w:r>
      <w:r w:rsidR="00C56D5A">
        <w:rPr>
          <w:lang w:val="en-US"/>
        </w:rPr>
        <w:t>which</w:t>
      </w:r>
      <w:ins w:id="112" w:author="Dan Tischer" w:date="2018-04-16T11:08:00Z">
        <w:r w:rsidR="00B7291B">
          <w:rPr>
            <w:lang w:val="en-US"/>
          </w:rPr>
          <w:t xml:space="preserve"> </w:t>
        </w:r>
      </w:ins>
      <w:r w:rsidR="00972442" w:rsidRPr="00187D4A">
        <w:rPr>
          <w:lang w:val="en-US"/>
        </w:rPr>
        <w:t>were paid to prioritized tiers or ‘tranches’ of CDO securities investors in sequence</w:t>
      </w:r>
      <w:ins w:id="113" w:author="Dan Tischer" w:date="2018-04-16T11:08:00Z">
        <w:r w:rsidR="00B7291B">
          <w:rPr>
            <w:lang w:val="en-US"/>
          </w:rPr>
          <w:t xml:space="preserve"> </w:t>
        </w:r>
      </w:ins>
      <w:r w:rsidR="00961724">
        <w:rPr>
          <w:lang w:val="en-US"/>
        </w:rPr>
        <w:t>(see figure 1). These tranches were structured and priced using David X. Li’s Gaussian copula formula (</w:t>
      </w:r>
      <w:commentRangeStart w:id="114"/>
      <w:r w:rsidR="00961724">
        <w:rPr>
          <w:lang w:val="en-US"/>
        </w:rPr>
        <w:t>MacKenzie</w:t>
      </w:r>
      <w:ins w:id="115" w:author="Dan Tischer" w:date="2018-04-16T11:08:00Z">
        <w:r w:rsidR="00B7291B">
          <w:rPr>
            <w:lang w:val="en-US"/>
          </w:rPr>
          <w:t>,</w:t>
        </w:r>
      </w:ins>
      <w:r w:rsidR="00961724">
        <w:rPr>
          <w:lang w:val="en-US"/>
        </w:rPr>
        <w:t xml:space="preserve"> 2012</w:t>
      </w:r>
      <w:commentRangeEnd w:id="114"/>
      <w:r w:rsidR="00AC0F8F">
        <w:rPr>
          <w:rStyle w:val="CommentReference"/>
          <w:rFonts w:ascii="Arial" w:hAnsi="Arial" w:cs="Arial"/>
          <w:color w:val="000000"/>
        </w:rPr>
        <w:commentReference w:id="114"/>
      </w:r>
      <w:r w:rsidR="00961724">
        <w:rPr>
          <w:lang w:val="en-US"/>
        </w:rPr>
        <w:t xml:space="preserve">; </w:t>
      </w:r>
      <w:commentRangeStart w:id="116"/>
      <w:r w:rsidR="00961724">
        <w:rPr>
          <w:lang w:val="en-US"/>
        </w:rPr>
        <w:t>Salmon</w:t>
      </w:r>
      <w:ins w:id="117" w:author="Dan Tischer" w:date="2018-04-16T11:08:00Z">
        <w:r w:rsidR="00B7291B">
          <w:rPr>
            <w:lang w:val="en-US"/>
          </w:rPr>
          <w:t>,</w:t>
        </w:r>
      </w:ins>
      <w:r w:rsidR="00961724">
        <w:rPr>
          <w:lang w:val="en-US"/>
        </w:rPr>
        <w:t xml:space="preserve"> 2009</w:t>
      </w:r>
      <w:commentRangeEnd w:id="116"/>
      <w:r w:rsidR="00AC0F8F">
        <w:rPr>
          <w:rStyle w:val="CommentReference"/>
          <w:rFonts w:ascii="Arial" w:hAnsi="Arial" w:cs="Arial"/>
          <w:color w:val="000000"/>
        </w:rPr>
        <w:commentReference w:id="116"/>
      </w:r>
      <w:r w:rsidR="00961724">
        <w:rPr>
          <w:lang w:val="en-US"/>
        </w:rPr>
        <w:t>), so that the</w:t>
      </w:r>
      <w:r w:rsidR="00D45407">
        <w:rPr>
          <w:lang w:val="en-US"/>
        </w:rPr>
        <w:t xml:space="preserve"> securities were, in a sense, a</w:t>
      </w:r>
      <w:r w:rsidR="00724C66">
        <w:rPr>
          <w:lang w:val="en-US"/>
        </w:rPr>
        <w:t>n</w:t>
      </w:r>
      <w:r w:rsidR="00D45407">
        <w:rPr>
          <w:lang w:val="en-US"/>
        </w:rPr>
        <w:t xml:space="preserve"> artefact of</w:t>
      </w:r>
      <w:r w:rsidR="00961724">
        <w:rPr>
          <w:lang w:val="en-US"/>
        </w:rPr>
        <w:t xml:space="preserve"> the expert knowledge </w:t>
      </w:r>
      <w:r w:rsidR="00D45407">
        <w:rPr>
          <w:lang w:val="en-US"/>
        </w:rPr>
        <w:t>embodied in</w:t>
      </w:r>
      <w:r w:rsidR="00961724">
        <w:rPr>
          <w:lang w:val="en-US"/>
        </w:rPr>
        <w:t xml:space="preserve"> the pricing technology</w:t>
      </w:r>
      <w:r w:rsidR="00972442" w:rsidRPr="00187D4A">
        <w:rPr>
          <w:lang w:val="en-US"/>
        </w:rPr>
        <w:t xml:space="preserve">. </w:t>
      </w:r>
    </w:p>
    <w:p w:rsidR="007041F6" w:rsidRDefault="007041F6" w:rsidP="00117E13">
      <w:pPr>
        <w:spacing w:line="480" w:lineRule="auto"/>
        <w:jc w:val="center"/>
        <w:outlineLvl w:val="0"/>
        <w:rPr>
          <w:lang w:val="en-US"/>
        </w:rPr>
      </w:pPr>
    </w:p>
    <w:p w:rsidR="00117E13" w:rsidRPr="00F52CAC" w:rsidRDefault="00117E13" w:rsidP="00117E13">
      <w:pPr>
        <w:spacing w:line="480" w:lineRule="auto"/>
        <w:jc w:val="center"/>
        <w:outlineLvl w:val="0"/>
        <w:rPr>
          <w:lang w:val="en-US"/>
        </w:rPr>
      </w:pPr>
      <w:r w:rsidRPr="00187D4A">
        <w:rPr>
          <w:lang w:val="en-US"/>
        </w:rPr>
        <w:t>(INSERT FIGURE 1 ABOUT HERE)</w:t>
      </w:r>
    </w:p>
    <w:p w:rsidR="00A47D1F" w:rsidRDefault="00A47D1F" w:rsidP="005E46B7">
      <w:pPr>
        <w:spacing w:line="480" w:lineRule="auto"/>
        <w:jc w:val="both"/>
        <w:rPr>
          <w:lang w:val="en-US"/>
        </w:rPr>
      </w:pPr>
    </w:p>
    <w:p w:rsidR="00A47D1F" w:rsidRDefault="00A86D58" w:rsidP="00724C66">
      <w:pPr>
        <w:spacing w:line="480" w:lineRule="auto"/>
        <w:ind w:firstLine="720"/>
        <w:jc w:val="both"/>
        <w:rPr>
          <w:lang w:val="en-US"/>
        </w:rPr>
      </w:pPr>
      <w:r>
        <w:rPr>
          <w:lang w:val="en-US"/>
        </w:rPr>
        <w:t>However</w:t>
      </w:r>
      <w:r w:rsidR="00141227">
        <w:rPr>
          <w:lang w:val="en-US"/>
        </w:rPr>
        <w:t xml:space="preserve"> financial economics </w:t>
      </w:r>
      <w:r w:rsidR="00827086">
        <w:rPr>
          <w:lang w:val="en-US"/>
        </w:rPr>
        <w:t>also</w:t>
      </w:r>
      <w:r w:rsidR="00141227">
        <w:rPr>
          <w:lang w:val="en-US"/>
        </w:rPr>
        <w:t xml:space="preserve"> framed the way </w:t>
      </w:r>
      <w:r w:rsidR="00116505">
        <w:rPr>
          <w:lang w:val="en-US"/>
        </w:rPr>
        <w:t>that</w:t>
      </w:r>
      <w:r w:rsidR="00141227">
        <w:rPr>
          <w:lang w:val="en-US"/>
        </w:rPr>
        <w:t xml:space="preserve"> risks were understood</w:t>
      </w:r>
      <w:r w:rsidR="00827086">
        <w:rPr>
          <w:lang w:val="en-US"/>
        </w:rPr>
        <w:t xml:space="preserve"> in CDO structuration</w:t>
      </w:r>
      <w:r w:rsidR="00144E44">
        <w:rPr>
          <w:lang w:val="en-US"/>
        </w:rPr>
        <w:t xml:space="preserve"> and the organizational contexts within which those risks might arise (</w:t>
      </w:r>
      <w:commentRangeStart w:id="118"/>
      <w:r w:rsidR="00144E44">
        <w:rPr>
          <w:lang w:val="en-US"/>
        </w:rPr>
        <w:t>Roberts &amp; Jones</w:t>
      </w:r>
      <w:ins w:id="119" w:author="Dan Tischer" w:date="2018-04-16T11:08:00Z">
        <w:r w:rsidR="00B7291B">
          <w:rPr>
            <w:lang w:val="en-US"/>
          </w:rPr>
          <w:t>,</w:t>
        </w:r>
      </w:ins>
      <w:r w:rsidR="00144E44">
        <w:rPr>
          <w:lang w:val="en-US"/>
        </w:rPr>
        <w:t xml:space="preserve"> 2009</w:t>
      </w:r>
      <w:commentRangeEnd w:id="118"/>
      <w:r w:rsidR="00AE457D">
        <w:rPr>
          <w:rStyle w:val="CommentReference"/>
          <w:rFonts w:ascii="Arial" w:hAnsi="Arial" w:cs="Arial"/>
          <w:color w:val="000000"/>
        </w:rPr>
        <w:commentReference w:id="118"/>
      </w:r>
      <w:r w:rsidR="00144E44">
        <w:rPr>
          <w:lang w:val="en-US"/>
        </w:rPr>
        <w:t>)</w:t>
      </w:r>
      <w:r w:rsidR="00D45407">
        <w:rPr>
          <w:lang w:val="en-US"/>
        </w:rPr>
        <w:t>.</w:t>
      </w:r>
      <w:ins w:id="120" w:author="Dan Tischer" w:date="2018-04-16T11:08:00Z">
        <w:r w:rsidR="00B7291B">
          <w:rPr>
            <w:lang w:val="en-US"/>
          </w:rPr>
          <w:t xml:space="preserve"> </w:t>
        </w:r>
      </w:ins>
      <w:r w:rsidR="00724C66">
        <w:rPr>
          <w:lang w:val="en-US"/>
        </w:rPr>
        <w:t>Financial economists writing in a</w:t>
      </w:r>
      <w:r w:rsidR="00144E44">
        <w:rPr>
          <w:lang w:val="en-US"/>
        </w:rPr>
        <w:t>cademic, industry and policy publications</w:t>
      </w:r>
      <w:ins w:id="121" w:author="Dan Tischer" w:date="2018-04-16T11:09:00Z">
        <w:r w:rsidR="00B7291B">
          <w:rPr>
            <w:lang w:val="en-US"/>
          </w:rPr>
          <w:t xml:space="preserve"> </w:t>
        </w:r>
      </w:ins>
      <w:r w:rsidR="00144E44">
        <w:rPr>
          <w:lang w:val="en-US"/>
        </w:rPr>
        <w:t>interpreted risk narrowly as</w:t>
      </w:r>
      <w:ins w:id="122" w:author="Dan Tischer" w:date="2018-04-16T11:10:00Z">
        <w:r w:rsidR="00B7291B">
          <w:rPr>
            <w:lang w:val="en-US"/>
          </w:rPr>
          <w:t xml:space="preserve"> </w:t>
        </w:r>
      </w:ins>
      <w:r w:rsidR="00724C66">
        <w:rPr>
          <w:lang w:val="en-US"/>
        </w:rPr>
        <w:t>the</w:t>
      </w:r>
      <w:r w:rsidR="00724C66" w:rsidRPr="001E4FEE">
        <w:rPr>
          <w:lang w:val="en-US"/>
        </w:rPr>
        <w:t xml:space="preserve"> potential harms </w:t>
      </w:r>
      <w:r w:rsidR="00724C66">
        <w:rPr>
          <w:lang w:val="en-US"/>
        </w:rPr>
        <w:t xml:space="preserve">that </w:t>
      </w:r>
      <w:r w:rsidR="00724C66" w:rsidRPr="001E4FEE">
        <w:rPr>
          <w:lang w:val="en-US"/>
        </w:rPr>
        <w:t>aris</w:t>
      </w:r>
      <w:r w:rsidR="00724C66">
        <w:rPr>
          <w:lang w:val="en-US"/>
        </w:rPr>
        <w:t>e</w:t>
      </w:r>
      <w:r w:rsidR="00724C66" w:rsidRPr="001E4FEE">
        <w:rPr>
          <w:lang w:val="en-US"/>
        </w:rPr>
        <w:t xml:space="preserve"> from information asymmetries</w:t>
      </w:r>
      <w:r w:rsidR="00724C66" w:rsidRPr="00187D4A">
        <w:rPr>
          <w:lang w:val="en-US"/>
        </w:rPr>
        <w:t xml:space="preserve"> presen</w:t>
      </w:r>
      <w:r w:rsidR="00724C66">
        <w:rPr>
          <w:lang w:val="en-US"/>
        </w:rPr>
        <w:t>t in bilateral market exchanges, which create</w:t>
      </w:r>
      <w:ins w:id="123" w:author="Dan Tischer" w:date="2018-04-16T11:10:00Z">
        <w:r w:rsidR="00B7291B">
          <w:rPr>
            <w:lang w:val="en-US"/>
          </w:rPr>
          <w:t xml:space="preserve"> </w:t>
        </w:r>
      </w:ins>
      <w:r w:rsidR="00724C66">
        <w:rPr>
          <w:lang w:val="en-US"/>
        </w:rPr>
        <w:t>incentives for opportunistic behavior</w:t>
      </w:r>
      <w:ins w:id="124" w:author="Dan Tischer" w:date="2018-04-16T11:10:00Z">
        <w:r w:rsidR="00B7291B">
          <w:rPr>
            <w:lang w:val="en-US"/>
          </w:rPr>
          <w:t xml:space="preserve"> </w:t>
        </w:r>
      </w:ins>
      <w:r w:rsidR="00D45407">
        <w:rPr>
          <w:lang w:val="en-US"/>
        </w:rPr>
        <w:t>(</w:t>
      </w:r>
      <w:r w:rsidR="00D45407" w:rsidRPr="00187D4A">
        <w:rPr>
          <w:lang w:val="en-US"/>
        </w:rPr>
        <w:t xml:space="preserve">Bank for International Settlements, </w:t>
      </w:r>
      <w:r w:rsidR="00D45407" w:rsidRPr="00F52CAC">
        <w:rPr>
          <w:lang w:val="en-US"/>
        </w:rPr>
        <w:t>2003; European Central Bank</w:t>
      </w:r>
      <w:r w:rsidR="00D45407" w:rsidRPr="00B76963">
        <w:rPr>
          <w:lang w:val="en-US"/>
        </w:rPr>
        <w:t xml:space="preserve">, 2004; </w:t>
      </w:r>
      <w:r w:rsidR="00D45407" w:rsidRPr="00187D4A">
        <w:rPr>
          <w:lang w:val="en-US"/>
        </w:rPr>
        <w:t>Hull &amp; White, 2004</w:t>
      </w:r>
      <w:r w:rsidR="00D45407">
        <w:rPr>
          <w:lang w:val="en-US"/>
        </w:rPr>
        <w:t xml:space="preserve">; </w:t>
      </w:r>
      <w:commentRangeStart w:id="125"/>
      <w:r w:rsidR="004162B2">
        <w:rPr>
          <w:lang w:val="en-US"/>
        </w:rPr>
        <w:t>IMF</w:t>
      </w:r>
      <w:r w:rsidR="00D45407" w:rsidRPr="0076034C">
        <w:rPr>
          <w:lang w:val="en-US"/>
        </w:rPr>
        <w:t>, 2006</w:t>
      </w:r>
      <w:commentRangeEnd w:id="125"/>
      <w:r w:rsidR="00AE457D">
        <w:rPr>
          <w:rStyle w:val="CommentReference"/>
          <w:rFonts w:ascii="Arial" w:hAnsi="Arial" w:cs="Arial"/>
          <w:color w:val="000000"/>
        </w:rPr>
        <w:commentReference w:id="125"/>
      </w:r>
      <w:r w:rsidR="00D45407" w:rsidRPr="0076034C">
        <w:rPr>
          <w:lang w:val="en-US"/>
        </w:rPr>
        <w:t xml:space="preserve">; Kiff </w:t>
      </w:r>
      <w:r w:rsidR="00D45407" w:rsidRPr="00CD4A22">
        <w:rPr>
          <w:lang w:val="en-US"/>
        </w:rPr>
        <w:t>&amp;</w:t>
      </w:r>
      <w:ins w:id="126" w:author="Dan Tischer" w:date="2018-04-16T11:11:00Z">
        <w:r w:rsidR="00B7291B">
          <w:rPr>
            <w:lang w:val="en-US"/>
          </w:rPr>
          <w:t xml:space="preserve"> </w:t>
        </w:r>
      </w:ins>
      <w:r w:rsidR="00D45407" w:rsidRPr="001C2A21">
        <w:rPr>
          <w:lang w:val="en-US"/>
        </w:rPr>
        <w:t>Mills,</w:t>
      </w:r>
      <w:r w:rsidR="00D45407" w:rsidRPr="004F3A9D">
        <w:rPr>
          <w:lang w:val="en-US"/>
        </w:rPr>
        <w:t xml:space="preserve"> 2007</w:t>
      </w:r>
      <w:r w:rsidR="00D45407">
        <w:rPr>
          <w:lang w:val="en-US"/>
        </w:rPr>
        <w:t xml:space="preserve">; </w:t>
      </w:r>
      <w:r w:rsidR="00D45407" w:rsidRPr="003A0971">
        <w:rPr>
          <w:lang w:val="en-US"/>
        </w:rPr>
        <w:t>Watts, 2003</w:t>
      </w:r>
      <w:ins w:id="127" w:author="Dan Tischer" w:date="2018-04-16T11:11:00Z">
        <w:r w:rsidR="00B7291B">
          <w:rPr>
            <w:lang w:val="en-US"/>
          </w:rPr>
          <w:t xml:space="preserve"> </w:t>
        </w:r>
      </w:ins>
      <w:r w:rsidR="00D45407" w:rsidRPr="00B0027E">
        <w:rPr>
          <w:lang w:val="en-US"/>
        </w:rPr>
        <w:t>&amp; 2004)</w:t>
      </w:r>
      <w:r w:rsidR="00144E44">
        <w:rPr>
          <w:lang w:val="en-US"/>
        </w:rPr>
        <w:t xml:space="preserve">. </w:t>
      </w:r>
      <w:r w:rsidR="00144E44" w:rsidRPr="00187D4A">
        <w:rPr>
          <w:lang w:val="en-US"/>
        </w:rPr>
        <w:t>The risks of adverse selection (the situation where</w:t>
      </w:r>
      <w:r w:rsidR="00144E44" w:rsidRPr="00187D4A">
        <w:t xml:space="preserve"> an economic agent holds private knowledge about product quality that others do not), </w:t>
      </w:r>
      <w:r w:rsidR="00144E44" w:rsidRPr="00187D4A">
        <w:rPr>
          <w:lang w:val="en-US"/>
        </w:rPr>
        <w:t xml:space="preserve">and moral hazard (where an economic agent enters into a risky exchange </w:t>
      </w:r>
      <w:r w:rsidR="00144E44" w:rsidRPr="00187D4A">
        <w:t xml:space="preserve">knowing that another party incurs the costs associated with that risk) became the central </w:t>
      </w:r>
      <w:r w:rsidR="00144E44">
        <w:t xml:space="preserve">risks </w:t>
      </w:r>
      <w:r w:rsidR="00724C66">
        <w:t>identified</w:t>
      </w:r>
      <w:ins w:id="128" w:author="Dan Tischer" w:date="2018-04-16T11:11:00Z">
        <w:r w:rsidR="00B7291B">
          <w:t xml:space="preserve"> </w:t>
        </w:r>
      </w:ins>
      <w:r w:rsidR="00144E44">
        <w:t>by</w:t>
      </w:r>
      <w:r w:rsidR="00144E44" w:rsidRPr="00187D4A">
        <w:t xml:space="preserve"> financial economists</w:t>
      </w:r>
      <w:r w:rsidR="00724C66">
        <w:rPr>
          <w:lang w:val="en-US"/>
        </w:rPr>
        <w:t>.</w:t>
      </w:r>
      <w:r w:rsidR="00144E44" w:rsidRPr="00187D4A">
        <w:rPr>
          <w:lang w:val="en-US"/>
        </w:rPr>
        <w:t xml:space="preserve"> With adverse selection, it was argued banks would cherry-pick which assets to hold and which to package into the CDO when they possessed more private knowledge about collateral quality than </w:t>
      </w:r>
      <w:r w:rsidR="00144E44" w:rsidRPr="00187D4A">
        <w:rPr>
          <w:lang w:val="en-US"/>
        </w:rPr>
        <w:lastRenderedPageBreak/>
        <w:t>investors (</w:t>
      </w:r>
      <w:r w:rsidR="00724C66" w:rsidRPr="00187D4A">
        <w:rPr>
          <w:lang w:val="en-US"/>
        </w:rPr>
        <w:t>Duffie &amp; Garleanu, 2001</w:t>
      </w:r>
      <w:r w:rsidR="00724C66">
        <w:rPr>
          <w:lang w:val="en-US"/>
        </w:rPr>
        <w:t xml:space="preserve">; </w:t>
      </w:r>
      <w:r w:rsidR="00144E44" w:rsidRPr="00187D4A">
        <w:rPr>
          <w:lang w:val="en-US"/>
        </w:rPr>
        <w:t>Jobst, 2002). With moral hazard, it was claimed issuers had little incentive to locate and manage good quality assets or enforce contracts if investors bore all of the default risk (Duffie &amp; Garleanu, 2001). A more general moral hazard fear about the risk of opportunism and fraud was also recognized (Gale, 2003).</w:t>
      </w:r>
    </w:p>
    <w:p w:rsidR="00117E13" w:rsidRPr="00187D4A" w:rsidRDefault="00117E13" w:rsidP="00117E13">
      <w:pPr>
        <w:spacing w:line="480" w:lineRule="auto"/>
        <w:ind w:firstLine="720"/>
        <w:jc w:val="both"/>
      </w:pPr>
      <w:r w:rsidRPr="00187D4A">
        <w:rPr>
          <w:lang w:val="en-US"/>
        </w:rPr>
        <w:t>Contrary to lay perceptions, organizing to minimize risk is a central feature of the financial services industry (MacKenzie &amp; Spears, 2014; Millo &amp;</w:t>
      </w:r>
      <w:del w:id="129" w:author="Dan Tischer" w:date="2018-04-16T20:49:00Z">
        <w:r w:rsidRPr="00187D4A" w:rsidDel="002A67DF">
          <w:rPr>
            <w:lang w:val="en-US"/>
          </w:rPr>
          <w:delText xml:space="preserve"> </w:delText>
        </w:r>
      </w:del>
      <w:r w:rsidRPr="00187D4A">
        <w:rPr>
          <w:lang w:val="en-US"/>
        </w:rPr>
        <w:t xml:space="preserve"> MacKenzie, 2009</w:t>
      </w:r>
      <w:r>
        <w:rPr>
          <w:lang w:val="en-US"/>
        </w:rPr>
        <w:t xml:space="preserve">; </w:t>
      </w:r>
      <w:r>
        <w:rPr>
          <w:color w:val="FF0000"/>
          <w:lang w:val="en-US"/>
        </w:rPr>
        <w:t>Robert</w:t>
      </w:r>
      <w:ins w:id="130" w:author="Dan Tischer" w:date="2018-04-16T16:44:00Z">
        <w:r w:rsidR="00AE457D">
          <w:rPr>
            <w:color w:val="FF0000"/>
            <w:lang w:val="en-US"/>
          </w:rPr>
          <w:t>s</w:t>
        </w:r>
      </w:ins>
      <w:r>
        <w:rPr>
          <w:color w:val="FF0000"/>
          <w:lang w:val="en-US"/>
        </w:rPr>
        <w:t xml:space="preserve"> &amp; Jones</w:t>
      </w:r>
      <w:ins w:id="131" w:author="Dan Tischer" w:date="2018-04-16T11:12:00Z">
        <w:r w:rsidR="00B7291B">
          <w:rPr>
            <w:color w:val="FF0000"/>
            <w:lang w:val="en-US"/>
          </w:rPr>
          <w:t>,</w:t>
        </w:r>
      </w:ins>
      <w:r>
        <w:rPr>
          <w:color w:val="FF0000"/>
          <w:lang w:val="en-US"/>
        </w:rPr>
        <w:t xml:space="preserve"> 2009</w:t>
      </w:r>
      <w:r w:rsidRPr="00187D4A">
        <w:rPr>
          <w:lang w:val="en-US"/>
        </w:rPr>
        <w:t xml:space="preserve">). </w:t>
      </w:r>
      <w:r w:rsidR="00600475">
        <w:rPr>
          <w:lang w:val="en-US"/>
        </w:rPr>
        <w:t xml:space="preserve">There are very strong </w:t>
      </w:r>
      <w:r w:rsidR="001015E4">
        <w:rPr>
          <w:lang w:val="en-US"/>
        </w:rPr>
        <w:t>commercial incentives as to why this is so</w:t>
      </w:r>
      <w:ins w:id="132" w:author="Dan Tischer" w:date="2018-04-16T11:12:00Z">
        <w:r w:rsidR="00B7291B">
          <w:rPr>
            <w:lang w:val="en-US"/>
          </w:rPr>
          <w:t xml:space="preserve"> </w:t>
        </w:r>
      </w:ins>
      <w:r w:rsidR="001015E4">
        <w:rPr>
          <w:lang w:val="en-US"/>
        </w:rPr>
        <w:t xml:space="preserve">(Lepinay, 2011). </w:t>
      </w:r>
      <w:r w:rsidRPr="00187D4A">
        <w:rPr>
          <w:lang w:val="en-US"/>
        </w:rPr>
        <w:t>In C</w:t>
      </w:r>
      <w:r w:rsidR="00724C66">
        <w:rPr>
          <w:lang w:val="en-US"/>
        </w:rPr>
        <w:t xml:space="preserve">DO </w:t>
      </w:r>
      <w:r w:rsidRPr="00187D4A">
        <w:rPr>
          <w:lang w:val="en-US"/>
        </w:rPr>
        <w:t xml:space="preserve">structuration, understandings of risk and safety therefore developed in parallel, so that industry organization came to embody prospective concerns about adverse selection and moral hazard risks. Independent collateral managers working on behalf of the investor (but selected by the IPs) were </w:t>
      </w:r>
      <w:r w:rsidR="003A37D2">
        <w:rPr>
          <w:lang w:val="en-US"/>
        </w:rPr>
        <w:t xml:space="preserve">therefore </w:t>
      </w:r>
      <w:r w:rsidRPr="00187D4A">
        <w:rPr>
          <w:lang w:val="en-US"/>
        </w:rPr>
        <w:t>tasked with selecting and often managing the assets that backed the CDO cashflows (Fabozzi &amp; Goodman, 2001), thus notionally removing many adverse selection and moral hazard risks. It was argued that collateral manager</w:t>
      </w:r>
      <w:r>
        <w:rPr>
          <w:lang w:val="en-US"/>
        </w:rPr>
        <w:t xml:space="preserve"> independence</w:t>
      </w:r>
      <w:ins w:id="133" w:author="Dan Tischer" w:date="2018-04-16T11:12:00Z">
        <w:r w:rsidR="00B7291B">
          <w:rPr>
            <w:lang w:val="en-US"/>
          </w:rPr>
          <w:t xml:space="preserve"> </w:t>
        </w:r>
      </w:ins>
      <w:r w:rsidRPr="00187D4A">
        <w:t xml:space="preserve">encouraged IPs to supply assets with higher risk-weighted returns, and that </w:t>
      </w:r>
      <w:r>
        <w:t>collateral managers’</w:t>
      </w:r>
      <w:r w:rsidRPr="001E4FEE">
        <w:t xml:space="preserve"> power to choose would drive out bad assets and the companies who built them (Hurst, 2000)</w:t>
      </w:r>
      <w:r w:rsidRPr="001E4FEE">
        <w:rPr>
          <w:lang w:val="en-US"/>
        </w:rPr>
        <w:t>. Independent trustees, also working on behalf of the investor, were used to monitor collateral manager performance and ensure covenants were not breached in the process of selection and trading – adding an additional layer of security (DeMasi</w:t>
      </w:r>
      <w:r w:rsidRPr="00187D4A">
        <w:rPr>
          <w:lang w:val="en-US"/>
        </w:rPr>
        <w:t>, 2007; Nealon, 1998).</w:t>
      </w:r>
    </w:p>
    <w:p w:rsidR="00117E13" w:rsidRDefault="00117E13" w:rsidP="00117E13">
      <w:pPr>
        <w:spacing w:line="480" w:lineRule="auto"/>
        <w:ind w:firstLine="720"/>
        <w:jc w:val="both"/>
        <w:rPr>
          <w:lang w:val="en-US"/>
        </w:rPr>
      </w:pPr>
      <w:r w:rsidRPr="00187D4A">
        <w:rPr>
          <w:lang w:val="en-US"/>
        </w:rPr>
        <w:t xml:space="preserve">These organizational risk-mitigating features complemented other devices, such as the subordination of management fees to investors’ cashflows and the issuer’s retention of the equity tranche (Choudhry &amp; Fabozzi, 2003; DeMarzo, 2004). These mechanisms embodied a similar risk logic: to ensure market actors had ‘skin in the game’ and to assure investors that banks would not act opportunistically by exploiting market-based information asymmetries (Lewis, </w:t>
      </w:r>
      <w:r w:rsidRPr="00187D4A">
        <w:rPr>
          <w:lang w:val="en-US"/>
        </w:rPr>
        <w:lastRenderedPageBreak/>
        <w:t>2010: 143). The collateral manager was therefore central to assuaging investor fears about the risks of opportunism and thus fundamental to the growth of the activity (Gale, 2003). Their experience and skill was advertised in marketing publications sent to investors (</w:t>
      </w:r>
      <w:commentRangeStart w:id="134"/>
      <w:r w:rsidRPr="00187D4A">
        <w:rPr>
          <w:lang w:val="en-US"/>
        </w:rPr>
        <w:t xml:space="preserve">Authors, n.d.) </w:t>
      </w:r>
      <w:commentRangeEnd w:id="134"/>
      <w:r w:rsidR="00AE457D">
        <w:rPr>
          <w:rStyle w:val="CommentReference"/>
          <w:rFonts w:ascii="Arial" w:hAnsi="Arial" w:cs="Arial"/>
          <w:color w:val="000000"/>
        </w:rPr>
        <w:commentReference w:id="134"/>
      </w:r>
      <w:r w:rsidRPr="00187D4A">
        <w:rPr>
          <w:lang w:val="en-US"/>
        </w:rPr>
        <w:t xml:space="preserve">and their importance legitimized by credit rating agencies who made favorable adjustments to their CDO ratings to reflect collateral manager experience (Strumeyer, 2017: 365). Risk mitigating mechanisms were thus multi-faceted and self-reinforcing, summonsing risks prospectively in order to meet them organizationally. </w:t>
      </w:r>
    </w:p>
    <w:p w:rsidR="00B0198E" w:rsidRPr="00187D4A" w:rsidRDefault="00B0198E" w:rsidP="00187D4A">
      <w:pPr>
        <w:spacing w:line="480" w:lineRule="auto"/>
        <w:jc w:val="both"/>
      </w:pPr>
    </w:p>
    <w:p w:rsidR="007618EC" w:rsidRPr="00187D4A" w:rsidRDefault="0028624D" w:rsidP="00187D4A">
      <w:pPr>
        <w:spacing w:line="480" w:lineRule="auto"/>
        <w:jc w:val="both"/>
        <w:rPr>
          <w:b/>
        </w:rPr>
      </w:pPr>
      <w:r w:rsidRPr="00187D4A">
        <w:rPr>
          <w:b/>
        </w:rPr>
        <w:t>Why</w:t>
      </w:r>
      <w:ins w:id="135" w:author="Dan Tischer" w:date="2018-04-16T11:18:00Z">
        <w:r w:rsidR="00B7291B">
          <w:rPr>
            <w:b/>
          </w:rPr>
          <w:t xml:space="preserve"> </w:t>
        </w:r>
      </w:ins>
      <w:r w:rsidR="007618EC" w:rsidRPr="00187D4A">
        <w:rPr>
          <w:b/>
        </w:rPr>
        <w:t xml:space="preserve">Risk </w:t>
      </w:r>
      <w:r w:rsidRPr="00187D4A">
        <w:rPr>
          <w:b/>
        </w:rPr>
        <w:t>Management Fails</w:t>
      </w:r>
    </w:p>
    <w:p w:rsidR="00850816" w:rsidRPr="00DA17BF" w:rsidRDefault="001C2A21" w:rsidP="005E46B7">
      <w:pPr>
        <w:spacing w:line="480" w:lineRule="auto"/>
        <w:ind w:firstLine="720"/>
        <w:jc w:val="both"/>
        <w:rPr>
          <w:lang w:val="en-US"/>
        </w:rPr>
      </w:pPr>
      <w:r>
        <w:rPr>
          <w:lang w:val="en-US"/>
        </w:rPr>
        <w:t xml:space="preserve">The prospective construction of risk </w:t>
      </w:r>
      <w:r w:rsidR="00DA17BF">
        <w:rPr>
          <w:lang w:val="en-US"/>
        </w:rPr>
        <w:t xml:space="preserve">in newly emerging activities </w:t>
      </w:r>
      <w:r w:rsidR="00DA17BF">
        <w:t xml:space="preserve">gives form to </w:t>
      </w:r>
      <w:r w:rsidR="00E739AF" w:rsidRPr="001C2A21">
        <w:rPr>
          <w:lang w:val="en-US"/>
        </w:rPr>
        <w:t xml:space="preserve">particular risk-management practices </w:t>
      </w:r>
      <w:r w:rsidR="00C37C44">
        <w:rPr>
          <w:lang w:val="en-US"/>
        </w:rPr>
        <w:t>and organizational arrangements</w:t>
      </w:r>
      <w:ins w:id="136" w:author="Dan Tischer" w:date="2018-04-16T11:16:00Z">
        <w:r w:rsidR="00B7291B">
          <w:rPr>
            <w:lang w:val="en-US"/>
          </w:rPr>
          <w:t xml:space="preserve"> </w:t>
        </w:r>
      </w:ins>
      <w:r w:rsidR="00E739AF" w:rsidRPr="001C2A21">
        <w:rPr>
          <w:lang w:val="en-US"/>
        </w:rPr>
        <w:t>(Power</w:t>
      </w:r>
      <w:r w:rsidR="003344DC" w:rsidRPr="001C2A21">
        <w:rPr>
          <w:lang w:val="en-US"/>
        </w:rPr>
        <w:t>,</w:t>
      </w:r>
      <w:r w:rsidR="00E739AF" w:rsidRPr="001C2A21">
        <w:rPr>
          <w:lang w:val="en-US"/>
        </w:rPr>
        <w:t xml:space="preserve"> 2007</w:t>
      </w:r>
      <w:r w:rsidR="00D57664">
        <w:rPr>
          <w:lang w:val="en-US"/>
        </w:rPr>
        <w:t>;</w:t>
      </w:r>
      <w:ins w:id="137" w:author="Dan Tischer" w:date="2018-04-16T11:18:00Z">
        <w:r w:rsidR="00B7291B">
          <w:rPr>
            <w:lang w:val="en-US"/>
          </w:rPr>
          <w:t xml:space="preserve"> </w:t>
        </w:r>
      </w:ins>
      <w:r w:rsidR="00B76FC7" w:rsidRPr="001C2A21">
        <w:t xml:space="preserve">Soin </w:t>
      </w:r>
      <w:r w:rsidR="003344DC" w:rsidRPr="001C2A21">
        <w:t>&amp;</w:t>
      </w:r>
      <w:ins w:id="138" w:author="Dan Tischer" w:date="2018-04-16T11:18:00Z">
        <w:r w:rsidR="00B7291B">
          <w:t xml:space="preserve"> </w:t>
        </w:r>
      </w:ins>
      <w:r w:rsidR="00B76FC7" w:rsidRPr="001C2A21">
        <w:t>Collier</w:t>
      </w:r>
      <w:r w:rsidR="003344DC" w:rsidRPr="001C2A21">
        <w:t>,</w:t>
      </w:r>
      <w:r w:rsidR="00B76FC7" w:rsidRPr="001C2A21">
        <w:t xml:space="preserve"> 2013</w:t>
      </w:r>
      <w:r w:rsidR="001478E8" w:rsidRPr="001C2A21">
        <w:t>)</w:t>
      </w:r>
      <w:r w:rsidR="00134504" w:rsidRPr="001C2A21">
        <w:rPr>
          <w:lang w:val="en-US"/>
        </w:rPr>
        <w:t>.</w:t>
      </w:r>
      <w:ins w:id="139" w:author="Dan Tischer" w:date="2018-04-16T11:18:00Z">
        <w:r w:rsidR="00B7291B">
          <w:rPr>
            <w:lang w:val="en-US"/>
          </w:rPr>
          <w:t xml:space="preserve"> </w:t>
        </w:r>
      </w:ins>
      <w:r w:rsidR="00D57664">
        <w:t xml:space="preserve">They </w:t>
      </w:r>
      <w:r w:rsidR="00935EEC" w:rsidRPr="001C2A21">
        <w:t>are</w:t>
      </w:r>
      <w:r w:rsidR="00504EF6" w:rsidRPr="001C2A21">
        <w:t xml:space="preserve"> essential </w:t>
      </w:r>
      <w:r w:rsidR="00A53994" w:rsidRPr="001C2A21">
        <w:t>for</w:t>
      </w:r>
      <w:r w:rsidR="00B76FC7" w:rsidRPr="001C2A21">
        <w:rPr>
          <w:lang w:val="en-US"/>
        </w:rPr>
        <w:t xml:space="preserve">building </w:t>
      </w:r>
      <w:r w:rsidR="00504EF6" w:rsidRPr="001C2A21">
        <w:rPr>
          <w:lang w:val="en-US"/>
        </w:rPr>
        <w:t xml:space="preserve">external </w:t>
      </w:r>
      <w:r w:rsidR="006D77CF" w:rsidRPr="001C2A21">
        <w:rPr>
          <w:lang w:val="en-US"/>
        </w:rPr>
        <w:t xml:space="preserve">trust and legitimacy </w:t>
      </w:r>
      <w:r w:rsidR="00B76FC7" w:rsidRPr="001C2A21">
        <w:rPr>
          <w:lang w:val="en-US"/>
        </w:rPr>
        <w:t xml:space="preserve">in </w:t>
      </w:r>
      <w:r w:rsidR="00504EF6" w:rsidRPr="001C2A21">
        <w:rPr>
          <w:lang w:val="en-US"/>
        </w:rPr>
        <w:t xml:space="preserve">the </w:t>
      </w:r>
      <w:r w:rsidR="00E739AF" w:rsidRPr="001C2A21">
        <w:rPr>
          <w:lang w:val="en-US"/>
        </w:rPr>
        <w:t xml:space="preserve">organizations </w:t>
      </w:r>
      <w:r w:rsidR="00504EF6" w:rsidRPr="001C2A21">
        <w:rPr>
          <w:lang w:val="en-US"/>
        </w:rPr>
        <w:t xml:space="preserve">involved </w:t>
      </w:r>
      <w:r w:rsidR="00A53994" w:rsidRPr="001C2A21">
        <w:rPr>
          <w:lang w:val="en-US"/>
        </w:rPr>
        <w:t>in an</w:t>
      </w:r>
      <w:ins w:id="140" w:author="Dan Tischer" w:date="2018-04-16T11:18:00Z">
        <w:r w:rsidR="00437B71">
          <w:rPr>
            <w:lang w:val="en-US"/>
          </w:rPr>
          <w:t xml:space="preserve"> </w:t>
        </w:r>
      </w:ins>
      <w:r w:rsidR="00A53994" w:rsidRPr="001C2A21">
        <w:rPr>
          <w:lang w:val="en-US"/>
        </w:rPr>
        <w:t>activity, and indeed in the activity itself</w:t>
      </w:r>
      <w:r w:rsidR="007F435E" w:rsidRPr="001C2A21">
        <w:rPr>
          <w:lang w:val="en-US"/>
        </w:rPr>
        <w:t xml:space="preserve"> (Meyer </w:t>
      </w:r>
      <w:r w:rsidR="003344DC" w:rsidRPr="001C2A21">
        <w:rPr>
          <w:lang w:val="en-US"/>
        </w:rPr>
        <w:t>&amp;</w:t>
      </w:r>
      <w:ins w:id="141" w:author="Dan Tischer" w:date="2018-04-16T11:18:00Z">
        <w:r w:rsidR="00437B71">
          <w:rPr>
            <w:lang w:val="en-US"/>
          </w:rPr>
          <w:t xml:space="preserve"> </w:t>
        </w:r>
      </w:ins>
      <w:r w:rsidR="007F435E" w:rsidRPr="001C2A21">
        <w:rPr>
          <w:lang w:val="en-US"/>
        </w:rPr>
        <w:t>Rowan</w:t>
      </w:r>
      <w:r w:rsidR="003344DC" w:rsidRPr="001C2A21">
        <w:rPr>
          <w:lang w:val="en-US"/>
        </w:rPr>
        <w:t>,</w:t>
      </w:r>
      <w:r w:rsidR="007F435E" w:rsidRPr="001C2A21">
        <w:rPr>
          <w:lang w:val="en-US"/>
        </w:rPr>
        <w:t xml:space="preserve"> 1977</w:t>
      </w:r>
      <w:r w:rsidR="00A53994" w:rsidRPr="001C2A21">
        <w:rPr>
          <w:lang w:val="en-US"/>
        </w:rPr>
        <w:t>)</w:t>
      </w:r>
      <w:r w:rsidR="009000A5" w:rsidRPr="001C2A21">
        <w:rPr>
          <w:lang w:val="en-US"/>
        </w:rPr>
        <w:t xml:space="preserve">. </w:t>
      </w:r>
      <w:r w:rsidR="00340D09" w:rsidRPr="001C2A21">
        <w:rPr>
          <w:lang w:val="en-US"/>
        </w:rPr>
        <w:t xml:space="preserve">For example, the </w:t>
      </w:r>
      <w:r w:rsidR="003344DC" w:rsidRPr="001C2A21">
        <w:rPr>
          <w:lang w:val="en-US"/>
        </w:rPr>
        <w:t>‘</w:t>
      </w:r>
      <w:r w:rsidR="00DC1B94" w:rsidRPr="001C2A21">
        <w:rPr>
          <w:lang w:val="en-US"/>
        </w:rPr>
        <w:t>over</w:t>
      </w:r>
      <w:r w:rsidR="003344DC" w:rsidRPr="001C2A21">
        <w:rPr>
          <w:lang w:val="en-US"/>
        </w:rPr>
        <w:t>-</w:t>
      </w:r>
      <w:r w:rsidR="00DC1B94" w:rsidRPr="001C2A21">
        <w:rPr>
          <w:lang w:val="en-US"/>
        </w:rPr>
        <w:t>the</w:t>
      </w:r>
      <w:r w:rsidR="003344DC" w:rsidRPr="001C2A21">
        <w:rPr>
          <w:lang w:val="en-US"/>
        </w:rPr>
        <w:t>-</w:t>
      </w:r>
      <w:r w:rsidR="00DC1B94" w:rsidRPr="001C2A21">
        <w:rPr>
          <w:lang w:val="en-US"/>
        </w:rPr>
        <w:t>counter</w:t>
      </w:r>
      <w:r w:rsidR="003344DC" w:rsidRPr="001C2A21">
        <w:rPr>
          <w:lang w:val="en-US"/>
        </w:rPr>
        <w:t>’</w:t>
      </w:r>
      <w:r w:rsidR="00DC1B94" w:rsidRPr="001C2A21">
        <w:rPr>
          <w:lang w:val="en-US"/>
        </w:rPr>
        <w:t xml:space="preserve"> (OTC) derivatives market</w:t>
      </w:r>
      <w:ins w:id="142" w:author="Dan Tischer" w:date="2018-04-16T11:18:00Z">
        <w:r w:rsidR="00437B71">
          <w:rPr>
            <w:lang w:val="en-US"/>
          </w:rPr>
          <w:t xml:space="preserve"> </w:t>
        </w:r>
      </w:ins>
      <w:r w:rsidR="00340D09" w:rsidRPr="001C2A21">
        <w:rPr>
          <w:lang w:val="en-US"/>
        </w:rPr>
        <w:t>would not have grown to its present size without ISDA Master Agreem</w:t>
      </w:r>
      <w:r w:rsidR="00340D09" w:rsidRPr="00DA17BF">
        <w:rPr>
          <w:lang w:val="en-US"/>
        </w:rPr>
        <w:t xml:space="preserve">ents which </w:t>
      </w:r>
      <w:r w:rsidR="00027A92" w:rsidRPr="00DA17BF">
        <w:rPr>
          <w:lang w:val="en-US"/>
        </w:rPr>
        <w:t xml:space="preserve">enshrined </w:t>
      </w:r>
      <w:r w:rsidR="00340D09" w:rsidRPr="00DA17BF">
        <w:rPr>
          <w:lang w:val="en-US"/>
        </w:rPr>
        <w:t>the depositing of collateral</w:t>
      </w:r>
      <w:r w:rsidR="00027A92" w:rsidRPr="00DA17BF">
        <w:rPr>
          <w:lang w:val="en-US"/>
        </w:rPr>
        <w:t xml:space="preserve"> to minimize credit risks</w:t>
      </w:r>
      <w:ins w:id="143" w:author="Dan Tischer" w:date="2018-04-16T11:18:00Z">
        <w:r w:rsidR="00437B71">
          <w:rPr>
            <w:lang w:val="en-US"/>
          </w:rPr>
          <w:t xml:space="preserve"> </w:t>
        </w:r>
      </w:ins>
      <w:r w:rsidR="002B6939" w:rsidRPr="00DA17BF">
        <w:rPr>
          <w:lang w:val="en-US"/>
        </w:rPr>
        <w:t>(Morgan</w:t>
      </w:r>
      <w:r w:rsidR="003344DC" w:rsidRPr="00DA17BF">
        <w:rPr>
          <w:lang w:val="en-US"/>
        </w:rPr>
        <w:t>,</w:t>
      </w:r>
      <w:r w:rsidR="002B6939" w:rsidRPr="00DA17BF">
        <w:rPr>
          <w:lang w:val="en-US"/>
        </w:rPr>
        <w:t xml:space="preserve"> 2008)</w:t>
      </w:r>
      <w:r w:rsidR="00E870E3" w:rsidRPr="00DA17BF">
        <w:rPr>
          <w:lang w:val="en-US"/>
        </w:rPr>
        <w:t xml:space="preserve">. </w:t>
      </w:r>
      <w:r w:rsidR="00340D09" w:rsidRPr="00DA17BF">
        <w:rPr>
          <w:lang w:val="en-US"/>
        </w:rPr>
        <w:t>Similarly</w:t>
      </w:r>
      <w:r w:rsidR="000C015F">
        <w:rPr>
          <w:lang w:val="en-US"/>
        </w:rPr>
        <w:t>,</w:t>
      </w:r>
      <w:r w:rsidR="00340D09" w:rsidRPr="00DA17BF">
        <w:rPr>
          <w:lang w:val="en-US"/>
        </w:rPr>
        <w:t xml:space="preserve"> the growth of consumer credit markets</w:t>
      </w:r>
      <w:ins w:id="144" w:author="Dan Tischer" w:date="2018-04-16T11:19:00Z">
        <w:r w:rsidR="00437B71">
          <w:rPr>
            <w:lang w:val="en-US"/>
          </w:rPr>
          <w:t xml:space="preserve"> </w:t>
        </w:r>
      </w:ins>
      <w:r w:rsidR="00340D09" w:rsidRPr="00DA17BF">
        <w:rPr>
          <w:lang w:val="en-US"/>
        </w:rPr>
        <w:t xml:space="preserve">in the 2000s </w:t>
      </w:r>
      <w:r w:rsidR="006636FE" w:rsidRPr="00DA17BF">
        <w:rPr>
          <w:lang w:val="en-US"/>
        </w:rPr>
        <w:t>were built upon new</w:t>
      </w:r>
      <w:ins w:id="145" w:author="Dan Tischer" w:date="2018-04-16T11:19:00Z">
        <w:r w:rsidR="00437B71">
          <w:rPr>
            <w:lang w:val="en-US"/>
          </w:rPr>
          <w:t xml:space="preserve"> </w:t>
        </w:r>
      </w:ins>
      <w:r w:rsidR="00340D09" w:rsidRPr="00DA17BF">
        <w:rPr>
          <w:lang w:val="en-US"/>
        </w:rPr>
        <w:t xml:space="preserve">credit </w:t>
      </w:r>
      <w:r w:rsidR="00F90591" w:rsidRPr="00DA17BF">
        <w:rPr>
          <w:lang w:val="en-US"/>
        </w:rPr>
        <w:t>scor</w:t>
      </w:r>
      <w:r w:rsidR="00083247" w:rsidRPr="00DA17BF">
        <w:rPr>
          <w:lang w:val="en-US"/>
        </w:rPr>
        <w:t>ecards</w:t>
      </w:r>
      <w:ins w:id="146" w:author="Dan Tischer" w:date="2018-04-16T11:19:00Z">
        <w:r w:rsidR="00437B71">
          <w:rPr>
            <w:lang w:val="en-US"/>
          </w:rPr>
          <w:t xml:space="preserve"> </w:t>
        </w:r>
      </w:ins>
      <w:r w:rsidR="00783443" w:rsidRPr="00DA17BF">
        <w:rPr>
          <w:lang w:val="en-US"/>
        </w:rPr>
        <w:t xml:space="preserve">like FICO </w:t>
      </w:r>
      <w:r w:rsidR="00340D09" w:rsidRPr="00DA17BF">
        <w:rPr>
          <w:lang w:val="en-US"/>
        </w:rPr>
        <w:t>which provide</w:t>
      </w:r>
      <w:r w:rsidR="00783443" w:rsidRPr="00DA17BF">
        <w:rPr>
          <w:lang w:val="en-US"/>
        </w:rPr>
        <w:t>d</w:t>
      </w:r>
      <w:r w:rsidR="00F90591" w:rsidRPr="00DA17BF">
        <w:rPr>
          <w:lang w:val="en-US"/>
        </w:rPr>
        <w:t xml:space="preserve"> individualized measure</w:t>
      </w:r>
      <w:r w:rsidR="00340D09" w:rsidRPr="00DA17BF">
        <w:rPr>
          <w:lang w:val="en-US"/>
        </w:rPr>
        <w:t>s</w:t>
      </w:r>
      <w:r w:rsidR="00F90591" w:rsidRPr="00DA17BF">
        <w:rPr>
          <w:lang w:val="en-US"/>
        </w:rPr>
        <w:t xml:space="preserve"> of default risk (Poon</w:t>
      </w:r>
      <w:r w:rsidR="003344DC" w:rsidRPr="00DA17BF">
        <w:rPr>
          <w:lang w:val="en-US"/>
        </w:rPr>
        <w:t>,</w:t>
      </w:r>
      <w:r w:rsidR="00F90591" w:rsidRPr="00DA17BF">
        <w:rPr>
          <w:lang w:val="en-US"/>
        </w:rPr>
        <w:t xml:space="preserve"> 200</w:t>
      </w:r>
      <w:r w:rsidR="009F48C8" w:rsidRPr="00DA17BF">
        <w:rPr>
          <w:lang w:val="en-US"/>
        </w:rPr>
        <w:t>9</w:t>
      </w:r>
      <w:r w:rsidR="00F90591" w:rsidRPr="00DA17BF">
        <w:rPr>
          <w:lang w:val="en-US"/>
        </w:rPr>
        <w:t>)</w:t>
      </w:r>
      <w:r w:rsidR="006658BB" w:rsidRPr="00DA17BF">
        <w:rPr>
          <w:lang w:val="en-US"/>
        </w:rPr>
        <w:t>.</w:t>
      </w:r>
    </w:p>
    <w:p w:rsidR="003A0971" w:rsidRPr="00654F8D" w:rsidRDefault="00B1617E" w:rsidP="003A0971">
      <w:pPr>
        <w:spacing w:line="480" w:lineRule="auto"/>
        <w:ind w:firstLine="720"/>
        <w:jc w:val="both"/>
      </w:pPr>
      <w:r w:rsidRPr="003A0971">
        <w:rPr>
          <w:lang w:val="en-US"/>
        </w:rPr>
        <w:t>However</w:t>
      </w:r>
      <w:r w:rsidR="00BB28F0" w:rsidRPr="003A0971">
        <w:rPr>
          <w:lang w:val="en-US"/>
        </w:rPr>
        <w:t>,</w:t>
      </w:r>
      <w:r w:rsidRPr="007F27B9">
        <w:rPr>
          <w:lang w:val="en-US"/>
        </w:rPr>
        <w:t xml:space="preserve"> although </w:t>
      </w:r>
      <w:r w:rsidR="00340D09" w:rsidRPr="007F27B9">
        <w:rPr>
          <w:lang w:val="en-US"/>
        </w:rPr>
        <w:t xml:space="preserve">risk </w:t>
      </w:r>
      <w:r w:rsidR="00C56977">
        <w:rPr>
          <w:lang w:val="en-US"/>
        </w:rPr>
        <w:t xml:space="preserve">measurement and </w:t>
      </w:r>
      <w:r w:rsidR="00340D09" w:rsidRPr="007F27B9">
        <w:rPr>
          <w:lang w:val="en-US"/>
        </w:rPr>
        <w:t xml:space="preserve">management </w:t>
      </w:r>
      <w:r w:rsidRPr="007F27B9">
        <w:rPr>
          <w:lang w:val="en-US"/>
        </w:rPr>
        <w:t xml:space="preserve">provide </w:t>
      </w:r>
      <w:r w:rsidR="007B0D8B" w:rsidRPr="007F27B9">
        <w:rPr>
          <w:lang w:val="en-US"/>
        </w:rPr>
        <w:t>legitimacy</w:t>
      </w:r>
      <w:r w:rsidRPr="007F27B9">
        <w:rPr>
          <w:lang w:val="en-US"/>
        </w:rPr>
        <w:t xml:space="preserve">, </w:t>
      </w:r>
      <w:r w:rsidR="007B0D8B" w:rsidRPr="007F27B9">
        <w:rPr>
          <w:lang w:val="en-US"/>
        </w:rPr>
        <w:t xml:space="preserve">those </w:t>
      </w:r>
      <w:r w:rsidR="009A65A1" w:rsidRPr="007F27B9">
        <w:rPr>
          <w:lang w:val="en-US"/>
        </w:rPr>
        <w:t xml:space="preserve">mechanisms can </w:t>
      </w:r>
      <w:r w:rsidR="007B0D8B" w:rsidRPr="007F27B9">
        <w:rPr>
          <w:lang w:val="en-US"/>
        </w:rPr>
        <w:t xml:space="preserve">and do </w:t>
      </w:r>
      <w:r w:rsidR="007F27B9">
        <w:rPr>
          <w:lang w:val="en-US"/>
        </w:rPr>
        <w:t>misfire</w:t>
      </w:r>
      <w:r w:rsidR="009A65A1" w:rsidRPr="007F27B9">
        <w:rPr>
          <w:lang w:val="en-US"/>
        </w:rPr>
        <w:t xml:space="preserve">, </w:t>
      </w:r>
      <w:r w:rsidR="0035632C" w:rsidRPr="007F27B9">
        <w:rPr>
          <w:lang w:val="en-US"/>
        </w:rPr>
        <w:t>contribut</w:t>
      </w:r>
      <w:r w:rsidR="009A65A1" w:rsidRPr="007F27B9">
        <w:rPr>
          <w:lang w:val="en-US"/>
        </w:rPr>
        <w:t>ing</w:t>
      </w:r>
      <w:r w:rsidR="0035632C" w:rsidRPr="007F27B9">
        <w:rPr>
          <w:lang w:val="en-US"/>
        </w:rPr>
        <w:t xml:space="preserve"> to organizational (</w:t>
      </w:r>
      <w:r w:rsidR="0035632C" w:rsidRPr="007F27B9">
        <w:t xml:space="preserve">McMillan </w:t>
      </w:r>
      <w:r w:rsidR="00A252D3" w:rsidRPr="007F27B9">
        <w:t>&amp;</w:t>
      </w:r>
      <w:ins w:id="147" w:author="Dan Tischer" w:date="2018-04-16T11:19:00Z">
        <w:r w:rsidR="00437B71">
          <w:t xml:space="preserve"> </w:t>
        </w:r>
      </w:ins>
      <w:r w:rsidR="0035632C" w:rsidRPr="007F27B9">
        <w:t>Overall</w:t>
      </w:r>
      <w:r w:rsidR="00A252D3" w:rsidRPr="007F27B9">
        <w:t>,</w:t>
      </w:r>
      <w:r w:rsidR="0035632C" w:rsidRPr="007F27B9">
        <w:t xml:space="preserve"> 2017)</w:t>
      </w:r>
      <w:r w:rsidR="007B0D8B" w:rsidRPr="007F27B9">
        <w:t xml:space="preserve"> and system-wide</w:t>
      </w:r>
      <w:ins w:id="148" w:author="Dan Tischer" w:date="2018-04-16T11:19:00Z">
        <w:r w:rsidR="00437B71">
          <w:t xml:space="preserve"> </w:t>
        </w:r>
      </w:ins>
      <w:r w:rsidR="00083247" w:rsidRPr="007F27B9">
        <w:t>(Perrow</w:t>
      </w:r>
      <w:r w:rsidR="00A252D3" w:rsidRPr="007F27B9">
        <w:t>,</w:t>
      </w:r>
      <w:r w:rsidR="00083247" w:rsidRPr="00D35270">
        <w:t xml:space="preserve"> 1984</w:t>
      </w:r>
      <w:ins w:id="149" w:author="Dan Tischer" w:date="2018-04-16T11:19:00Z">
        <w:r w:rsidR="00437B71">
          <w:t xml:space="preserve"> &amp;</w:t>
        </w:r>
      </w:ins>
      <w:del w:id="150" w:author="Dan Tischer" w:date="2018-04-16T11:19:00Z">
        <w:r w:rsidR="000C015F" w:rsidDel="00437B71">
          <w:delText>,</w:delText>
        </w:r>
      </w:del>
      <w:r w:rsidR="00083247" w:rsidRPr="006712FF">
        <w:t xml:space="preserve"> 2010) </w:t>
      </w:r>
      <w:r w:rsidR="007B0D8B" w:rsidRPr="006712FF">
        <w:rPr>
          <w:lang w:val="en-US"/>
        </w:rPr>
        <w:t>failures</w:t>
      </w:r>
      <w:r w:rsidR="00083247" w:rsidRPr="006712FF">
        <w:rPr>
          <w:lang w:val="en-US"/>
        </w:rPr>
        <w:t>.</w:t>
      </w:r>
      <w:ins w:id="151" w:author="Dan Tischer" w:date="2018-04-16T11:19:00Z">
        <w:r w:rsidR="00437B71">
          <w:rPr>
            <w:lang w:val="en-US"/>
          </w:rPr>
          <w:t xml:space="preserve"> </w:t>
        </w:r>
      </w:ins>
      <w:r w:rsidR="003A0971" w:rsidRPr="00654F8D">
        <w:rPr>
          <w:lang w:val="en-US"/>
        </w:rPr>
        <w:t>Organizational researchers identify at least four explanations as to why risk management fails. First, failures</w:t>
      </w:r>
      <w:r w:rsidR="003A0971" w:rsidRPr="00654F8D">
        <w:t xml:space="preserve"> arise from </w:t>
      </w:r>
      <w:r w:rsidR="003A0971" w:rsidRPr="00654F8D">
        <w:rPr>
          <w:i/>
        </w:rPr>
        <w:t>partiality</w:t>
      </w:r>
      <w:r w:rsidR="003A0971" w:rsidRPr="00654F8D">
        <w:t xml:space="preserve">: risk management systems built on </w:t>
      </w:r>
      <w:r w:rsidR="003A0971" w:rsidRPr="00654F8D">
        <w:rPr>
          <w:lang w:val="en-US"/>
        </w:rPr>
        <w:t xml:space="preserve">expert knowledge may fail if they do not fully engage with the </w:t>
      </w:r>
      <w:r w:rsidR="003A0971" w:rsidRPr="00654F8D">
        <w:rPr>
          <w:lang w:val="en-US"/>
        </w:rPr>
        <w:lastRenderedPageBreak/>
        <w:t>extant practices that give rise to risks in a particular activity (</w:t>
      </w:r>
      <w:commentRangeStart w:id="152"/>
      <w:r w:rsidR="002E35B1">
        <w:rPr>
          <w:lang w:val="en-US"/>
        </w:rPr>
        <w:t>Hopwood</w:t>
      </w:r>
      <w:commentRangeEnd w:id="152"/>
      <w:r w:rsidR="00AE457D">
        <w:rPr>
          <w:rStyle w:val="CommentReference"/>
          <w:rFonts w:ascii="Arial" w:hAnsi="Arial" w:cs="Arial"/>
          <w:color w:val="000000"/>
        </w:rPr>
        <w:commentReference w:id="152"/>
      </w:r>
      <w:ins w:id="153" w:author="Dan Tischer" w:date="2018-04-16T11:21:00Z">
        <w:r w:rsidR="00437B71">
          <w:rPr>
            <w:lang w:val="en-US"/>
          </w:rPr>
          <w:t>,</w:t>
        </w:r>
      </w:ins>
      <w:r w:rsidR="002E35B1">
        <w:rPr>
          <w:lang w:val="en-US"/>
        </w:rPr>
        <w:t xml:space="preserve"> 2013</w:t>
      </w:r>
      <w:r w:rsidR="003A0971" w:rsidRPr="00654F8D">
        <w:rPr>
          <w:lang w:val="en-US"/>
        </w:rPr>
        <w:t>;</w:t>
      </w:r>
      <w:r w:rsidR="003A0971" w:rsidRPr="00654F8D">
        <w:t xml:space="preserve"> McMillan &amp; Overall, 2017</w:t>
      </w:r>
      <w:r w:rsidR="00457AF5">
        <w:t xml:space="preserve">; </w:t>
      </w:r>
      <w:commentRangeStart w:id="154"/>
      <w:r w:rsidR="00457AF5">
        <w:t>Miller et al</w:t>
      </w:r>
      <w:ins w:id="155" w:author="Dan Tischer" w:date="2018-04-16T11:21:00Z">
        <w:r w:rsidR="00437B71">
          <w:t>.,</w:t>
        </w:r>
      </w:ins>
      <w:r w:rsidR="00457AF5">
        <w:t xml:space="preserve"> 2008</w:t>
      </w:r>
      <w:commentRangeEnd w:id="154"/>
      <w:r w:rsidR="00AE457D">
        <w:rPr>
          <w:rStyle w:val="CommentReference"/>
          <w:rFonts w:ascii="Arial" w:hAnsi="Arial" w:cs="Arial"/>
          <w:color w:val="000000"/>
        </w:rPr>
        <w:commentReference w:id="154"/>
      </w:r>
      <w:r w:rsidR="003A0971" w:rsidRPr="00654F8D">
        <w:rPr>
          <w:lang w:val="en-US"/>
        </w:rPr>
        <w:t>). Second</w:t>
      </w:r>
      <w:r w:rsidR="003A0971" w:rsidRPr="00F52CAC">
        <w:rPr>
          <w:lang w:val="en-US"/>
        </w:rPr>
        <w:t xml:space="preserve">, failures arise from </w:t>
      </w:r>
      <w:r w:rsidR="003A0971" w:rsidRPr="00B76963">
        <w:rPr>
          <w:i/>
          <w:lang w:val="en-US"/>
        </w:rPr>
        <w:t>conformity</w:t>
      </w:r>
      <w:r w:rsidR="003A0971" w:rsidRPr="00B76963">
        <w:rPr>
          <w:lang w:val="en-US"/>
        </w:rPr>
        <w:t xml:space="preserve">: organizations can become over-reliant on expert knowledge leading to groupthink if homogenous collectives subscribe to the consensus view about activity risks and the correct means of addressing them (Fleming, Mingo </w:t>
      </w:r>
      <w:r w:rsidR="003A0971" w:rsidRPr="008721C6">
        <w:rPr>
          <w:lang w:val="en-US"/>
        </w:rPr>
        <w:t xml:space="preserve">&amp; Chen, 2007; </w:t>
      </w:r>
      <w:r w:rsidR="003A0971" w:rsidRPr="0076034C">
        <w:rPr>
          <w:lang w:val="en-US"/>
        </w:rPr>
        <w:t>Janis, 1972; Uzzi &amp; Spiro, 2005)</w:t>
      </w:r>
      <w:r w:rsidR="003A0971" w:rsidRPr="00CD4A22">
        <w:rPr>
          <w:lang w:val="en-US"/>
        </w:rPr>
        <w:t xml:space="preserve">. </w:t>
      </w:r>
      <w:r w:rsidR="003A0971" w:rsidRPr="001C2A21">
        <w:rPr>
          <w:lang w:val="en-US"/>
        </w:rPr>
        <w:t xml:space="preserve">Third, </w:t>
      </w:r>
      <w:r w:rsidR="003A0971" w:rsidRPr="00DA17BF">
        <w:rPr>
          <w:lang w:val="en-US"/>
        </w:rPr>
        <w:t xml:space="preserve">risks emerge from </w:t>
      </w:r>
      <w:r w:rsidR="003A0971" w:rsidRPr="00654F8D">
        <w:rPr>
          <w:i/>
          <w:lang w:val="en-US"/>
        </w:rPr>
        <w:t>complacency</w:t>
      </w:r>
      <w:r w:rsidR="003A0971" w:rsidRPr="00654F8D">
        <w:rPr>
          <w:lang w:val="en-US"/>
        </w:rPr>
        <w:t>: technologies of risk management may sedate vigilance towards risk by creating the illusion of control (</w:t>
      </w:r>
      <w:commentRangeStart w:id="156"/>
      <w:r w:rsidR="002E35B1">
        <w:rPr>
          <w:lang w:val="en-US"/>
        </w:rPr>
        <w:t>Francis</w:t>
      </w:r>
      <w:ins w:id="157" w:author="Dan Tischer" w:date="2018-04-16T11:21:00Z">
        <w:r w:rsidR="00437B71">
          <w:rPr>
            <w:lang w:val="en-US"/>
          </w:rPr>
          <w:t>,</w:t>
        </w:r>
      </w:ins>
      <w:r w:rsidR="002E35B1">
        <w:rPr>
          <w:lang w:val="en-US"/>
        </w:rPr>
        <w:t xml:space="preserve"> 1994</w:t>
      </w:r>
      <w:commentRangeEnd w:id="156"/>
      <w:r w:rsidR="00AE457D">
        <w:rPr>
          <w:rStyle w:val="CommentReference"/>
          <w:rFonts w:ascii="Arial" w:hAnsi="Arial" w:cs="Arial"/>
          <w:color w:val="000000"/>
        </w:rPr>
        <w:commentReference w:id="156"/>
      </w:r>
      <w:r w:rsidR="002E35B1">
        <w:rPr>
          <w:lang w:val="en-US"/>
        </w:rPr>
        <w:t xml:space="preserve">; </w:t>
      </w:r>
      <w:r w:rsidR="003A0971" w:rsidRPr="00654F8D">
        <w:rPr>
          <w:lang w:val="en-US"/>
        </w:rPr>
        <w:t xml:space="preserve">Power, 2007). Studies of financial services highlight a fourth, </w:t>
      </w:r>
      <w:r w:rsidR="003A0971" w:rsidRPr="00654F8D">
        <w:rPr>
          <w:i/>
          <w:lang w:val="en-US"/>
        </w:rPr>
        <w:t>interactivity</w:t>
      </w:r>
      <w:ins w:id="158" w:author="Dan Tischer" w:date="2018-04-16T11:21:00Z">
        <w:r w:rsidR="00437B71">
          <w:rPr>
            <w:i/>
            <w:lang w:val="en-US"/>
          </w:rPr>
          <w:t xml:space="preserve"> </w:t>
        </w:r>
      </w:ins>
      <w:r w:rsidR="00514885" w:rsidRPr="005E46B7">
        <w:rPr>
          <w:lang w:val="en-US"/>
        </w:rPr>
        <w:t>or</w:t>
      </w:r>
      <w:r w:rsidR="00514885">
        <w:rPr>
          <w:i/>
          <w:lang w:val="en-US"/>
        </w:rPr>
        <w:t xml:space="preserve"> counterperfomativity</w:t>
      </w:r>
      <w:r w:rsidR="003A0971" w:rsidRPr="00654F8D">
        <w:rPr>
          <w:lang w:val="en-US"/>
        </w:rPr>
        <w:t>: risk management processes may create unanticipated outcomes at a different scale, for example when micro-prudential risk management leads to the growth of systemic risk (Haldane &amp; May, 2011; Pozner, Stimmler &amp; Hirsch, 2010), or when technologies used to measure and minimize</w:t>
      </w:r>
      <w:ins w:id="159" w:author="Dan Tischer" w:date="2018-04-16T11:21:00Z">
        <w:r w:rsidR="00437B71">
          <w:rPr>
            <w:lang w:val="en-US"/>
          </w:rPr>
          <w:t xml:space="preserve"> </w:t>
        </w:r>
      </w:ins>
      <w:r w:rsidR="003A0971" w:rsidRPr="00654F8D">
        <w:rPr>
          <w:lang w:val="en-US"/>
        </w:rPr>
        <w:t xml:space="preserve">default correlation risks increase default correlation systemically (MacKenzie, 2011). </w:t>
      </w:r>
    </w:p>
    <w:p w:rsidR="000737F2" w:rsidRPr="00CE4CDD" w:rsidRDefault="009E5468" w:rsidP="00CE4CDD">
      <w:pPr>
        <w:spacing w:line="480" w:lineRule="auto"/>
        <w:ind w:firstLine="720"/>
        <w:jc w:val="both"/>
      </w:pPr>
      <w:r>
        <w:rPr>
          <w:lang w:val="en-US"/>
        </w:rPr>
        <w:t xml:space="preserve">We wish to raise </w:t>
      </w:r>
      <w:r w:rsidR="00E51D77">
        <w:rPr>
          <w:lang w:val="en-US"/>
        </w:rPr>
        <w:t xml:space="preserve">the possibility of a </w:t>
      </w:r>
      <w:r w:rsidR="00D35270" w:rsidRPr="00654F8D">
        <w:rPr>
          <w:lang w:val="en-US"/>
        </w:rPr>
        <w:t xml:space="preserve">fifth: </w:t>
      </w:r>
      <w:r w:rsidR="00D35270" w:rsidRPr="00654F8D">
        <w:rPr>
          <w:i/>
          <w:lang w:val="en-US"/>
        </w:rPr>
        <w:t>miscalibration</w:t>
      </w:r>
      <w:r w:rsidR="00D35270" w:rsidRPr="00654F8D">
        <w:rPr>
          <w:lang w:val="en-US"/>
        </w:rPr>
        <w:t>.</w:t>
      </w:r>
      <w:ins w:id="160" w:author="Dan Tischer" w:date="2018-04-16T11:21:00Z">
        <w:r w:rsidR="00437B71">
          <w:rPr>
            <w:lang w:val="en-US"/>
          </w:rPr>
          <w:t xml:space="preserve"> </w:t>
        </w:r>
      </w:ins>
      <w:r w:rsidRPr="00951342">
        <w:rPr>
          <w:lang w:val="en-US"/>
        </w:rPr>
        <w:t>Miscalibration arises when risk management mechanisms are calibrated to an imagined set of future relations from which risks are assumed to arise</w:t>
      </w:r>
      <w:r>
        <w:rPr>
          <w:lang w:val="en-US"/>
        </w:rPr>
        <w:t xml:space="preserve">, </w:t>
      </w:r>
      <w:r w:rsidRPr="00951342">
        <w:rPr>
          <w:lang w:val="en-US"/>
        </w:rPr>
        <w:t xml:space="preserve">only for those relations to take a different form as the activity </w:t>
      </w:r>
      <w:r w:rsidR="00A32F38">
        <w:rPr>
          <w:lang w:val="en-US"/>
        </w:rPr>
        <w:t>grows</w:t>
      </w:r>
      <w:r w:rsidRPr="00951342">
        <w:rPr>
          <w:lang w:val="en-US"/>
        </w:rPr>
        <w:t>.</w:t>
      </w:r>
      <w:ins w:id="161" w:author="Dan Tischer" w:date="2018-04-16T11:22:00Z">
        <w:r w:rsidR="00437B71">
          <w:rPr>
            <w:lang w:val="en-US"/>
          </w:rPr>
          <w:t xml:space="preserve"> </w:t>
        </w:r>
      </w:ins>
      <w:r w:rsidR="0028624D" w:rsidRPr="006712FF">
        <w:t xml:space="preserve">Two debates </w:t>
      </w:r>
      <w:r>
        <w:t>inform this</w:t>
      </w:r>
      <w:ins w:id="162" w:author="Dan Tischer" w:date="2018-04-16T11:22:00Z">
        <w:r w:rsidR="00437B71">
          <w:t xml:space="preserve"> </w:t>
        </w:r>
      </w:ins>
      <w:r w:rsidR="006C4A7A">
        <w:rPr>
          <w:lang w:val="en-US"/>
        </w:rPr>
        <w:t>concept</w:t>
      </w:r>
      <w:ins w:id="163" w:author="Dan Tischer" w:date="2018-04-16T11:22:00Z">
        <w:r w:rsidR="00437B71">
          <w:rPr>
            <w:lang w:val="en-US"/>
          </w:rPr>
          <w:t xml:space="preserve"> </w:t>
        </w:r>
      </w:ins>
      <w:r w:rsidR="002769BB">
        <w:rPr>
          <w:lang w:val="en-US"/>
        </w:rPr>
        <w:t>of miscalibration</w:t>
      </w:r>
      <w:r w:rsidR="00680D52" w:rsidRPr="006712FF">
        <w:rPr>
          <w:lang w:val="en-US"/>
        </w:rPr>
        <w:t xml:space="preserve">. </w:t>
      </w:r>
      <w:r w:rsidR="005C0B18">
        <w:rPr>
          <w:lang w:val="en-US"/>
        </w:rPr>
        <w:t>T</w:t>
      </w:r>
      <w:r w:rsidR="00C25870">
        <w:rPr>
          <w:lang w:val="en-US"/>
        </w:rPr>
        <w:t xml:space="preserve">he first is Miller’s (2002) critique of </w:t>
      </w:r>
      <w:r w:rsidR="001D0134">
        <w:rPr>
          <w:lang w:val="en-US"/>
        </w:rPr>
        <w:t>Callon</w:t>
      </w:r>
      <w:r w:rsidR="00C25870">
        <w:rPr>
          <w:lang w:val="en-US"/>
        </w:rPr>
        <w:t xml:space="preserve"> (1998)</w:t>
      </w:r>
      <w:r w:rsidR="001D0134">
        <w:rPr>
          <w:lang w:val="en-US"/>
        </w:rPr>
        <w:t xml:space="preserve">. </w:t>
      </w:r>
      <w:r w:rsidR="006C69DD">
        <w:rPr>
          <w:lang w:val="en-US"/>
        </w:rPr>
        <w:t xml:space="preserve">Whereas </w:t>
      </w:r>
      <w:r w:rsidR="00BD250C">
        <w:t>Callon</w:t>
      </w:r>
      <w:r w:rsidR="002769BB">
        <w:t>’s</w:t>
      </w:r>
      <w:ins w:id="164" w:author="Dan Tischer" w:date="2018-04-16T11:22:00Z">
        <w:r w:rsidR="00437B71">
          <w:t xml:space="preserve"> </w:t>
        </w:r>
      </w:ins>
      <w:r w:rsidR="001D0134">
        <w:t xml:space="preserve">(1998) </w:t>
      </w:r>
      <w:r w:rsidR="002769BB">
        <w:t xml:space="preserve">emphasis was on the </w:t>
      </w:r>
      <w:r w:rsidR="006C69DD">
        <w:t xml:space="preserve">felicity between </w:t>
      </w:r>
      <w:r w:rsidR="004F3A9D">
        <w:t>expert discourses like economics</w:t>
      </w:r>
      <w:ins w:id="165" w:author="Dan Tischer" w:date="2018-04-16T11:22:00Z">
        <w:r w:rsidR="00437B71">
          <w:t xml:space="preserve"> </w:t>
        </w:r>
      </w:ins>
      <w:r w:rsidR="006C69DD">
        <w:t>and the economic world because the former formatted or ‘performed’ the latter,</w:t>
      </w:r>
      <w:r w:rsidR="00596DD0">
        <w:t xml:space="preserve"> Miller </w:t>
      </w:r>
      <w:r w:rsidR="002769BB">
        <w:t xml:space="preserve">(2002) </w:t>
      </w:r>
      <w:r w:rsidR="006C69DD">
        <w:t xml:space="preserve">questioned </w:t>
      </w:r>
      <w:r w:rsidR="002769BB">
        <w:t>the</w:t>
      </w:r>
      <w:ins w:id="166" w:author="Dan Tischer" w:date="2018-04-16T11:22:00Z">
        <w:r w:rsidR="00437B71">
          <w:t xml:space="preserve"> </w:t>
        </w:r>
      </w:ins>
      <w:r w:rsidR="00E67D6F">
        <w:rPr>
          <w:lang w:val="en-US"/>
        </w:rPr>
        <w:t xml:space="preserve">performative </w:t>
      </w:r>
      <w:r w:rsidR="00FB7B20" w:rsidRPr="006712FF">
        <w:rPr>
          <w:lang w:val="en-US"/>
        </w:rPr>
        <w:t>capacity</w:t>
      </w:r>
      <w:r w:rsidR="002769BB">
        <w:rPr>
          <w:lang w:val="en-US"/>
        </w:rPr>
        <w:t xml:space="preserve"> of such discourses</w:t>
      </w:r>
      <w:ins w:id="167" w:author="Dan Tischer" w:date="2018-04-16T11:22:00Z">
        <w:r w:rsidR="00437B71">
          <w:rPr>
            <w:lang w:val="en-US"/>
          </w:rPr>
          <w:t xml:space="preserve"> </w:t>
        </w:r>
      </w:ins>
      <w:r w:rsidR="006C69DD">
        <w:t>when</w:t>
      </w:r>
      <w:ins w:id="168" w:author="Dan Tischer" w:date="2018-04-16T11:22:00Z">
        <w:r w:rsidR="00437B71">
          <w:t xml:space="preserve"> </w:t>
        </w:r>
      </w:ins>
      <w:r w:rsidR="001E5550" w:rsidRPr="006712FF">
        <w:t>a</w:t>
      </w:r>
      <w:r w:rsidR="00572E98" w:rsidRPr="006712FF">
        <w:t>ctors</w:t>
      </w:r>
      <w:ins w:id="169" w:author="Dan Tischer" w:date="2018-04-16T11:22:00Z">
        <w:r w:rsidR="00437B71">
          <w:t xml:space="preserve"> </w:t>
        </w:r>
      </w:ins>
      <w:r w:rsidR="00FB7B20" w:rsidRPr="006712FF">
        <w:t>are</w:t>
      </w:r>
      <w:ins w:id="170" w:author="Dan Tischer" w:date="2018-04-16T11:22:00Z">
        <w:r w:rsidR="00437B71">
          <w:t xml:space="preserve"> </w:t>
        </w:r>
      </w:ins>
      <w:r w:rsidR="00A92122" w:rsidRPr="006712FF">
        <w:t xml:space="preserve">embedded in </w:t>
      </w:r>
      <w:r w:rsidR="00572E98" w:rsidRPr="006712FF">
        <w:t>multiple</w:t>
      </w:r>
      <w:ins w:id="171" w:author="Dan Tischer" w:date="2018-04-16T11:22:00Z">
        <w:r w:rsidR="00437B71">
          <w:t xml:space="preserve"> </w:t>
        </w:r>
      </w:ins>
      <w:r w:rsidR="00572E98" w:rsidRPr="006712FF">
        <w:t xml:space="preserve">identities and ongoing </w:t>
      </w:r>
      <w:r w:rsidR="000C6788" w:rsidRPr="006712FF">
        <w:t xml:space="preserve">relations </w:t>
      </w:r>
      <w:r w:rsidR="00431D7C" w:rsidRPr="006712FF">
        <w:t>subject to</w:t>
      </w:r>
      <w:r w:rsidR="00434E57" w:rsidRPr="006712FF">
        <w:t xml:space="preserve"> different</w:t>
      </w:r>
      <w:r w:rsidR="00572E98" w:rsidRPr="006712FF">
        <w:t>, often conflicting,</w:t>
      </w:r>
      <w:r w:rsidR="00A92122" w:rsidRPr="006712FF">
        <w:t xml:space="preserve"> forms of</w:t>
      </w:r>
      <w:r w:rsidR="00431D7C" w:rsidRPr="006712FF">
        <w:t xml:space="preserve"> framing</w:t>
      </w:r>
      <w:r w:rsidR="001E5550" w:rsidRPr="006712FF">
        <w:t xml:space="preserve">. </w:t>
      </w:r>
      <w:r w:rsidR="006C69DD">
        <w:t>For Miller (2002) d</w:t>
      </w:r>
      <w:r w:rsidR="00572E98" w:rsidRPr="006712FF">
        <w:t>iscourses</w:t>
      </w:r>
      <w:ins w:id="172" w:author="Dan Tischer" w:date="2018-04-16T11:22:00Z">
        <w:r w:rsidR="00437B71">
          <w:t xml:space="preserve"> </w:t>
        </w:r>
      </w:ins>
      <w:r w:rsidR="007E6A1C">
        <w:t xml:space="preserve">like economics </w:t>
      </w:r>
      <w:r w:rsidR="006C69DD">
        <w:t>we</w:t>
      </w:r>
      <w:r w:rsidR="00572E98" w:rsidRPr="006712FF">
        <w:t>re</w:t>
      </w:r>
      <w:ins w:id="173" w:author="Dan Tischer" w:date="2018-04-16T11:22:00Z">
        <w:r w:rsidR="00437B71">
          <w:t xml:space="preserve"> </w:t>
        </w:r>
      </w:ins>
      <w:r w:rsidR="00BE4798" w:rsidRPr="006712FF">
        <w:t xml:space="preserve">‘virtualist’ - </w:t>
      </w:r>
      <w:r w:rsidR="001E5550" w:rsidRPr="006712FF">
        <w:t xml:space="preserve">a projection of how relations </w:t>
      </w:r>
      <w:r w:rsidR="001E5550" w:rsidRPr="006712FF">
        <w:rPr>
          <w:i/>
        </w:rPr>
        <w:t xml:space="preserve">ought </w:t>
      </w:r>
      <w:r w:rsidR="001E5550" w:rsidRPr="00DE30F0">
        <w:t xml:space="preserve">to </w:t>
      </w:r>
      <w:r w:rsidR="003A0971">
        <w:t>be</w:t>
      </w:r>
      <w:r w:rsidR="001E5550" w:rsidRPr="00DE30F0">
        <w:t xml:space="preserve">, </w:t>
      </w:r>
      <w:r w:rsidR="00BE4798" w:rsidRPr="00DE30F0">
        <w:t xml:space="preserve">which </w:t>
      </w:r>
      <w:r w:rsidR="00F35A74" w:rsidRPr="00DE30F0">
        <w:t>produce</w:t>
      </w:r>
      <w:r w:rsidR="006C69DD">
        <w:t>d</w:t>
      </w:r>
      <w:r w:rsidR="00F35A74" w:rsidRPr="00DE30F0">
        <w:t xml:space="preserve"> unintended consequences</w:t>
      </w:r>
      <w:r w:rsidR="006C69DD">
        <w:t xml:space="preserve"> when they ca</w:t>
      </w:r>
      <w:r w:rsidR="003A0971">
        <w:t xml:space="preserve">me into contact with </w:t>
      </w:r>
      <w:r w:rsidR="007E6A1C">
        <w:t>other frames</w:t>
      </w:r>
      <w:r w:rsidR="00462655" w:rsidRPr="00DE30F0">
        <w:t xml:space="preserve"> (Miller</w:t>
      </w:r>
      <w:r w:rsidR="00A252D3" w:rsidRPr="00DE30F0">
        <w:t>,</w:t>
      </w:r>
      <w:r w:rsidR="00462655" w:rsidRPr="00DE30F0">
        <w:t xml:space="preserve"> 2002</w:t>
      </w:r>
      <w:r w:rsidR="00A92122" w:rsidRPr="00DE30F0">
        <w:t xml:space="preserve">). </w:t>
      </w:r>
      <w:r w:rsidR="00271A3A" w:rsidRPr="00DE30F0">
        <w:t xml:space="preserve">Fleming </w:t>
      </w:r>
      <w:r w:rsidR="00FB7B20" w:rsidRPr="00DE30F0">
        <w:t>and Banerjee</w:t>
      </w:r>
      <w:ins w:id="174" w:author="Dan Tischer" w:date="2018-04-16T11:23:00Z">
        <w:r w:rsidR="00437B71">
          <w:t xml:space="preserve"> </w:t>
        </w:r>
      </w:ins>
      <w:r w:rsidR="00FB7B20" w:rsidRPr="00DE30F0">
        <w:t xml:space="preserve">(2016) </w:t>
      </w:r>
      <w:r w:rsidR="00D7004B" w:rsidRPr="00DE30F0">
        <w:t xml:space="preserve">extend this argument in their </w:t>
      </w:r>
      <w:r w:rsidR="00064496" w:rsidRPr="00DE30F0">
        <w:lastRenderedPageBreak/>
        <w:t>critical reflections on</w:t>
      </w:r>
      <w:r w:rsidR="00FB7B20" w:rsidRPr="00DE30F0">
        <w:t xml:space="preserve"> Spicer</w:t>
      </w:r>
      <w:r w:rsidR="00FB7B20" w:rsidRPr="00F52CAC">
        <w:t xml:space="preserve"> et al</w:t>
      </w:r>
      <w:r w:rsidR="00A252D3" w:rsidRPr="00F52CAC">
        <w:t>.</w:t>
      </w:r>
      <w:r w:rsidR="00FB7B20" w:rsidRPr="00B76963">
        <w:t xml:space="preserve"> (2009)</w:t>
      </w:r>
      <w:r w:rsidR="00D7004B" w:rsidRPr="00B76963">
        <w:t xml:space="preserve">. </w:t>
      </w:r>
      <w:r w:rsidR="002769BB">
        <w:t xml:space="preserve">Drawing on </w:t>
      </w:r>
      <w:r w:rsidR="002769BB" w:rsidRPr="0076034C">
        <w:t xml:space="preserve">Austin </w:t>
      </w:r>
      <w:r w:rsidR="002769BB">
        <w:t>(</w:t>
      </w:r>
      <w:r w:rsidR="002769BB" w:rsidRPr="0076034C">
        <w:t>1962)</w:t>
      </w:r>
      <w:r w:rsidR="002769BB">
        <w:t>,</w:t>
      </w:r>
      <w:ins w:id="175" w:author="Dan Tischer" w:date="2018-04-16T11:23:00Z">
        <w:r w:rsidR="00437B71">
          <w:t xml:space="preserve"> </w:t>
        </w:r>
      </w:ins>
      <w:r w:rsidR="002769BB">
        <w:t>t</w:t>
      </w:r>
      <w:r w:rsidR="00D7004B" w:rsidRPr="00B76963">
        <w:t>hey emphasize the importance of ‘felicity con</w:t>
      </w:r>
      <w:r w:rsidR="00D7004B" w:rsidRPr="0076034C">
        <w:t>ditions’</w:t>
      </w:r>
      <w:r w:rsidR="00FB7E25" w:rsidRPr="0076034C">
        <w:t>– the institutional, organizational and political circumstances which determine whether discourses</w:t>
      </w:r>
      <w:ins w:id="176" w:author="Dan Tischer" w:date="2018-04-16T11:23:00Z">
        <w:r w:rsidR="00437B71">
          <w:t xml:space="preserve"> </w:t>
        </w:r>
      </w:ins>
      <w:r w:rsidR="009D6C7C" w:rsidRPr="000C015F">
        <w:t xml:space="preserve">exercise a binding </w:t>
      </w:r>
      <w:r w:rsidR="00AE1350">
        <w:t>performat</w:t>
      </w:r>
      <w:r w:rsidR="00877B66" w:rsidRPr="000C015F">
        <w:t xml:space="preserve">ive </w:t>
      </w:r>
      <w:r w:rsidR="009D6C7C" w:rsidRPr="006712FF">
        <w:t>power on their referents.</w:t>
      </w:r>
      <w:ins w:id="177" w:author="Dan Tischer" w:date="2018-04-16T11:23:00Z">
        <w:r w:rsidR="00437B71">
          <w:t xml:space="preserve"> </w:t>
        </w:r>
      </w:ins>
      <w:r w:rsidR="00F74BD2" w:rsidRPr="006712FF">
        <w:t>The</w:t>
      </w:r>
      <w:r w:rsidR="006C69DD">
        <w:t>y conclude that the</w:t>
      </w:r>
      <w:r w:rsidR="00F74BD2" w:rsidRPr="006712FF">
        <w:t xml:space="preserve"> p</w:t>
      </w:r>
      <w:r w:rsidR="00426B6B" w:rsidRPr="006712FF">
        <w:t xml:space="preserve">erformativity </w:t>
      </w:r>
      <w:r w:rsidR="00F74BD2" w:rsidRPr="006712FF">
        <w:t>of a</w:t>
      </w:r>
      <w:r w:rsidR="00C25870">
        <w:t>ny</w:t>
      </w:r>
      <w:r w:rsidR="00F74BD2" w:rsidRPr="006712FF">
        <w:t xml:space="preserve"> discourse </w:t>
      </w:r>
      <w:r w:rsidR="00DE30F0">
        <w:t>is</w:t>
      </w:r>
      <w:r w:rsidR="00426B6B" w:rsidRPr="006712FF">
        <w:t xml:space="preserve"> contingent upon a</w:t>
      </w:r>
      <w:r w:rsidR="00615914" w:rsidRPr="006712FF">
        <w:t>n accumulation</w:t>
      </w:r>
      <w:r w:rsidR="00426B6B" w:rsidRPr="006712FF">
        <w:t xml:space="preserve"> of supportive </w:t>
      </w:r>
      <w:r w:rsidR="00220A44" w:rsidRPr="006712FF">
        <w:rPr>
          <w:i/>
        </w:rPr>
        <w:t>a priori</w:t>
      </w:r>
      <w:r w:rsidR="00426B6B" w:rsidRPr="006712FF">
        <w:t xml:space="preserve"> or reiterated practices</w:t>
      </w:r>
      <w:r w:rsidR="00AE1350">
        <w:t xml:space="preserve"> which may </w:t>
      </w:r>
      <w:r w:rsidR="00C5623A">
        <w:t>resist</w:t>
      </w:r>
      <w:ins w:id="178" w:author="Dan Tischer" w:date="2018-04-16T11:24:00Z">
        <w:r w:rsidR="00437B71">
          <w:t xml:space="preserve"> </w:t>
        </w:r>
      </w:ins>
      <w:r w:rsidR="00C5623A">
        <w:t>that discourse</w:t>
      </w:r>
      <w:r w:rsidR="00C25870">
        <w:t xml:space="preserve">, or </w:t>
      </w:r>
      <w:r w:rsidR="00C5623A">
        <w:t>transform it as it is accommodated in practice</w:t>
      </w:r>
      <w:r w:rsidR="00F74BD2" w:rsidRPr="006712FF">
        <w:t xml:space="preserve"> (Fleming </w:t>
      </w:r>
      <w:r w:rsidR="00A252D3" w:rsidRPr="006712FF">
        <w:t>&amp;</w:t>
      </w:r>
      <w:ins w:id="179" w:author="Dan Tischer" w:date="2018-04-16T16:54:00Z">
        <w:r w:rsidR="00AE457D">
          <w:t xml:space="preserve"> </w:t>
        </w:r>
      </w:ins>
      <w:r w:rsidR="00F74BD2" w:rsidRPr="006712FF">
        <w:t>Banerjee</w:t>
      </w:r>
      <w:r w:rsidR="00A252D3" w:rsidRPr="006712FF">
        <w:t>,</w:t>
      </w:r>
      <w:r w:rsidR="00F74BD2" w:rsidRPr="006712FF">
        <w:t xml:space="preserve"> 2016)</w:t>
      </w:r>
      <w:r w:rsidR="005C0B18">
        <w:t xml:space="preserve">. </w:t>
      </w:r>
    </w:p>
    <w:p w:rsidR="00F363B0" w:rsidRPr="005E46B7" w:rsidRDefault="00801F17" w:rsidP="001C0EB1">
      <w:pPr>
        <w:spacing w:line="480" w:lineRule="auto"/>
        <w:ind w:firstLine="720"/>
        <w:jc w:val="both"/>
        <w:rPr>
          <w:lang w:val="en-US"/>
        </w:rPr>
      </w:pPr>
      <w:r w:rsidRPr="00592036">
        <w:rPr>
          <w:lang w:val="en-US"/>
        </w:rPr>
        <w:t xml:space="preserve">The failure of risk management </w:t>
      </w:r>
      <w:r w:rsidR="00951342">
        <w:rPr>
          <w:lang w:val="en-US"/>
        </w:rPr>
        <w:t xml:space="preserve">as miscalibration concerns </w:t>
      </w:r>
      <w:r w:rsidR="00FE1EC0" w:rsidRPr="00592036">
        <w:rPr>
          <w:lang w:val="en-US"/>
        </w:rPr>
        <w:t xml:space="preserve">the conditions of </w:t>
      </w:r>
      <w:r w:rsidR="00FE1EC0" w:rsidRPr="00C25870">
        <w:rPr>
          <w:i/>
          <w:lang w:val="en-US"/>
        </w:rPr>
        <w:t>infelicity</w:t>
      </w:r>
      <w:r w:rsidR="009A7833">
        <w:rPr>
          <w:lang w:val="en-US"/>
        </w:rPr>
        <w:t xml:space="preserve"> -</w:t>
      </w:r>
      <w:r w:rsidR="00F363B0">
        <w:rPr>
          <w:lang w:val="en-US"/>
        </w:rPr>
        <w:t xml:space="preserve">when </w:t>
      </w:r>
      <w:r w:rsidR="00BD250C">
        <w:rPr>
          <w:lang w:val="en-US"/>
        </w:rPr>
        <w:t>a</w:t>
      </w:r>
      <w:r w:rsidR="00D0475F">
        <w:rPr>
          <w:lang w:val="en-US"/>
        </w:rPr>
        <w:t xml:space="preserve"> ‘projection of how relations ought to be’</w:t>
      </w:r>
      <w:r w:rsidR="008C5B84">
        <w:rPr>
          <w:lang w:val="en-US"/>
        </w:rPr>
        <w:t xml:space="preserve"> meet</w:t>
      </w:r>
      <w:r w:rsidR="0000503C">
        <w:rPr>
          <w:lang w:val="en-US"/>
        </w:rPr>
        <w:t xml:space="preserve"> ‘</w:t>
      </w:r>
      <w:r w:rsidR="002154E8" w:rsidRPr="002154E8">
        <w:rPr>
          <w:i/>
          <w:lang w:val="en-US"/>
        </w:rPr>
        <w:t>a priori’s</w:t>
      </w:r>
      <w:r w:rsidR="002154E8">
        <w:rPr>
          <w:lang w:val="en-US"/>
        </w:rPr>
        <w:t xml:space="preserve"> and </w:t>
      </w:r>
      <w:r w:rsidR="00D0475F">
        <w:rPr>
          <w:lang w:val="en-US"/>
        </w:rPr>
        <w:t>reiterated practices’</w:t>
      </w:r>
      <w:r w:rsidR="008C5B84">
        <w:rPr>
          <w:lang w:val="en-US"/>
        </w:rPr>
        <w:t xml:space="preserve"> that </w:t>
      </w:r>
      <w:r w:rsidR="002E79B7">
        <w:rPr>
          <w:lang w:val="en-US"/>
        </w:rPr>
        <w:t>do not accommodate those projections</w:t>
      </w:r>
      <w:r w:rsidR="00D0475F" w:rsidRPr="00951342">
        <w:rPr>
          <w:lang w:val="en-US"/>
        </w:rPr>
        <w:t xml:space="preserve">. </w:t>
      </w:r>
      <w:r w:rsidR="005B23AB">
        <w:rPr>
          <w:lang w:val="en-US"/>
        </w:rPr>
        <w:t xml:space="preserve">Many empirical </w:t>
      </w:r>
      <w:r w:rsidR="00E46FDF">
        <w:rPr>
          <w:lang w:val="en-US"/>
        </w:rPr>
        <w:t>studies</w:t>
      </w:r>
      <w:r w:rsidR="005B23AB">
        <w:rPr>
          <w:lang w:val="en-US"/>
        </w:rPr>
        <w:t xml:space="preserve"> of the organization of financial services have emphasized </w:t>
      </w:r>
      <w:r w:rsidR="00E46E1E">
        <w:rPr>
          <w:lang w:val="en-US"/>
        </w:rPr>
        <w:t xml:space="preserve">the </w:t>
      </w:r>
      <w:r w:rsidR="00234CA0" w:rsidRPr="00187D4A">
        <w:rPr>
          <w:lang w:val="en-US"/>
        </w:rPr>
        <w:t>importance of network-based</w:t>
      </w:r>
      <w:r w:rsidR="005B23AB">
        <w:rPr>
          <w:lang w:val="en-US"/>
        </w:rPr>
        <w:t xml:space="preserve"> rather than market-based</w:t>
      </w:r>
      <w:r w:rsidR="00234CA0" w:rsidRPr="00187D4A">
        <w:rPr>
          <w:lang w:val="en-US"/>
        </w:rPr>
        <w:t xml:space="preserve"> forms of co-ordination</w:t>
      </w:r>
      <w:del w:id="180" w:author="Dan Tischer" w:date="2018-04-16T11:24:00Z">
        <w:r w:rsidR="00E06278" w:rsidDel="00437B71">
          <w:rPr>
            <w:lang w:val="en-US"/>
          </w:rPr>
          <w:delText>, for example</w:delText>
        </w:r>
      </w:del>
      <w:r w:rsidR="00234CA0" w:rsidRPr="00187D4A">
        <w:rPr>
          <w:lang w:val="en-US"/>
        </w:rPr>
        <w:t xml:space="preserve"> (Shipilov, 2006). </w:t>
      </w:r>
      <w:r w:rsidR="005B23AB">
        <w:rPr>
          <w:lang w:val="en-US"/>
        </w:rPr>
        <w:t>Social networks have been shown to be important in</w:t>
      </w:r>
      <w:ins w:id="181" w:author="Dan Tischer" w:date="2018-04-16T16:54:00Z">
        <w:r w:rsidR="00AE457D">
          <w:rPr>
            <w:lang w:val="en-US"/>
          </w:rPr>
          <w:t xml:space="preserve"> </w:t>
        </w:r>
      </w:ins>
      <w:r w:rsidR="00BE6297">
        <w:rPr>
          <w:lang w:val="en-US"/>
        </w:rPr>
        <w:t xml:space="preserve">syndicated loans </w:t>
      </w:r>
      <w:r w:rsidR="00234CA0" w:rsidRPr="00187D4A">
        <w:rPr>
          <w:lang w:val="en-US"/>
        </w:rPr>
        <w:t>(Sorenson &amp; Stuart, 2001</w:t>
      </w:r>
      <w:r w:rsidR="005B23AB">
        <w:rPr>
          <w:lang w:val="en-US"/>
        </w:rPr>
        <w:t>),</w:t>
      </w:r>
      <w:r w:rsidR="00234CA0" w:rsidRPr="00187D4A">
        <w:rPr>
          <w:lang w:val="en-US"/>
        </w:rPr>
        <w:t xml:space="preserve"> underwriting (Baum et al., 2005) </w:t>
      </w:r>
      <w:r w:rsidR="00BE6297">
        <w:rPr>
          <w:lang w:val="en-US"/>
        </w:rPr>
        <w:t xml:space="preserve">and </w:t>
      </w:r>
      <w:r w:rsidR="00234CA0" w:rsidRPr="00187D4A">
        <w:rPr>
          <w:lang w:val="en-US"/>
        </w:rPr>
        <w:t>in non-investment grade debt (</w:t>
      </w:r>
      <w:commentRangeStart w:id="182"/>
      <w:r w:rsidR="00234CA0" w:rsidRPr="00187D4A">
        <w:rPr>
          <w:lang w:val="en-US"/>
        </w:rPr>
        <w:t>Podolny, 1994</w:t>
      </w:r>
      <w:commentRangeEnd w:id="182"/>
      <w:r w:rsidR="00AE457D">
        <w:rPr>
          <w:rStyle w:val="CommentReference"/>
          <w:rFonts w:ascii="Arial" w:hAnsi="Arial" w:cs="Arial"/>
          <w:color w:val="000000"/>
        </w:rPr>
        <w:commentReference w:id="182"/>
      </w:r>
      <w:r w:rsidR="00234CA0" w:rsidRPr="00187D4A">
        <w:rPr>
          <w:lang w:val="en-US"/>
        </w:rPr>
        <w:t xml:space="preserve">). </w:t>
      </w:r>
      <w:r w:rsidR="005B23AB">
        <w:rPr>
          <w:lang w:val="en-US"/>
        </w:rPr>
        <w:t xml:space="preserve">Social networks within finance </w:t>
      </w:r>
      <w:r w:rsidR="001C0EB1">
        <w:rPr>
          <w:lang w:val="en-US"/>
        </w:rPr>
        <w:t>have been</w:t>
      </w:r>
      <w:r w:rsidR="005B23AB">
        <w:rPr>
          <w:lang w:val="en-US"/>
        </w:rPr>
        <w:t xml:space="preserve"> known to </w:t>
      </w:r>
      <w:r w:rsidR="00234CA0" w:rsidRPr="00187D4A">
        <w:rPr>
          <w:lang w:val="en-US"/>
        </w:rPr>
        <w:t>improve efficiency through information exchange (Eccles &amp; Crane, 1988)</w:t>
      </w:r>
      <w:r w:rsidR="005B23AB">
        <w:rPr>
          <w:lang w:val="en-US"/>
        </w:rPr>
        <w:t>,</w:t>
      </w:r>
      <w:r w:rsidR="00234CA0" w:rsidRPr="00187D4A">
        <w:rPr>
          <w:lang w:val="en-US"/>
        </w:rPr>
        <w:t xml:space="preserve"> resource access (Hallen, 2008),</w:t>
      </w:r>
      <w:r w:rsidR="00E06278">
        <w:rPr>
          <w:lang w:val="en-US"/>
        </w:rPr>
        <w:t xml:space="preserve"> or</w:t>
      </w:r>
      <w:r w:rsidR="005B23AB">
        <w:rPr>
          <w:lang w:val="en-US"/>
        </w:rPr>
        <w:t xml:space="preserve"> by </w:t>
      </w:r>
      <w:r w:rsidR="00E06278">
        <w:rPr>
          <w:lang w:val="en-US"/>
        </w:rPr>
        <w:t xml:space="preserve">improving </w:t>
      </w:r>
      <w:r w:rsidR="00234CA0" w:rsidRPr="00187D4A">
        <w:rPr>
          <w:lang w:val="en-US"/>
        </w:rPr>
        <w:t>coordinati</w:t>
      </w:r>
      <w:r w:rsidR="00E06278">
        <w:rPr>
          <w:lang w:val="en-US"/>
        </w:rPr>
        <w:t>on</w:t>
      </w:r>
      <w:r w:rsidR="00234CA0" w:rsidRPr="00187D4A">
        <w:rPr>
          <w:lang w:val="en-US"/>
        </w:rPr>
        <w:t xml:space="preserve"> (Nooteboom, Berger &amp; Noorderhaven, 1997; Saparito, Chen &amp; Sapienza, 2004). </w:t>
      </w:r>
      <w:r w:rsidR="001C0EB1">
        <w:rPr>
          <w:lang w:val="en-US"/>
        </w:rPr>
        <w:t xml:space="preserve">Miscalibration, in </w:t>
      </w:r>
      <w:r w:rsidR="00E06278">
        <w:rPr>
          <w:lang w:val="en-US"/>
        </w:rPr>
        <w:t>this different relational</w:t>
      </w:r>
      <w:r w:rsidR="001C0EB1">
        <w:rPr>
          <w:lang w:val="en-US"/>
        </w:rPr>
        <w:t xml:space="preserve"> context</w:t>
      </w:r>
      <w:r w:rsidR="00E06278">
        <w:rPr>
          <w:lang w:val="en-US"/>
        </w:rPr>
        <w:t xml:space="preserve"> is a situation where</w:t>
      </w:r>
      <w:r w:rsidR="001C0EB1">
        <w:rPr>
          <w:lang w:val="en-US"/>
        </w:rPr>
        <w:t xml:space="preserve"> r</w:t>
      </w:r>
      <w:r w:rsidR="00664825" w:rsidRPr="00951342">
        <w:rPr>
          <w:lang w:val="en-US"/>
        </w:rPr>
        <w:t xml:space="preserve">isk management systems were designed to mitigate risks in </w:t>
      </w:r>
      <w:r w:rsidR="00664825" w:rsidRPr="00951342">
        <w:rPr>
          <w:i/>
          <w:lang w:val="en-US"/>
        </w:rPr>
        <w:t>market</w:t>
      </w:r>
      <w:r w:rsidR="00664825" w:rsidRPr="00951342">
        <w:rPr>
          <w:lang w:val="en-US"/>
        </w:rPr>
        <w:t xml:space="preserve">-like relations, causing unintended consequences when the activity, structurally and behaviorally, took the form of a </w:t>
      </w:r>
      <w:r w:rsidR="00664825" w:rsidRPr="00B0027E">
        <w:rPr>
          <w:i/>
          <w:lang w:val="en-US"/>
        </w:rPr>
        <w:t>network</w:t>
      </w:r>
      <w:r w:rsidR="00664825" w:rsidRPr="00B0027E">
        <w:rPr>
          <w:lang w:val="en-US"/>
        </w:rPr>
        <w:t>.</w:t>
      </w:r>
    </w:p>
    <w:p w:rsidR="002E35B1" w:rsidDel="00437B71" w:rsidRDefault="002E35B1" w:rsidP="00187D4A">
      <w:pPr>
        <w:spacing w:line="480" w:lineRule="auto"/>
        <w:jc w:val="both"/>
        <w:rPr>
          <w:del w:id="183" w:author="Dan Tischer" w:date="2018-04-16T11:25:00Z"/>
          <w:lang w:val="en-US"/>
        </w:rPr>
      </w:pPr>
    </w:p>
    <w:p w:rsidR="00AE479B" w:rsidRPr="00187D4A" w:rsidRDefault="00850816" w:rsidP="00187D4A">
      <w:pPr>
        <w:spacing w:line="480" w:lineRule="auto"/>
        <w:jc w:val="both"/>
        <w:rPr>
          <w:b/>
          <w:lang w:val="en-US"/>
        </w:rPr>
      </w:pPr>
      <w:del w:id="184" w:author="Dan Tischer" w:date="2018-04-16T11:25:00Z">
        <w:r w:rsidDel="00437B71">
          <w:rPr>
            <w:color w:val="FF0000"/>
            <w:lang w:val="en-US"/>
          </w:rPr>
          <w:delText>,</w:delText>
        </w:r>
      </w:del>
      <w:r w:rsidR="00AE479B" w:rsidRPr="00187D4A">
        <w:rPr>
          <w:b/>
          <w:lang w:val="en-US"/>
        </w:rPr>
        <w:t>Network</w:t>
      </w:r>
      <w:ins w:id="185" w:author="Dan Tischer" w:date="2018-04-16T11:25:00Z">
        <w:r w:rsidR="00437B71">
          <w:rPr>
            <w:b/>
            <w:lang w:val="en-US"/>
          </w:rPr>
          <w:t xml:space="preserve"> </w:t>
        </w:r>
      </w:ins>
      <w:r w:rsidR="00721684" w:rsidRPr="00187D4A">
        <w:rPr>
          <w:b/>
          <w:lang w:val="en-US"/>
        </w:rPr>
        <w:t>R</w:t>
      </w:r>
      <w:r w:rsidR="00A1358D" w:rsidRPr="00187D4A">
        <w:rPr>
          <w:b/>
          <w:lang w:val="en-US"/>
        </w:rPr>
        <w:t>isk</w:t>
      </w:r>
      <w:r w:rsidR="00AE479B" w:rsidRPr="00187D4A">
        <w:rPr>
          <w:b/>
          <w:lang w:val="en-US"/>
        </w:rPr>
        <w:t>s</w:t>
      </w:r>
    </w:p>
    <w:p w:rsidR="000737F2" w:rsidRPr="00187D4A" w:rsidRDefault="002E35B1" w:rsidP="00457AF5">
      <w:pPr>
        <w:spacing w:line="480" w:lineRule="auto"/>
        <w:ind w:firstLine="720"/>
        <w:jc w:val="both"/>
        <w:rPr>
          <w:lang w:val="en-US"/>
        </w:rPr>
      </w:pPr>
      <w:r>
        <w:rPr>
          <w:lang w:val="en-US"/>
        </w:rPr>
        <w:t>Th</w:t>
      </w:r>
      <w:r w:rsidR="00E06278">
        <w:rPr>
          <w:lang w:val="en-US"/>
        </w:rPr>
        <w:t xml:space="preserve">e distinction between market and network relations </w:t>
      </w:r>
      <w:r>
        <w:rPr>
          <w:lang w:val="en-US"/>
        </w:rPr>
        <w:t>bridges the literature on the social embeddedness of economic activity (</w:t>
      </w:r>
      <w:r w:rsidRPr="00187D4A">
        <w:rPr>
          <w:lang w:val="en-US"/>
        </w:rPr>
        <w:t>Granovetter, 1985; Podolny &amp; Page, 2003; Uzzi, 1997</w:t>
      </w:r>
      <w:r>
        <w:rPr>
          <w:lang w:val="en-US"/>
        </w:rPr>
        <w:t xml:space="preserve">) </w:t>
      </w:r>
      <w:r>
        <w:rPr>
          <w:lang w:val="en-US"/>
        </w:rPr>
        <w:lastRenderedPageBreak/>
        <w:t xml:space="preserve">which recognizes that aggregate </w:t>
      </w:r>
      <w:r w:rsidRPr="00E67D6F">
        <w:rPr>
          <w:lang w:val="en-US"/>
        </w:rPr>
        <w:t>relations</w:t>
      </w:r>
      <w:r>
        <w:rPr>
          <w:lang w:val="en-US"/>
        </w:rPr>
        <w:t xml:space="preserve"> in an activity take</w:t>
      </w:r>
      <w:r w:rsidRPr="00E67D6F">
        <w:rPr>
          <w:lang w:val="en-US"/>
        </w:rPr>
        <w:t xml:space="preserve"> different organizational forms</w:t>
      </w:r>
      <w:r w:rsidRPr="007E6A1C">
        <w:rPr>
          <w:lang w:val="en-US"/>
        </w:rPr>
        <w:t xml:space="preserve"> (</w:t>
      </w:r>
      <w:commentRangeStart w:id="186"/>
      <w:r>
        <w:rPr>
          <w:color w:val="FF0000"/>
          <w:lang w:val="en-US"/>
        </w:rPr>
        <w:t>Miller et al.</w:t>
      </w:r>
      <w:ins w:id="187" w:author="Dan Tischer" w:date="2018-04-16T11:26:00Z">
        <w:r w:rsidR="00437B71">
          <w:rPr>
            <w:color w:val="FF0000"/>
            <w:lang w:val="en-US"/>
          </w:rPr>
          <w:t>,</w:t>
        </w:r>
      </w:ins>
      <w:r>
        <w:rPr>
          <w:color w:val="FF0000"/>
          <w:lang w:val="en-US"/>
        </w:rPr>
        <w:t xml:space="preserve"> 2008</w:t>
      </w:r>
      <w:commentRangeEnd w:id="186"/>
      <w:r w:rsidR="00AE457D">
        <w:rPr>
          <w:rStyle w:val="CommentReference"/>
          <w:rFonts w:ascii="Arial" w:hAnsi="Arial" w:cs="Arial"/>
          <w:color w:val="000000"/>
        </w:rPr>
        <w:commentReference w:id="186"/>
      </w:r>
      <w:r>
        <w:rPr>
          <w:color w:val="FF0000"/>
          <w:lang w:val="en-US"/>
        </w:rPr>
        <w:t xml:space="preserve">; </w:t>
      </w:r>
      <w:r w:rsidRPr="007E6A1C">
        <w:rPr>
          <w:lang w:val="en-US"/>
        </w:rPr>
        <w:t>Powell,</w:t>
      </w:r>
      <w:r w:rsidRPr="00951342">
        <w:rPr>
          <w:lang w:val="en-US"/>
        </w:rPr>
        <w:t xml:space="preserve"> 1990)</w:t>
      </w:r>
      <w:r>
        <w:rPr>
          <w:color w:val="FF0000"/>
          <w:lang w:val="en-US"/>
        </w:rPr>
        <w:t xml:space="preserve">. </w:t>
      </w:r>
      <w:r w:rsidR="00AA1637" w:rsidRPr="00187D4A">
        <w:rPr>
          <w:lang w:val="en-US"/>
        </w:rPr>
        <w:t>Th</w:t>
      </w:r>
      <w:r w:rsidR="00E866D7" w:rsidRPr="00187D4A">
        <w:rPr>
          <w:lang w:val="en-US"/>
        </w:rPr>
        <w:t>e sociality and</w:t>
      </w:r>
      <w:r w:rsidR="00F70015" w:rsidRPr="00187D4A">
        <w:rPr>
          <w:lang w:val="en-US"/>
        </w:rPr>
        <w:t xml:space="preserve"> social</w:t>
      </w:r>
      <w:r w:rsidR="00E866D7" w:rsidRPr="00187D4A">
        <w:rPr>
          <w:lang w:val="en-US"/>
        </w:rPr>
        <w:t xml:space="preserve"> embeddedness of finance raises </w:t>
      </w:r>
      <w:r w:rsidR="001A57AE" w:rsidRPr="00187D4A">
        <w:rPr>
          <w:lang w:val="en-US"/>
        </w:rPr>
        <w:t xml:space="preserve">significant </w:t>
      </w:r>
      <w:r w:rsidR="003633FC" w:rsidRPr="00187D4A">
        <w:rPr>
          <w:lang w:val="en-US"/>
        </w:rPr>
        <w:t xml:space="preserve">governance </w:t>
      </w:r>
      <w:r w:rsidR="001A57AE" w:rsidRPr="00187D4A">
        <w:rPr>
          <w:lang w:val="en-US"/>
        </w:rPr>
        <w:t>implications</w:t>
      </w:r>
      <w:ins w:id="188" w:author="Dan Tischer" w:date="2018-04-16T11:26:00Z">
        <w:r w:rsidR="00437B71">
          <w:rPr>
            <w:lang w:val="en-US"/>
          </w:rPr>
          <w:t xml:space="preserve"> </w:t>
        </w:r>
      </w:ins>
      <w:r w:rsidR="001A57AE" w:rsidRPr="00187D4A">
        <w:rPr>
          <w:lang w:val="en-US"/>
        </w:rPr>
        <w:t>because</w:t>
      </w:r>
      <w:r w:rsidR="0041248F" w:rsidRPr="00187D4A">
        <w:rPr>
          <w:lang w:val="en-US"/>
        </w:rPr>
        <w:t xml:space="preserve"> different types of risk</w:t>
      </w:r>
      <w:ins w:id="189" w:author="Dan Tischer" w:date="2018-04-16T11:26:00Z">
        <w:r w:rsidR="00437B71">
          <w:rPr>
            <w:lang w:val="en-US"/>
          </w:rPr>
          <w:t xml:space="preserve"> </w:t>
        </w:r>
      </w:ins>
      <w:r w:rsidR="00905686" w:rsidRPr="00187D4A">
        <w:rPr>
          <w:lang w:val="en-US"/>
        </w:rPr>
        <w:t xml:space="preserve">have been noted to </w:t>
      </w:r>
      <w:r w:rsidR="00B5678B" w:rsidRPr="00187D4A">
        <w:rPr>
          <w:lang w:val="en-US"/>
        </w:rPr>
        <w:t xml:space="preserve">arise from different relational and </w:t>
      </w:r>
      <w:r w:rsidR="001E1FAE" w:rsidRPr="00187D4A">
        <w:rPr>
          <w:lang w:val="en-US"/>
        </w:rPr>
        <w:t>organizational forms (Hallikas</w:t>
      </w:r>
      <w:r w:rsidR="009A4119" w:rsidRPr="00187D4A">
        <w:rPr>
          <w:lang w:val="en-US"/>
        </w:rPr>
        <w:t>, Karvonen, Pulkkinen, Virolainen</w:t>
      </w:r>
      <w:ins w:id="190" w:author="Dan Tischer" w:date="2018-04-16T11:26:00Z">
        <w:r w:rsidR="00437B71">
          <w:rPr>
            <w:lang w:val="en-US"/>
          </w:rPr>
          <w:t xml:space="preserve"> </w:t>
        </w:r>
      </w:ins>
      <w:r w:rsidR="009A4119" w:rsidRPr="00187D4A">
        <w:rPr>
          <w:lang w:val="en-US"/>
        </w:rPr>
        <w:t>&amp;</w:t>
      </w:r>
      <w:ins w:id="191" w:author="Dan Tischer" w:date="2018-04-16T11:26:00Z">
        <w:r w:rsidR="00437B71">
          <w:rPr>
            <w:lang w:val="en-US"/>
          </w:rPr>
          <w:t xml:space="preserve"> </w:t>
        </w:r>
      </w:ins>
      <w:r w:rsidR="009A4119" w:rsidRPr="00187D4A">
        <w:rPr>
          <w:lang w:val="en-US"/>
        </w:rPr>
        <w:t>Tuominen</w:t>
      </w:r>
      <w:r w:rsidR="001E1FAE" w:rsidRPr="00187D4A">
        <w:rPr>
          <w:lang w:val="en-US"/>
        </w:rPr>
        <w:t xml:space="preserve"> 2004</w:t>
      </w:r>
      <w:r w:rsidR="00850816">
        <w:rPr>
          <w:lang w:val="en-US"/>
        </w:rPr>
        <w:t xml:space="preserve">; </w:t>
      </w:r>
      <w:r w:rsidR="00850816" w:rsidRPr="00E10B9E">
        <w:rPr>
          <w:color w:val="FF0000"/>
          <w:lang w:val="en-US"/>
        </w:rPr>
        <w:t xml:space="preserve">Roberts </w:t>
      </w:r>
      <w:del w:id="192" w:author="Dan Tischer" w:date="2018-04-16T11:26:00Z">
        <w:r w:rsidR="00850816" w:rsidRPr="00E10B9E" w:rsidDel="00437B71">
          <w:rPr>
            <w:color w:val="FF0000"/>
            <w:lang w:val="en-US"/>
          </w:rPr>
          <w:delText xml:space="preserve">and </w:delText>
        </w:r>
      </w:del>
      <w:ins w:id="193" w:author="Dan Tischer" w:date="2018-04-16T11:26:00Z">
        <w:r w:rsidR="00437B71">
          <w:rPr>
            <w:color w:val="FF0000"/>
            <w:lang w:val="en-US"/>
          </w:rPr>
          <w:t>&amp;</w:t>
        </w:r>
        <w:r w:rsidR="00437B71" w:rsidRPr="00E10B9E">
          <w:rPr>
            <w:color w:val="FF0000"/>
            <w:lang w:val="en-US"/>
          </w:rPr>
          <w:t xml:space="preserve"> </w:t>
        </w:r>
      </w:ins>
      <w:r w:rsidR="00850816" w:rsidRPr="00E10B9E">
        <w:rPr>
          <w:color w:val="FF0000"/>
          <w:lang w:val="en-US"/>
        </w:rPr>
        <w:t>Jones</w:t>
      </w:r>
      <w:ins w:id="194" w:author="Dan Tischer" w:date="2018-04-16T11:26:00Z">
        <w:r w:rsidR="00437B71">
          <w:rPr>
            <w:color w:val="FF0000"/>
            <w:lang w:val="en-US"/>
          </w:rPr>
          <w:t>,</w:t>
        </w:r>
      </w:ins>
      <w:r w:rsidR="00850816" w:rsidRPr="00E10B9E">
        <w:rPr>
          <w:color w:val="FF0000"/>
          <w:lang w:val="en-US"/>
        </w:rPr>
        <w:t xml:space="preserve"> 2008</w:t>
      </w:r>
      <w:r w:rsidR="001E1FAE" w:rsidRPr="00187D4A">
        <w:rPr>
          <w:lang w:val="en-US"/>
        </w:rPr>
        <w:t>).</w:t>
      </w:r>
      <w:ins w:id="195" w:author="Dan Tischer" w:date="2018-04-16T11:26:00Z">
        <w:r w:rsidR="00437B71">
          <w:rPr>
            <w:lang w:val="en-US"/>
          </w:rPr>
          <w:t xml:space="preserve"> </w:t>
        </w:r>
      </w:ins>
      <w:r w:rsidR="0041248F" w:rsidRPr="00187D4A">
        <w:rPr>
          <w:lang w:val="en-US"/>
        </w:rPr>
        <w:t>This literature notes that r</w:t>
      </w:r>
      <w:r w:rsidR="003904C1" w:rsidRPr="00187D4A">
        <w:rPr>
          <w:lang w:val="en-US"/>
        </w:rPr>
        <w:t xml:space="preserve">isks </w:t>
      </w:r>
      <w:r w:rsidR="001A57AE" w:rsidRPr="00187D4A">
        <w:rPr>
          <w:lang w:val="en-US"/>
        </w:rPr>
        <w:t xml:space="preserve">of opportunism </w:t>
      </w:r>
      <w:r w:rsidR="0041248F" w:rsidRPr="00187D4A">
        <w:rPr>
          <w:lang w:val="en-US"/>
        </w:rPr>
        <w:t>are</w:t>
      </w:r>
      <w:r w:rsidR="00F70015" w:rsidRPr="00187D4A">
        <w:rPr>
          <w:lang w:val="en-US"/>
        </w:rPr>
        <w:t xml:space="preserve"> present</w:t>
      </w:r>
      <w:r w:rsidR="0041248F" w:rsidRPr="00187D4A">
        <w:rPr>
          <w:lang w:val="en-US"/>
        </w:rPr>
        <w:t xml:space="preserve"> in all forms of organization</w:t>
      </w:r>
      <w:ins w:id="196" w:author="Dan Tischer" w:date="2018-04-16T11:26:00Z">
        <w:r w:rsidR="00437B71">
          <w:rPr>
            <w:lang w:val="en-US"/>
          </w:rPr>
          <w:t xml:space="preserve"> </w:t>
        </w:r>
      </w:ins>
      <w:r w:rsidR="003904C1" w:rsidRPr="00187D4A">
        <w:t>(Ring &amp; Van de Ven</w:t>
      </w:r>
      <w:r w:rsidR="00992AA1" w:rsidRPr="00187D4A">
        <w:t>,</w:t>
      </w:r>
      <w:r w:rsidR="003904C1" w:rsidRPr="00187D4A">
        <w:t xml:space="preserve"> 1992</w:t>
      </w:r>
      <w:r w:rsidR="007A22B0" w:rsidRPr="00187D4A">
        <w:t>; Liokas</w:t>
      </w:r>
      <w:ins w:id="197" w:author="Dan Tischer" w:date="2018-04-16T11:26:00Z">
        <w:r w:rsidR="00437B71">
          <w:t xml:space="preserve"> </w:t>
        </w:r>
      </w:ins>
      <w:r w:rsidR="007A22B0" w:rsidRPr="00187D4A">
        <w:t>&amp;</w:t>
      </w:r>
      <w:ins w:id="198" w:author="Dan Tischer" w:date="2018-04-16T11:27:00Z">
        <w:r w:rsidR="00437B71">
          <w:t xml:space="preserve"> </w:t>
        </w:r>
      </w:ins>
      <w:r w:rsidR="007A22B0" w:rsidRPr="00187D4A">
        <w:t>Reuer</w:t>
      </w:r>
      <w:r w:rsidR="00992AA1" w:rsidRPr="00187D4A">
        <w:t>,</w:t>
      </w:r>
      <w:r w:rsidR="007A22B0" w:rsidRPr="00187D4A">
        <w:t xml:space="preserve"> 2015), b</w:t>
      </w:r>
      <w:r w:rsidR="003904C1" w:rsidRPr="00187D4A">
        <w:t xml:space="preserve">ut </w:t>
      </w:r>
      <w:r w:rsidR="003904C1" w:rsidRPr="00187D4A">
        <w:rPr>
          <w:lang w:val="en-US"/>
        </w:rPr>
        <w:t xml:space="preserve">network-based risks may be less </w:t>
      </w:r>
      <w:r w:rsidR="00571898" w:rsidRPr="00187D4A">
        <w:rPr>
          <w:lang w:val="en-US"/>
        </w:rPr>
        <w:t xml:space="preserve">informational and </w:t>
      </w:r>
      <w:r w:rsidR="003904C1" w:rsidRPr="00187D4A">
        <w:rPr>
          <w:lang w:val="en-US"/>
        </w:rPr>
        <w:t>contractual</w:t>
      </w:r>
      <w:ins w:id="199" w:author="Dan Tischer" w:date="2018-04-16T11:27:00Z">
        <w:r w:rsidR="00437B71">
          <w:rPr>
            <w:lang w:val="en-US"/>
          </w:rPr>
          <w:t xml:space="preserve"> </w:t>
        </w:r>
      </w:ins>
      <w:r w:rsidR="003904C1" w:rsidRPr="00187D4A">
        <w:rPr>
          <w:lang w:val="en-US"/>
        </w:rPr>
        <w:t>in essence</w:t>
      </w:r>
      <w:ins w:id="200" w:author="Dan Tischer" w:date="2018-04-16T11:27:00Z">
        <w:r w:rsidR="00437B71">
          <w:rPr>
            <w:lang w:val="en-US"/>
          </w:rPr>
          <w:t xml:space="preserve"> </w:t>
        </w:r>
      </w:ins>
      <w:r w:rsidR="00E06278" w:rsidRPr="001E4FEE">
        <w:rPr>
          <w:lang w:val="en-US"/>
        </w:rPr>
        <w:t xml:space="preserve">(Hellgren &amp; Stjernberg, 1995; </w:t>
      </w:r>
      <w:r w:rsidR="00E06278" w:rsidRPr="00187D4A">
        <w:rPr>
          <w:lang w:val="en-US"/>
        </w:rPr>
        <w:t>Jones &amp; Lichtenstein, 2008; Starkey, Barnatt &amp; Tempest, 2000; Windeler &amp; Sydow, 2001</w:t>
      </w:r>
      <w:r w:rsidR="00E06278">
        <w:rPr>
          <w:lang w:val="en-US"/>
        </w:rPr>
        <w:t>)</w:t>
      </w:r>
      <w:r w:rsidR="003904C1" w:rsidRPr="00187D4A">
        <w:rPr>
          <w:lang w:val="en-US"/>
        </w:rPr>
        <w:t>. For example, because networks rely on mutual dependence and the collective pursuit of strategic goals (Powell, 1990), stronger relational ties may build dependencies that propagate and diffuse disturbances more quickly</w:t>
      </w:r>
      <w:ins w:id="201" w:author="Dan Tischer" w:date="2018-04-16T11:27:00Z">
        <w:r w:rsidR="00437B71">
          <w:rPr>
            <w:lang w:val="en-US"/>
          </w:rPr>
          <w:t xml:space="preserve"> </w:t>
        </w:r>
      </w:ins>
      <w:r w:rsidR="00D14693" w:rsidRPr="00187D4A">
        <w:rPr>
          <w:lang w:val="en-US"/>
        </w:rPr>
        <w:t>(</w:t>
      </w:r>
      <w:r w:rsidR="006D3014" w:rsidRPr="00187D4A">
        <w:rPr>
          <w:lang w:val="en-US"/>
        </w:rPr>
        <w:t xml:space="preserve">Ebbers </w:t>
      </w:r>
      <w:r w:rsidR="00992AA1" w:rsidRPr="00187D4A">
        <w:rPr>
          <w:lang w:val="en-US"/>
        </w:rPr>
        <w:t>&amp;</w:t>
      </w:r>
      <w:ins w:id="202" w:author="Dan Tischer" w:date="2018-04-16T11:27:00Z">
        <w:r w:rsidR="00437B71">
          <w:rPr>
            <w:lang w:val="en-US"/>
          </w:rPr>
          <w:t xml:space="preserve"> </w:t>
        </w:r>
      </w:ins>
      <w:r w:rsidR="006D3014" w:rsidRPr="00187D4A">
        <w:rPr>
          <w:lang w:val="en-US"/>
        </w:rPr>
        <w:t>Wijenberg</w:t>
      </w:r>
      <w:r w:rsidR="00992AA1" w:rsidRPr="00187D4A">
        <w:rPr>
          <w:lang w:val="en-US"/>
        </w:rPr>
        <w:t>,</w:t>
      </w:r>
      <w:r w:rsidR="006D3014" w:rsidRPr="00187D4A">
        <w:rPr>
          <w:lang w:val="en-US"/>
        </w:rPr>
        <w:t xml:space="preserve"> 2009</w:t>
      </w:r>
      <w:r w:rsidR="00D14693" w:rsidRPr="00187D4A">
        <w:rPr>
          <w:lang w:val="en-US"/>
        </w:rPr>
        <w:t>)</w:t>
      </w:r>
      <w:r w:rsidR="003904C1" w:rsidRPr="00187D4A">
        <w:rPr>
          <w:lang w:val="en-US"/>
        </w:rPr>
        <w:t xml:space="preserve">. Information asymmetries or incentive distortions between two contracting nodes may therefore be of lesser risk than the pattern of relations across a network at the aggregate </w:t>
      </w:r>
      <w:r w:rsidR="00FD6A61" w:rsidRPr="00187D4A">
        <w:rPr>
          <w:lang w:val="en-US"/>
        </w:rPr>
        <w:t>(Borg</w:t>
      </w:r>
      <w:r w:rsidR="005E76DB" w:rsidRPr="00187D4A">
        <w:rPr>
          <w:lang w:val="en-US"/>
        </w:rPr>
        <w:t>atti</w:t>
      </w:r>
      <w:r w:rsidR="00721684" w:rsidRPr="00187D4A">
        <w:rPr>
          <w:lang w:val="en-US"/>
        </w:rPr>
        <w:t>,</w:t>
      </w:r>
      <w:r w:rsidR="005E76DB" w:rsidRPr="00187D4A">
        <w:rPr>
          <w:lang w:val="en-US"/>
        </w:rPr>
        <w:t xml:space="preserve"> 2005</w:t>
      </w:r>
      <w:r w:rsidR="003904C1" w:rsidRPr="00187D4A">
        <w:rPr>
          <w:lang w:val="en-US"/>
        </w:rPr>
        <w:t xml:space="preserve">). Similarly, the </w:t>
      </w:r>
      <w:r w:rsidR="005A61A4" w:rsidRPr="00187D4A">
        <w:rPr>
          <w:lang w:val="en-US"/>
        </w:rPr>
        <w:t>capacity for individual actors, like collateral managers,</w:t>
      </w:r>
      <w:r w:rsidR="003904C1" w:rsidRPr="00187D4A">
        <w:rPr>
          <w:lang w:val="en-US"/>
        </w:rPr>
        <w:t xml:space="preserve"> to engage in purposeful and deliberate network-modifying action may be hampered </w:t>
      </w:r>
      <w:r w:rsidR="005A61A4" w:rsidRPr="00187D4A">
        <w:rPr>
          <w:lang w:val="en-US"/>
        </w:rPr>
        <w:t xml:space="preserve">if their </w:t>
      </w:r>
      <w:r w:rsidR="003904C1" w:rsidRPr="00187D4A">
        <w:rPr>
          <w:lang w:val="en-US"/>
        </w:rPr>
        <w:t xml:space="preserve">position within the broader network structure </w:t>
      </w:r>
      <w:r w:rsidR="005A61A4" w:rsidRPr="00187D4A">
        <w:rPr>
          <w:lang w:val="en-US"/>
        </w:rPr>
        <w:t>is peripheral</w:t>
      </w:r>
      <w:r w:rsidR="003904C1" w:rsidRPr="00187D4A">
        <w:rPr>
          <w:lang w:val="en-US"/>
        </w:rPr>
        <w:t xml:space="preserve"> (Ahuja, Soda </w:t>
      </w:r>
      <w:r w:rsidR="00721684" w:rsidRPr="00187D4A">
        <w:rPr>
          <w:lang w:val="en-US"/>
        </w:rPr>
        <w:t>&amp;</w:t>
      </w:r>
      <w:ins w:id="203" w:author="Dan Tischer" w:date="2018-04-16T11:28:00Z">
        <w:r w:rsidR="00437B71">
          <w:rPr>
            <w:lang w:val="en-US"/>
          </w:rPr>
          <w:t xml:space="preserve"> </w:t>
        </w:r>
      </w:ins>
      <w:r w:rsidR="003904C1" w:rsidRPr="00187D4A">
        <w:rPr>
          <w:lang w:val="en-US"/>
        </w:rPr>
        <w:t>Zaheer</w:t>
      </w:r>
      <w:r w:rsidR="00721684" w:rsidRPr="00187D4A">
        <w:rPr>
          <w:lang w:val="en-US"/>
        </w:rPr>
        <w:t>,</w:t>
      </w:r>
      <w:r w:rsidR="003904C1" w:rsidRPr="00187D4A">
        <w:rPr>
          <w:lang w:val="en-US"/>
        </w:rPr>
        <w:t xml:space="preserve"> 2012; Zaheer </w:t>
      </w:r>
      <w:r w:rsidR="00721684" w:rsidRPr="00187D4A">
        <w:rPr>
          <w:lang w:val="en-US"/>
        </w:rPr>
        <w:t>&amp;</w:t>
      </w:r>
      <w:ins w:id="204" w:author="Dan Tischer" w:date="2018-04-16T11:28:00Z">
        <w:r w:rsidR="00437B71">
          <w:rPr>
            <w:lang w:val="en-US"/>
          </w:rPr>
          <w:t xml:space="preserve"> </w:t>
        </w:r>
      </w:ins>
      <w:r w:rsidR="003904C1" w:rsidRPr="00187D4A">
        <w:rPr>
          <w:lang w:val="en-US"/>
        </w:rPr>
        <w:t>Soda</w:t>
      </w:r>
      <w:r w:rsidR="00721684" w:rsidRPr="00187D4A">
        <w:rPr>
          <w:lang w:val="en-US"/>
        </w:rPr>
        <w:t>,</w:t>
      </w:r>
      <w:r w:rsidR="003904C1" w:rsidRPr="00187D4A">
        <w:rPr>
          <w:lang w:val="en-US"/>
        </w:rPr>
        <w:t xml:space="preserve"> 2009). </w:t>
      </w:r>
    </w:p>
    <w:p w:rsidR="000737F2" w:rsidRPr="00187D4A" w:rsidRDefault="00932CFA" w:rsidP="00187D4A">
      <w:pPr>
        <w:spacing w:line="480" w:lineRule="auto"/>
        <w:ind w:firstLine="720"/>
        <w:jc w:val="both"/>
        <w:rPr>
          <w:lang w:val="en-US"/>
        </w:rPr>
      </w:pPr>
      <w:r w:rsidRPr="00187D4A">
        <w:rPr>
          <w:lang w:val="en-US"/>
        </w:rPr>
        <w:t xml:space="preserve">These </w:t>
      </w:r>
      <w:r w:rsidR="003904C1" w:rsidRPr="00187D4A">
        <w:rPr>
          <w:lang w:val="en-US"/>
        </w:rPr>
        <w:t xml:space="preserve">features may be </w:t>
      </w:r>
      <w:r w:rsidR="00A56460" w:rsidRPr="00187D4A">
        <w:rPr>
          <w:lang w:val="en-US"/>
        </w:rPr>
        <w:t>reinforced</w:t>
      </w:r>
      <w:r w:rsidR="003904C1" w:rsidRPr="00187D4A">
        <w:rPr>
          <w:lang w:val="en-US"/>
        </w:rPr>
        <w:t xml:space="preserve"> by </w:t>
      </w:r>
      <w:r w:rsidRPr="00187D4A">
        <w:rPr>
          <w:lang w:val="en-US"/>
        </w:rPr>
        <w:t xml:space="preserve">cultural and sociological characteristics </w:t>
      </w:r>
      <w:r w:rsidR="00EB4D8D" w:rsidRPr="00187D4A">
        <w:rPr>
          <w:lang w:val="en-US"/>
        </w:rPr>
        <w:t>identified as arising in</w:t>
      </w:r>
      <w:r w:rsidRPr="00187D4A">
        <w:rPr>
          <w:lang w:val="en-US"/>
        </w:rPr>
        <w:t xml:space="preserve"> networks</w:t>
      </w:r>
      <w:r w:rsidR="007127FA" w:rsidRPr="00187D4A">
        <w:rPr>
          <w:lang w:val="en-US"/>
        </w:rPr>
        <w:t>.</w:t>
      </w:r>
      <w:ins w:id="205" w:author="Dan Tischer" w:date="2018-04-16T11:28:00Z">
        <w:r w:rsidR="00437B71">
          <w:rPr>
            <w:lang w:val="en-US"/>
          </w:rPr>
          <w:t xml:space="preserve"> </w:t>
        </w:r>
      </w:ins>
      <w:r w:rsidR="003904C1" w:rsidRPr="001E4FEE">
        <w:rPr>
          <w:lang w:val="en-US"/>
        </w:rPr>
        <w:t>Networks rely on knowledge sharing (Ghoshal</w:t>
      </w:r>
      <w:ins w:id="206" w:author="Dan Tischer" w:date="2018-04-16T11:28:00Z">
        <w:r w:rsidR="00437B71">
          <w:rPr>
            <w:lang w:val="en-US"/>
          </w:rPr>
          <w:t xml:space="preserve"> </w:t>
        </w:r>
      </w:ins>
      <w:r w:rsidR="003904C1" w:rsidRPr="001E4FEE">
        <w:rPr>
          <w:lang w:val="en-US"/>
        </w:rPr>
        <w:t>&amp; Moran, 1996; Josser</w:t>
      </w:r>
      <w:r w:rsidR="00821553" w:rsidRPr="001E4FEE">
        <w:rPr>
          <w:lang w:val="en-US"/>
        </w:rPr>
        <w:t>and, 2004; Kogut</w:t>
      </w:r>
      <w:ins w:id="207" w:author="Dan Tischer" w:date="2018-04-16T11:28:00Z">
        <w:r w:rsidR="00936047">
          <w:rPr>
            <w:lang w:val="en-US"/>
          </w:rPr>
          <w:t xml:space="preserve"> </w:t>
        </w:r>
      </w:ins>
      <w:r w:rsidR="00821553" w:rsidRPr="00187D4A">
        <w:rPr>
          <w:lang w:val="en-US"/>
        </w:rPr>
        <w:t>&amp; Zander, 1992</w:t>
      </w:r>
      <w:r w:rsidR="003904C1" w:rsidRPr="00187D4A">
        <w:rPr>
          <w:lang w:val="en-US"/>
        </w:rPr>
        <w:t>), where ties are not formed fleetingly through price, but are embedded in social systems of repeat and reciprocal interactions (Granovetter, 1985; Podolny</w:t>
      </w:r>
      <w:ins w:id="208" w:author="Dan Tischer" w:date="2018-04-16T11:28:00Z">
        <w:r w:rsidR="00936047">
          <w:rPr>
            <w:lang w:val="en-US"/>
          </w:rPr>
          <w:t xml:space="preserve"> </w:t>
        </w:r>
      </w:ins>
      <w:r w:rsidR="003904C1" w:rsidRPr="00187D4A">
        <w:rPr>
          <w:lang w:val="en-US"/>
        </w:rPr>
        <w:t>&amp;</w:t>
      </w:r>
      <w:r w:rsidR="00AE4A91" w:rsidRPr="00187D4A">
        <w:rPr>
          <w:lang w:val="en-US"/>
        </w:rPr>
        <w:t xml:space="preserve"> Page, 2003</w:t>
      </w:r>
      <w:r w:rsidR="003904C1" w:rsidRPr="00187D4A">
        <w:rPr>
          <w:lang w:val="en-US"/>
        </w:rPr>
        <w:t>; Uzzi, 1997). The ability of one actor to influence another may be constrained by historic interactions which diffuse and homogenize norms across a network, resulting in shared behavioral expectations that become difficult to adjust (Dyer &amp;</w:t>
      </w:r>
      <w:ins w:id="209" w:author="Dan Tischer" w:date="2018-04-16T11:28:00Z">
        <w:r w:rsidR="00936047">
          <w:rPr>
            <w:lang w:val="en-US"/>
          </w:rPr>
          <w:t xml:space="preserve"> </w:t>
        </w:r>
      </w:ins>
      <w:r w:rsidR="003904C1" w:rsidRPr="00187D4A">
        <w:rPr>
          <w:lang w:val="en-US"/>
        </w:rPr>
        <w:t>Nebeoka, 2000; Rowley</w:t>
      </w:r>
      <w:r w:rsidR="009A4119" w:rsidRPr="00187D4A">
        <w:rPr>
          <w:lang w:val="en-US"/>
        </w:rPr>
        <w:t xml:space="preserve">, </w:t>
      </w:r>
      <w:r w:rsidR="009A4119" w:rsidRPr="00187D4A">
        <w:rPr>
          <w:lang w:val="en-US"/>
        </w:rPr>
        <w:lastRenderedPageBreak/>
        <w:t>Behrens &amp;</w:t>
      </w:r>
      <w:ins w:id="210" w:author="Dan Tischer" w:date="2018-04-16T11:28:00Z">
        <w:r w:rsidR="00936047">
          <w:rPr>
            <w:lang w:val="en-US"/>
          </w:rPr>
          <w:t xml:space="preserve"> </w:t>
        </w:r>
      </w:ins>
      <w:r w:rsidR="009A4119" w:rsidRPr="00187D4A">
        <w:rPr>
          <w:lang w:val="en-US"/>
        </w:rPr>
        <w:t>Krackhardt</w:t>
      </w:r>
      <w:r w:rsidR="003904C1" w:rsidRPr="00187D4A">
        <w:rPr>
          <w:lang w:val="en-US"/>
        </w:rPr>
        <w:t xml:space="preserve">, 2000). This social embeddedness may also create strong pressures to conform to </w:t>
      </w:r>
      <w:del w:id="211" w:author="Dan Tischer" w:date="2018-04-16T11:28:00Z">
        <w:r w:rsidR="003904C1" w:rsidRPr="00187D4A" w:rsidDel="00936047">
          <w:rPr>
            <w:lang w:val="en-US"/>
          </w:rPr>
          <w:delText xml:space="preserve"> </w:delText>
        </w:r>
      </w:del>
      <w:r w:rsidR="003904C1" w:rsidRPr="00187D4A">
        <w:rPr>
          <w:lang w:val="en-US"/>
        </w:rPr>
        <w:t xml:space="preserve">particular network </w:t>
      </w:r>
      <w:r w:rsidR="00457AF5">
        <w:rPr>
          <w:lang w:val="en-US"/>
        </w:rPr>
        <w:t>norms</w:t>
      </w:r>
      <w:ins w:id="212" w:author="Dan Tischer" w:date="2018-04-16T11:28:00Z">
        <w:r w:rsidR="00936047">
          <w:rPr>
            <w:lang w:val="en-US"/>
          </w:rPr>
          <w:t xml:space="preserve"> </w:t>
        </w:r>
      </w:ins>
      <w:r w:rsidR="003904C1" w:rsidRPr="00187D4A">
        <w:rPr>
          <w:lang w:val="en-US"/>
        </w:rPr>
        <w:t>or risk reputational damage (</w:t>
      </w:r>
      <w:r w:rsidR="00F514E2" w:rsidRPr="00187D4A">
        <w:t>Fleming et al., 2007; Perry-Smith &amp;</w:t>
      </w:r>
      <w:ins w:id="213" w:author="Dan Tischer" w:date="2018-04-16T11:28:00Z">
        <w:r w:rsidR="00936047">
          <w:t xml:space="preserve"> </w:t>
        </w:r>
      </w:ins>
      <w:r w:rsidR="00F514E2" w:rsidRPr="00187D4A">
        <w:t>Manucio</w:t>
      </w:r>
      <w:r w:rsidR="00721684" w:rsidRPr="00187D4A">
        <w:t>,</w:t>
      </w:r>
      <w:r w:rsidR="00F514E2" w:rsidRPr="00187D4A">
        <w:t xml:space="preserve"> 2017; Uzzi</w:t>
      </w:r>
      <w:ins w:id="214" w:author="Dan Tischer" w:date="2018-04-16T11:28:00Z">
        <w:r w:rsidR="00936047">
          <w:t xml:space="preserve"> </w:t>
        </w:r>
      </w:ins>
      <w:r w:rsidR="00F514E2" w:rsidRPr="00187D4A">
        <w:t>&amp; Spiro, 2005</w:t>
      </w:r>
      <w:r w:rsidR="003904C1" w:rsidRPr="00187D4A">
        <w:rPr>
          <w:lang w:val="en-US"/>
        </w:rPr>
        <w:t xml:space="preserve">). </w:t>
      </w:r>
      <w:r w:rsidR="00D16468" w:rsidRPr="00187D4A">
        <w:rPr>
          <w:lang w:val="en-US"/>
        </w:rPr>
        <w:t>It may create rigidities (</w:t>
      </w:r>
      <w:r w:rsidR="007B43C4" w:rsidRPr="00187D4A">
        <w:rPr>
          <w:lang w:val="en-US"/>
        </w:rPr>
        <w:t xml:space="preserve">Lavie </w:t>
      </w:r>
      <w:r w:rsidR="00721684" w:rsidRPr="00187D4A">
        <w:rPr>
          <w:lang w:val="en-US"/>
        </w:rPr>
        <w:t>&amp;</w:t>
      </w:r>
      <w:ins w:id="215" w:author="Dan Tischer" w:date="2018-04-16T11:28:00Z">
        <w:r w:rsidR="00936047">
          <w:rPr>
            <w:lang w:val="en-US"/>
          </w:rPr>
          <w:t xml:space="preserve"> </w:t>
        </w:r>
      </w:ins>
      <w:r w:rsidR="007B43C4" w:rsidRPr="00187D4A">
        <w:rPr>
          <w:lang w:val="en-US"/>
        </w:rPr>
        <w:t>Rosenkopf</w:t>
      </w:r>
      <w:r w:rsidR="00721684" w:rsidRPr="00187D4A">
        <w:rPr>
          <w:lang w:val="en-US"/>
        </w:rPr>
        <w:t>,</w:t>
      </w:r>
      <w:r w:rsidR="007B43C4" w:rsidRPr="00187D4A">
        <w:rPr>
          <w:lang w:val="en-US"/>
        </w:rPr>
        <w:t xml:space="preserve"> 2006; Manning </w:t>
      </w:r>
      <w:r w:rsidR="00721684" w:rsidRPr="00187D4A">
        <w:rPr>
          <w:lang w:val="en-US"/>
        </w:rPr>
        <w:t>&amp;</w:t>
      </w:r>
      <w:ins w:id="216" w:author="Dan Tischer" w:date="2018-04-16T11:29:00Z">
        <w:r w:rsidR="00936047">
          <w:rPr>
            <w:lang w:val="en-US"/>
          </w:rPr>
          <w:t xml:space="preserve"> </w:t>
        </w:r>
      </w:ins>
      <w:r w:rsidR="007B43C4" w:rsidRPr="00187D4A">
        <w:rPr>
          <w:lang w:val="en-US"/>
        </w:rPr>
        <w:t>Sydow</w:t>
      </w:r>
      <w:r w:rsidR="00721684" w:rsidRPr="00187D4A">
        <w:rPr>
          <w:lang w:val="en-US"/>
        </w:rPr>
        <w:t>,</w:t>
      </w:r>
      <w:r w:rsidR="007B43C4" w:rsidRPr="00187D4A">
        <w:rPr>
          <w:lang w:val="en-US"/>
        </w:rPr>
        <w:t xml:space="preserve"> 2011; </w:t>
      </w:r>
      <w:r w:rsidR="00A723F4" w:rsidRPr="00187D4A">
        <w:rPr>
          <w:lang w:val="en-US"/>
        </w:rPr>
        <w:t xml:space="preserve">Sydow, Schreyogg </w:t>
      </w:r>
      <w:r w:rsidR="00721684" w:rsidRPr="00187D4A">
        <w:rPr>
          <w:lang w:val="en-US"/>
        </w:rPr>
        <w:t>&amp;</w:t>
      </w:r>
      <w:ins w:id="217" w:author="Dan Tischer" w:date="2018-04-16T11:29:00Z">
        <w:r w:rsidR="00936047">
          <w:rPr>
            <w:lang w:val="en-US"/>
          </w:rPr>
          <w:t xml:space="preserve"> </w:t>
        </w:r>
      </w:ins>
      <w:r w:rsidR="00A723F4" w:rsidRPr="00187D4A">
        <w:rPr>
          <w:lang w:val="en-US"/>
        </w:rPr>
        <w:t>Koch</w:t>
      </w:r>
      <w:r w:rsidR="00721684" w:rsidRPr="00187D4A">
        <w:rPr>
          <w:lang w:val="en-US"/>
        </w:rPr>
        <w:t>,</w:t>
      </w:r>
      <w:r w:rsidR="00A723F4" w:rsidRPr="00187D4A">
        <w:rPr>
          <w:lang w:val="en-US"/>
        </w:rPr>
        <w:t xml:space="preserve"> 2009</w:t>
      </w:r>
      <w:r w:rsidR="00D16468" w:rsidRPr="00187D4A">
        <w:rPr>
          <w:lang w:val="en-US"/>
        </w:rPr>
        <w:t xml:space="preserve">) which </w:t>
      </w:r>
      <w:r w:rsidR="003904C1" w:rsidRPr="00187D4A">
        <w:rPr>
          <w:lang w:val="en-US"/>
        </w:rPr>
        <w:t xml:space="preserve">increase the risk of </w:t>
      </w:r>
      <w:r w:rsidR="000A2CEF" w:rsidRPr="00187D4A">
        <w:rPr>
          <w:lang w:val="en-US"/>
        </w:rPr>
        <w:t xml:space="preserve">standardization and </w:t>
      </w:r>
      <w:r w:rsidR="003904C1" w:rsidRPr="00187D4A">
        <w:rPr>
          <w:lang w:val="en-US"/>
        </w:rPr>
        <w:t>groupthink, particularly when networks are closed and specialized (</w:t>
      </w:r>
      <w:r w:rsidR="00924484">
        <w:rPr>
          <w:lang w:val="en-US"/>
        </w:rPr>
        <w:t>TerWal</w:t>
      </w:r>
      <w:r w:rsidR="009A4119" w:rsidRPr="001E4FEE">
        <w:rPr>
          <w:lang w:val="en-US"/>
        </w:rPr>
        <w:t>, Alexy, Block &amp;</w:t>
      </w:r>
      <w:ins w:id="218" w:author="Dan Tischer" w:date="2018-04-16T11:29:00Z">
        <w:r w:rsidR="00936047">
          <w:rPr>
            <w:lang w:val="en-US"/>
          </w:rPr>
          <w:t xml:space="preserve"> </w:t>
        </w:r>
      </w:ins>
      <w:r w:rsidR="009A4119" w:rsidRPr="00187D4A">
        <w:rPr>
          <w:lang w:val="en-US"/>
        </w:rPr>
        <w:t>Sandner,</w:t>
      </w:r>
      <w:r w:rsidR="003904C1" w:rsidRPr="00187D4A">
        <w:rPr>
          <w:lang w:val="en-US"/>
        </w:rPr>
        <w:t xml:space="preserve"> 2016)</w:t>
      </w:r>
      <w:r w:rsidR="00850816" w:rsidRPr="00187D4A">
        <w:rPr>
          <w:lang w:val="en-US"/>
        </w:rPr>
        <w:t xml:space="preserve">, </w:t>
      </w:r>
      <w:r w:rsidR="003904C1" w:rsidRPr="00187D4A">
        <w:rPr>
          <w:lang w:val="en-US"/>
        </w:rPr>
        <w:t>or encourage risk-taking and risk-blindness when it nurtures permissiveness rather than responsibility and trust (Edmondson</w:t>
      </w:r>
      <w:r w:rsidR="00721684" w:rsidRPr="00187D4A">
        <w:rPr>
          <w:lang w:val="en-US"/>
        </w:rPr>
        <w:t>,</w:t>
      </w:r>
      <w:r w:rsidR="003904C1" w:rsidRPr="00187D4A">
        <w:rPr>
          <w:lang w:val="en-US"/>
        </w:rPr>
        <w:t xml:space="preserve"> 1999). </w:t>
      </w:r>
    </w:p>
    <w:p w:rsidR="004677DD" w:rsidRPr="001E4FEE" w:rsidRDefault="00E100C2" w:rsidP="00187D4A">
      <w:pPr>
        <w:spacing w:line="480" w:lineRule="auto"/>
        <w:ind w:firstLine="720"/>
        <w:jc w:val="both"/>
        <w:rPr>
          <w:lang w:val="en-US"/>
        </w:rPr>
      </w:pPr>
      <w:r w:rsidRPr="00187D4A">
        <w:rPr>
          <w:lang w:val="en-US"/>
        </w:rPr>
        <w:t>G</w:t>
      </w:r>
      <w:r w:rsidR="00F707A8" w:rsidRPr="00187D4A">
        <w:rPr>
          <w:lang w:val="en-US"/>
        </w:rPr>
        <w:t>roup-l</w:t>
      </w:r>
      <w:r w:rsidR="00AA1637" w:rsidRPr="00187D4A">
        <w:rPr>
          <w:lang w:val="en-US"/>
        </w:rPr>
        <w:t xml:space="preserve">evel dynamics pose </w:t>
      </w:r>
      <w:r w:rsidR="00F707A8" w:rsidRPr="00187D4A">
        <w:rPr>
          <w:lang w:val="en-US"/>
        </w:rPr>
        <w:t xml:space="preserve">quite </w:t>
      </w:r>
      <w:r w:rsidR="00F376E4" w:rsidRPr="00187D4A">
        <w:rPr>
          <w:lang w:val="en-US"/>
        </w:rPr>
        <w:t xml:space="preserve">different </w:t>
      </w:r>
      <w:r w:rsidR="00AA1637" w:rsidRPr="00187D4A">
        <w:rPr>
          <w:lang w:val="en-US"/>
        </w:rPr>
        <w:t xml:space="preserve">risks </w:t>
      </w:r>
      <w:r w:rsidR="00F376E4" w:rsidRPr="00187D4A">
        <w:rPr>
          <w:lang w:val="en-US"/>
        </w:rPr>
        <w:t>to those</w:t>
      </w:r>
      <w:ins w:id="219" w:author="Dan Tischer" w:date="2018-04-16T11:29:00Z">
        <w:r w:rsidR="00936047">
          <w:rPr>
            <w:lang w:val="en-US"/>
          </w:rPr>
          <w:t xml:space="preserve"> </w:t>
        </w:r>
      </w:ins>
      <w:r w:rsidR="00F376E4" w:rsidRPr="001E4FEE">
        <w:rPr>
          <w:lang w:val="en-US"/>
        </w:rPr>
        <w:t xml:space="preserve">that appear </w:t>
      </w:r>
      <w:r w:rsidR="00D74435" w:rsidRPr="001E4FEE">
        <w:rPr>
          <w:lang w:val="en-US"/>
        </w:rPr>
        <w:t>within</w:t>
      </w:r>
      <w:r w:rsidR="00F707A8" w:rsidRPr="001E4FEE">
        <w:rPr>
          <w:lang w:val="en-US"/>
        </w:rPr>
        <w:t xml:space="preserve"> dyad</w:t>
      </w:r>
      <w:r w:rsidR="00BF1543" w:rsidRPr="001E4FEE">
        <w:rPr>
          <w:lang w:val="en-US"/>
        </w:rPr>
        <w:t>ic</w:t>
      </w:r>
      <w:r w:rsidR="003D55F9" w:rsidRPr="001E4FEE">
        <w:rPr>
          <w:lang w:val="en-US"/>
        </w:rPr>
        <w:t xml:space="preserve"> market relations</w:t>
      </w:r>
      <w:ins w:id="220" w:author="Dan Tischer" w:date="2018-04-16T11:29:00Z">
        <w:r w:rsidR="00936047">
          <w:rPr>
            <w:lang w:val="en-US"/>
          </w:rPr>
          <w:t xml:space="preserve"> </w:t>
        </w:r>
      </w:ins>
      <w:r w:rsidR="00AA1637" w:rsidRPr="001E4FEE">
        <w:rPr>
          <w:lang w:val="en-US"/>
        </w:rPr>
        <w:t>(Alb</w:t>
      </w:r>
      <w:r w:rsidR="0001620D" w:rsidRPr="001E4FEE">
        <w:rPr>
          <w:lang w:val="en-US"/>
        </w:rPr>
        <w:t>ers</w:t>
      </w:r>
      <w:r w:rsidR="009A4119" w:rsidRPr="001E4FEE">
        <w:rPr>
          <w:lang w:val="en-US"/>
        </w:rPr>
        <w:t>, Schweiger</w:t>
      </w:r>
      <w:ins w:id="221" w:author="Dan Tischer" w:date="2018-04-16T11:29:00Z">
        <w:r w:rsidR="00936047">
          <w:rPr>
            <w:lang w:val="en-US"/>
          </w:rPr>
          <w:t xml:space="preserve"> </w:t>
        </w:r>
      </w:ins>
      <w:r w:rsidR="009A4119" w:rsidRPr="001E4FEE">
        <w:rPr>
          <w:lang w:val="en-US"/>
        </w:rPr>
        <w:t>&amp; Gibb,</w:t>
      </w:r>
      <w:r w:rsidR="0001620D" w:rsidRPr="001E4FEE">
        <w:rPr>
          <w:lang w:val="en-US"/>
        </w:rPr>
        <w:t xml:space="preserve"> 2015</w:t>
      </w:r>
      <w:r w:rsidR="00AA1637" w:rsidRPr="001E4FEE">
        <w:rPr>
          <w:lang w:val="en-US"/>
        </w:rPr>
        <w:t xml:space="preserve">). </w:t>
      </w:r>
      <w:r w:rsidR="00A4475B" w:rsidRPr="001E4FEE">
        <w:rPr>
          <w:lang w:val="en-US"/>
        </w:rPr>
        <w:t>The efficacy of a</w:t>
      </w:r>
      <w:r w:rsidR="00F376E4" w:rsidRPr="001E4FEE">
        <w:rPr>
          <w:lang w:val="en-US"/>
        </w:rPr>
        <w:t xml:space="preserve">ny governance system </w:t>
      </w:r>
      <w:r w:rsidR="00F707A8" w:rsidRPr="001E4FEE">
        <w:rPr>
          <w:lang w:val="en-US"/>
        </w:rPr>
        <w:t xml:space="preserve">grounded in an understanding of risk as </w:t>
      </w:r>
      <w:r w:rsidR="00F376E4" w:rsidRPr="00187D4A">
        <w:rPr>
          <w:lang w:val="en-US"/>
        </w:rPr>
        <w:t xml:space="preserve">market-based will </w:t>
      </w:r>
      <w:r w:rsidR="00A4475B" w:rsidRPr="00187D4A">
        <w:rPr>
          <w:lang w:val="en-US"/>
        </w:rPr>
        <w:t>be reduced</w:t>
      </w:r>
      <w:ins w:id="222" w:author="Dan Tischer" w:date="2018-04-16T11:30:00Z">
        <w:r w:rsidR="00936047">
          <w:rPr>
            <w:lang w:val="en-US"/>
          </w:rPr>
          <w:t xml:space="preserve"> </w:t>
        </w:r>
      </w:ins>
      <w:r w:rsidR="00F707A8" w:rsidRPr="00187D4A">
        <w:rPr>
          <w:lang w:val="en-US"/>
        </w:rPr>
        <w:t>if the organizational system that develops displays the complex relational characteristics of a network</w:t>
      </w:r>
      <w:r w:rsidR="00F376E4" w:rsidRPr="00187D4A">
        <w:rPr>
          <w:lang w:val="en-US"/>
        </w:rPr>
        <w:t xml:space="preserve">. </w:t>
      </w:r>
      <w:r w:rsidR="00BE7A9E" w:rsidRPr="00187D4A">
        <w:rPr>
          <w:lang w:val="en-US"/>
        </w:rPr>
        <w:t xml:space="preserve">Our </w:t>
      </w:r>
      <w:r w:rsidR="00F376E4" w:rsidRPr="00187D4A">
        <w:rPr>
          <w:lang w:val="en-US"/>
        </w:rPr>
        <w:t xml:space="preserve">next </w:t>
      </w:r>
      <w:r w:rsidR="005E3D04" w:rsidRPr="00187D4A">
        <w:rPr>
          <w:lang w:val="en-US"/>
        </w:rPr>
        <w:t xml:space="preserve">two </w:t>
      </w:r>
      <w:r w:rsidR="00F376E4" w:rsidRPr="00187D4A">
        <w:rPr>
          <w:lang w:val="en-US"/>
        </w:rPr>
        <w:t>section</w:t>
      </w:r>
      <w:r w:rsidR="005E3D04" w:rsidRPr="00187D4A">
        <w:rPr>
          <w:lang w:val="en-US"/>
        </w:rPr>
        <w:t>s</w:t>
      </w:r>
      <w:r w:rsidR="00F376E4" w:rsidRPr="00187D4A">
        <w:rPr>
          <w:lang w:val="en-US"/>
        </w:rPr>
        <w:t xml:space="preserve"> will </w:t>
      </w:r>
      <w:r w:rsidR="00E400DC">
        <w:rPr>
          <w:lang w:val="en-US"/>
        </w:rPr>
        <w:t xml:space="preserve">try to map these basic social relations in the process of </w:t>
      </w:r>
      <w:r w:rsidR="00F376E4" w:rsidRPr="00187D4A">
        <w:rPr>
          <w:lang w:val="en-US"/>
        </w:rPr>
        <w:t xml:space="preserve">CDO </w:t>
      </w:r>
      <w:r w:rsidR="00D74435" w:rsidRPr="00187D4A">
        <w:rPr>
          <w:lang w:val="en-US"/>
        </w:rPr>
        <w:t>structuration</w:t>
      </w:r>
      <w:ins w:id="223" w:author="Dan Tischer" w:date="2018-04-16T11:30:00Z">
        <w:r w:rsidR="00936047">
          <w:rPr>
            <w:lang w:val="en-US"/>
          </w:rPr>
          <w:t xml:space="preserve"> </w:t>
        </w:r>
      </w:ins>
      <w:r w:rsidR="00E400DC">
        <w:rPr>
          <w:lang w:val="en-US"/>
        </w:rPr>
        <w:t xml:space="preserve">using </w:t>
      </w:r>
      <w:bookmarkStart w:id="224" w:name="_GoBack"/>
      <w:bookmarkEnd w:id="224"/>
      <w:r w:rsidR="00BE7A9E" w:rsidRPr="001E4FEE">
        <w:rPr>
          <w:lang w:val="en-US"/>
        </w:rPr>
        <w:t>social network analysis</w:t>
      </w:r>
      <w:r w:rsidR="00D74435" w:rsidRPr="001E4FEE">
        <w:rPr>
          <w:lang w:val="en-US"/>
        </w:rPr>
        <w:t>.</w:t>
      </w:r>
    </w:p>
    <w:p w:rsidR="00066EB3" w:rsidRPr="00187D4A" w:rsidRDefault="00066EB3" w:rsidP="00187D4A">
      <w:pPr>
        <w:spacing w:line="480" w:lineRule="auto"/>
        <w:jc w:val="both"/>
        <w:rPr>
          <w:lang w:val="en-US"/>
        </w:rPr>
      </w:pPr>
    </w:p>
    <w:p w:rsidR="00066EB3" w:rsidRPr="00187D4A" w:rsidRDefault="001478AB" w:rsidP="00187D4A">
      <w:pPr>
        <w:spacing w:line="480" w:lineRule="auto"/>
        <w:jc w:val="center"/>
        <w:outlineLvl w:val="0"/>
        <w:rPr>
          <w:lang w:val="en-US"/>
        </w:rPr>
      </w:pPr>
      <w:r w:rsidRPr="00187D4A">
        <w:rPr>
          <w:b/>
          <w:lang w:val="en-US"/>
        </w:rPr>
        <w:t>DATA SOURCES AND METHODS</w:t>
      </w:r>
    </w:p>
    <w:p w:rsidR="00066EB3" w:rsidRPr="00187D4A" w:rsidRDefault="00241B6E" w:rsidP="00187D4A">
      <w:pPr>
        <w:spacing w:line="480" w:lineRule="auto"/>
        <w:jc w:val="both"/>
        <w:outlineLvl w:val="0"/>
        <w:rPr>
          <w:b/>
          <w:lang w:val="en-US"/>
        </w:rPr>
      </w:pPr>
      <w:r w:rsidRPr="00187D4A">
        <w:rPr>
          <w:b/>
          <w:lang w:val="en-US"/>
        </w:rPr>
        <w:t>Data Sources</w:t>
      </w:r>
    </w:p>
    <w:p w:rsidR="00F13042" w:rsidRDefault="00BE267E" w:rsidP="00187D4A">
      <w:pPr>
        <w:spacing w:line="480" w:lineRule="auto"/>
        <w:ind w:firstLine="720"/>
        <w:jc w:val="both"/>
        <w:rPr>
          <w:ins w:id="225" w:author="Dan Tischer" w:date="2018-04-25T10:48:00Z"/>
          <w:lang w:val="en-US"/>
        </w:rPr>
      </w:pPr>
      <w:r w:rsidRPr="00187D4A">
        <w:rPr>
          <w:lang w:val="en-US"/>
        </w:rPr>
        <w:t>O</w:t>
      </w:r>
      <w:r w:rsidR="00241B6E" w:rsidRPr="00187D4A">
        <w:rPr>
          <w:lang w:val="en-US"/>
        </w:rPr>
        <w:t xml:space="preserve">ur </w:t>
      </w:r>
      <w:r w:rsidR="00BF1543" w:rsidRPr="00187D4A">
        <w:rPr>
          <w:lang w:val="en-US"/>
        </w:rPr>
        <w:t xml:space="preserve">social network analysis draws on our self-built </w:t>
      </w:r>
      <w:r w:rsidR="00241B6E" w:rsidRPr="00187D4A">
        <w:rPr>
          <w:lang w:val="en-US"/>
        </w:rPr>
        <w:t xml:space="preserve">database </w:t>
      </w:r>
      <w:r w:rsidR="00106651" w:rsidRPr="00187D4A">
        <w:rPr>
          <w:lang w:val="en-US"/>
        </w:rPr>
        <w:t xml:space="preserve">of </w:t>
      </w:r>
      <w:r w:rsidR="00D47C39" w:rsidRPr="00187D4A">
        <w:rPr>
          <w:lang w:val="en-US"/>
        </w:rPr>
        <w:t>actors</w:t>
      </w:r>
      <w:ins w:id="226" w:author="Dan Tischer" w:date="2018-04-16T11:30:00Z">
        <w:r w:rsidR="00936047">
          <w:rPr>
            <w:lang w:val="en-US"/>
          </w:rPr>
          <w:t xml:space="preserve"> </w:t>
        </w:r>
      </w:ins>
      <w:r w:rsidR="00D47C39" w:rsidRPr="00187D4A">
        <w:rPr>
          <w:lang w:val="en-US"/>
        </w:rPr>
        <w:t xml:space="preserve">involved </w:t>
      </w:r>
      <w:r w:rsidR="00106651" w:rsidRPr="00187D4A">
        <w:rPr>
          <w:lang w:val="en-US"/>
        </w:rPr>
        <w:t>in the structuration of US$ denominated CDOs</w:t>
      </w:r>
      <w:r w:rsidR="00BF1543" w:rsidRPr="00187D4A">
        <w:rPr>
          <w:lang w:val="en-US"/>
        </w:rPr>
        <w:t>. The underlying data was harvested</w:t>
      </w:r>
      <w:ins w:id="227" w:author="Dan Tischer" w:date="2018-04-16T11:30:00Z">
        <w:r w:rsidR="00936047">
          <w:rPr>
            <w:lang w:val="en-US"/>
          </w:rPr>
          <w:t xml:space="preserve"> </w:t>
        </w:r>
      </w:ins>
      <w:r w:rsidR="00241B6E" w:rsidRPr="001E4FEE">
        <w:rPr>
          <w:lang w:val="en-US"/>
        </w:rPr>
        <w:t xml:space="preserve">from </w:t>
      </w:r>
      <w:r w:rsidR="00241B6E" w:rsidRPr="001E4FEE">
        <w:rPr>
          <w:i/>
          <w:lang w:val="en-US"/>
        </w:rPr>
        <w:t>Offering Circulars</w:t>
      </w:r>
      <w:r w:rsidR="00241B6E" w:rsidRPr="001E4FEE">
        <w:rPr>
          <w:lang w:val="en-US"/>
        </w:rPr>
        <w:t xml:space="preserve"> (OCs) – </w:t>
      </w:r>
      <w:r w:rsidR="00106651" w:rsidRPr="00187D4A">
        <w:rPr>
          <w:lang w:val="en-US"/>
        </w:rPr>
        <w:t xml:space="preserve">lengthy documents published and distributed by the </w:t>
      </w:r>
      <w:r w:rsidR="00804D8F" w:rsidRPr="00187D4A">
        <w:rPr>
          <w:lang w:val="en-US"/>
        </w:rPr>
        <w:t xml:space="preserve">IPs </w:t>
      </w:r>
      <w:r w:rsidR="00106651" w:rsidRPr="00187D4A">
        <w:rPr>
          <w:lang w:val="en-US"/>
        </w:rPr>
        <w:t>for a variety of users (investors, regulators, legal departments</w:t>
      </w:r>
      <w:r w:rsidR="001E4FEE">
        <w:rPr>
          <w:lang w:val="en-US"/>
        </w:rPr>
        <w:t>)</w:t>
      </w:r>
      <w:r w:rsidR="00241B6E" w:rsidRPr="001E4FEE">
        <w:rPr>
          <w:lang w:val="en-US"/>
        </w:rPr>
        <w:t xml:space="preserve">. </w:t>
      </w:r>
      <w:r w:rsidR="00106651" w:rsidRPr="001E4FEE">
        <w:rPr>
          <w:lang w:val="en-US"/>
        </w:rPr>
        <w:t>OCs contain detailed descriptions of product structures, administration and the distribution of income</w:t>
      </w:r>
      <w:r w:rsidR="00D47C39" w:rsidRPr="00187D4A">
        <w:rPr>
          <w:lang w:val="en-US"/>
        </w:rPr>
        <w:t xml:space="preserve"> as well as </w:t>
      </w:r>
      <w:r w:rsidR="00106651" w:rsidRPr="00187D4A">
        <w:rPr>
          <w:lang w:val="en-US"/>
        </w:rPr>
        <w:t>actors, which form our analysis of ‘</w:t>
      </w:r>
      <w:r w:rsidR="0037490B">
        <w:rPr>
          <w:lang w:val="en-US"/>
        </w:rPr>
        <w:t>role</w:t>
      </w:r>
      <w:r w:rsidR="00106651" w:rsidRPr="00187D4A">
        <w:rPr>
          <w:lang w:val="en-US"/>
        </w:rPr>
        <w:t>s</w:t>
      </w:r>
      <w:r w:rsidR="00804DBB" w:rsidRPr="00F52CAC">
        <w:rPr>
          <w:vertAlign w:val="superscript"/>
          <w:lang w:val="en-US"/>
        </w:rPr>
        <w:footnoteReference w:id="3"/>
      </w:r>
      <w:r w:rsidR="00BF1543" w:rsidRPr="00F52CAC">
        <w:rPr>
          <w:lang w:val="en-US"/>
        </w:rPr>
        <w:t xml:space="preserve">’. </w:t>
      </w:r>
    </w:p>
    <w:p w:rsidR="00C34BBD" w:rsidRPr="00187D4A" w:rsidRDefault="00F13042" w:rsidP="00F13042">
      <w:pPr>
        <w:shd w:val="clear" w:color="auto" w:fill="FFFFFF"/>
        <w:spacing w:after="200" w:line="480" w:lineRule="auto"/>
        <w:jc w:val="both"/>
        <w:rPr>
          <w:lang w:val="en-US"/>
        </w:rPr>
        <w:pPrChange w:id="228" w:author="Dan Tischer" w:date="2018-04-25T10:48:00Z">
          <w:pPr>
            <w:spacing w:line="480" w:lineRule="auto"/>
            <w:ind w:firstLine="720"/>
            <w:jc w:val="both"/>
          </w:pPr>
        </w:pPrChange>
      </w:pPr>
      <w:ins w:id="229" w:author="Dan Tischer" w:date="2018-04-25T10:48:00Z">
        <w:r>
          <w:rPr>
            <w:color w:val="000000" w:themeColor="text1"/>
            <w:lang w:val="en-US"/>
          </w:rPr>
          <w:lastRenderedPageBreak/>
          <w:t xml:space="preserve">We recognize that using secondary data has its limitations: </w:t>
        </w:r>
        <w:r w:rsidRPr="00D12A39">
          <w:rPr>
            <w:color w:val="000000" w:themeColor="text1"/>
          </w:rPr>
          <w:t>we do not know the intricate detail</w:t>
        </w:r>
        <w:r>
          <w:rPr>
            <w:color w:val="000000" w:themeColor="text1"/>
          </w:rPr>
          <w:t>s</w:t>
        </w:r>
        <w:r w:rsidRPr="00D12A39">
          <w:rPr>
            <w:color w:val="000000" w:themeColor="text1"/>
          </w:rPr>
          <w:t xml:space="preserve"> of the ties, their modality or the direction</w:t>
        </w:r>
        <w:r>
          <w:rPr>
            <w:color w:val="000000" w:themeColor="text1"/>
          </w:rPr>
          <w:t>;</w:t>
        </w:r>
        <w:r w:rsidRPr="00D12A39">
          <w:rPr>
            <w:color w:val="000000" w:themeColor="text1"/>
          </w:rPr>
          <w:t xml:space="preserve"> but</w:t>
        </w:r>
        <w:r>
          <w:rPr>
            <w:color w:val="000000" w:themeColor="text1"/>
          </w:rPr>
          <w:t>, nonetheless,</w:t>
        </w:r>
        <w:r w:rsidRPr="00D12A39">
          <w:rPr>
            <w:color w:val="000000" w:themeColor="text1"/>
          </w:rPr>
          <w:t xml:space="preserve"> we can construct a network of connections between actors. </w:t>
        </w:r>
        <w:r>
          <w:rPr>
            <w:color w:val="000000" w:themeColor="text1"/>
          </w:rPr>
          <w:t>Based on the documentation available f</w:t>
        </w:r>
        <w:r>
          <w:rPr>
            <w:lang w:val="en-US"/>
          </w:rPr>
          <w:t xml:space="preserve">or each CDO in our database, we gathered information on agents involved in its structuration including attribute data such as the function in which the particular actor performs. This function is determined by the information received from CDO documentation which categorizes the particular activity for each actor, </w:t>
        </w:r>
      </w:ins>
      <w:r w:rsidR="00BF1543" w:rsidRPr="00F52CAC">
        <w:rPr>
          <w:lang w:val="en-US"/>
        </w:rPr>
        <w:t>The key</w:t>
      </w:r>
      <w:r w:rsidR="00106651" w:rsidRPr="00F52CAC">
        <w:rPr>
          <w:lang w:val="en-US"/>
        </w:rPr>
        <w:t xml:space="preserve"> actors are: investment o</w:t>
      </w:r>
      <w:r w:rsidR="00106651" w:rsidRPr="00B76963">
        <w:rPr>
          <w:lang w:val="en-US"/>
        </w:rPr>
        <w:t xml:space="preserve">r commercial banks (the </w:t>
      </w:r>
      <w:r w:rsidR="00804D8F" w:rsidRPr="00B76963">
        <w:rPr>
          <w:i/>
          <w:lang w:val="en-US"/>
        </w:rPr>
        <w:t>IP</w:t>
      </w:r>
      <w:r w:rsidR="00106651" w:rsidRPr="00B76963">
        <w:rPr>
          <w:i/>
          <w:lang w:val="en-US"/>
        </w:rPr>
        <w:t>s</w:t>
      </w:r>
      <w:r w:rsidR="00106651" w:rsidRPr="00B76963">
        <w:rPr>
          <w:lang w:val="en-US"/>
        </w:rPr>
        <w:t xml:space="preserve">) who structure and arrange the CDO deal, the </w:t>
      </w:r>
      <w:r w:rsidR="00106651" w:rsidRPr="0076034C">
        <w:rPr>
          <w:i/>
          <w:lang w:val="en-US"/>
        </w:rPr>
        <w:t>collateral manager</w:t>
      </w:r>
      <w:r w:rsidR="00106651" w:rsidRPr="0076034C">
        <w:rPr>
          <w:lang w:val="en-US"/>
        </w:rPr>
        <w:t xml:space="preserve"> who selects and manages the underlying assets on behalf of the </w:t>
      </w:r>
      <w:r w:rsidR="00106651" w:rsidRPr="001E4FEE">
        <w:rPr>
          <w:i/>
          <w:lang w:val="en-US"/>
        </w:rPr>
        <w:t>issuer</w:t>
      </w:r>
      <w:r w:rsidR="00106651" w:rsidRPr="001E4FEE">
        <w:rPr>
          <w:lang w:val="en-US"/>
        </w:rPr>
        <w:t xml:space="preserve"> (an off balance sheet</w:t>
      </w:r>
      <w:r w:rsidR="001E4FEE">
        <w:rPr>
          <w:lang w:val="en-US"/>
        </w:rPr>
        <w:t xml:space="preserve"> special purpose vehicle</w:t>
      </w:r>
      <w:ins w:id="230" w:author="Dan Tischer" w:date="2018-04-16T17:07:00Z">
        <w:r w:rsidR="008D35BC">
          <w:rPr>
            <w:lang w:val="en-US"/>
          </w:rPr>
          <w:t xml:space="preserve"> (SPV)</w:t>
        </w:r>
      </w:ins>
      <w:r w:rsidR="00106651" w:rsidRPr="001E4FEE">
        <w:rPr>
          <w:lang w:val="en-US"/>
        </w:rPr>
        <w:t xml:space="preserve">, usually a wholly owned subsidiary of the </w:t>
      </w:r>
      <w:r w:rsidR="00804D8F" w:rsidRPr="001E4FEE">
        <w:rPr>
          <w:lang w:val="en-US"/>
        </w:rPr>
        <w:t>IP</w:t>
      </w:r>
      <w:r w:rsidR="00106651" w:rsidRPr="001E4FEE">
        <w:rPr>
          <w:lang w:val="en-US"/>
        </w:rPr>
        <w:t xml:space="preserve">) who then sells securities backed by the cashflows from these assets to </w:t>
      </w:r>
      <w:r w:rsidR="00106651" w:rsidRPr="001E4FEE">
        <w:rPr>
          <w:i/>
          <w:lang w:val="en-US"/>
        </w:rPr>
        <w:t>investors</w:t>
      </w:r>
      <w:r w:rsidR="00106651" w:rsidRPr="001E4FEE">
        <w:rPr>
          <w:lang w:val="en-US"/>
        </w:rPr>
        <w:t xml:space="preserve">. A </w:t>
      </w:r>
      <w:r w:rsidR="00106651" w:rsidRPr="001E4FEE">
        <w:rPr>
          <w:i/>
          <w:lang w:val="en-US"/>
        </w:rPr>
        <w:t xml:space="preserve">trustee </w:t>
      </w:r>
      <w:r w:rsidR="00106651" w:rsidRPr="001E4FEE">
        <w:rPr>
          <w:lang w:val="en-US"/>
        </w:rPr>
        <w:t xml:space="preserve">holds title to the assets of the CDO for the benefit of the investors (Tavakoli, 2008). There are also </w:t>
      </w:r>
      <w:r w:rsidR="00106651" w:rsidRPr="00187D4A">
        <w:rPr>
          <w:i/>
          <w:lang w:val="en-US"/>
        </w:rPr>
        <w:t>legal representatives</w:t>
      </w:r>
      <w:r w:rsidR="00106651" w:rsidRPr="00187D4A">
        <w:rPr>
          <w:lang w:val="en-US"/>
        </w:rPr>
        <w:t xml:space="preserve"> to each party involved; plus </w:t>
      </w:r>
      <w:r w:rsidR="00106651" w:rsidRPr="00187D4A">
        <w:rPr>
          <w:i/>
          <w:lang w:val="en-US"/>
        </w:rPr>
        <w:t>Irish listing and paying agents</w:t>
      </w:r>
      <w:r w:rsidR="00106651" w:rsidRPr="00187D4A">
        <w:rPr>
          <w:lang w:val="en-US"/>
        </w:rPr>
        <w:t xml:space="preserve"> who sell these securities on the Irish Stock Exchange for the benefit of institutional investors.</w:t>
      </w:r>
    </w:p>
    <w:p w:rsidR="00106651" w:rsidRPr="00187D4A" w:rsidRDefault="00C34BBD" w:rsidP="00187D4A">
      <w:pPr>
        <w:spacing w:line="480" w:lineRule="auto"/>
        <w:ind w:firstLine="720"/>
        <w:jc w:val="both"/>
        <w:rPr>
          <w:lang w:val="en-US"/>
        </w:rPr>
      </w:pPr>
      <w:r w:rsidRPr="00187D4A">
        <w:rPr>
          <w:lang w:val="en-US"/>
        </w:rPr>
        <w:t xml:space="preserve">These positions were situated in particular </w:t>
      </w:r>
      <w:r w:rsidR="00B852EC" w:rsidRPr="00187D4A">
        <w:rPr>
          <w:lang w:val="en-US"/>
        </w:rPr>
        <w:t xml:space="preserve">institutional and regulatory </w:t>
      </w:r>
      <w:r w:rsidRPr="00187D4A">
        <w:rPr>
          <w:lang w:val="en-US"/>
        </w:rPr>
        <w:t>domains for the purposes of regulatory arbitrage</w:t>
      </w:r>
      <w:r w:rsidR="00B852EC" w:rsidRPr="00187D4A">
        <w:rPr>
          <w:lang w:val="en-US"/>
        </w:rPr>
        <w:t xml:space="preserve"> (Fligstein, 2001). For example for a US bank to sell CDO securities to a German bank, three international relations </w:t>
      </w:r>
      <w:r w:rsidRPr="00187D4A">
        <w:rPr>
          <w:lang w:val="en-US"/>
        </w:rPr>
        <w:t>were</w:t>
      </w:r>
      <w:r w:rsidR="00B852EC" w:rsidRPr="00187D4A">
        <w:rPr>
          <w:lang w:val="en-US"/>
        </w:rPr>
        <w:t xml:space="preserve"> established in parallel: i) a financing relation between the </w:t>
      </w:r>
      <w:r w:rsidR="00804D8F" w:rsidRPr="00187D4A">
        <w:rPr>
          <w:lang w:val="en-US"/>
        </w:rPr>
        <w:t>IP</w:t>
      </w:r>
      <w:r w:rsidR="00B852EC" w:rsidRPr="00187D4A">
        <w:rPr>
          <w:lang w:val="en-US"/>
        </w:rPr>
        <w:t xml:space="preserve"> in New York and the issuer in Delaware to avoid the creation of a taxable event when assets (or asset risks</w:t>
      </w:r>
      <w:r w:rsidR="00B852EC" w:rsidRPr="00F52CAC">
        <w:rPr>
          <w:rStyle w:val="FootnoteReference"/>
          <w:lang w:val="en-US"/>
        </w:rPr>
        <w:footnoteReference w:id="4"/>
      </w:r>
      <w:r w:rsidR="00B852EC" w:rsidRPr="00F52CAC">
        <w:rPr>
          <w:lang w:val="en-US"/>
        </w:rPr>
        <w:t>) are transferred (Tavakoli, 2008) ii) a transfer of assets (or asset risks) between the issuer in Delaware and the co-issuer (another SPV) in the Cayman Islands to further reduce regulatory costs, and iii) a marketing relation between the co-</w:t>
      </w:r>
      <w:r w:rsidR="00B852EC" w:rsidRPr="00F52CAC">
        <w:rPr>
          <w:lang w:val="en-US"/>
        </w:rPr>
        <w:lastRenderedPageBreak/>
        <w:t xml:space="preserve">issuer in the Caymans and the listing agent on the Irish Stock Exchange to trigger the </w:t>
      </w:r>
      <w:r w:rsidR="00B852EC" w:rsidRPr="0076034C">
        <w:rPr>
          <w:i/>
          <w:lang w:val="en-US"/>
        </w:rPr>
        <w:t xml:space="preserve">Quoted Eurobond Exemption </w:t>
      </w:r>
      <w:r w:rsidR="00B852EC" w:rsidRPr="0076034C">
        <w:rPr>
          <w:lang w:val="en-US"/>
        </w:rPr>
        <w:t>rules which reduced tax payable on interest</w:t>
      </w:r>
      <w:r w:rsidR="00B852EC" w:rsidRPr="00F52CAC">
        <w:rPr>
          <w:vertAlign w:val="superscript"/>
          <w:lang w:val="en-US"/>
        </w:rPr>
        <w:footnoteReference w:id="5"/>
      </w:r>
      <w:r w:rsidR="00B852EC" w:rsidRPr="00F52CAC">
        <w:rPr>
          <w:lang w:val="en-US"/>
        </w:rPr>
        <w:t xml:space="preserve"> (</w:t>
      </w:r>
      <w:commentRangeStart w:id="231"/>
      <w:ins w:id="232" w:author="Dan Tischer" w:date="2018-04-16T17:08:00Z">
        <w:r w:rsidR="008D35BC">
          <w:rPr>
            <w:lang w:val="en-US"/>
          </w:rPr>
          <w:t xml:space="preserve">Arthur </w:t>
        </w:r>
      </w:ins>
      <w:r w:rsidR="00B852EC" w:rsidRPr="00F52CAC">
        <w:rPr>
          <w:lang w:val="en-US"/>
        </w:rPr>
        <w:t>Cox, 2013</w:t>
      </w:r>
      <w:commentRangeEnd w:id="231"/>
      <w:r w:rsidR="008D35BC">
        <w:rPr>
          <w:rStyle w:val="CommentReference"/>
          <w:rFonts w:ascii="Arial" w:hAnsi="Arial" w:cs="Arial"/>
          <w:color w:val="000000"/>
        </w:rPr>
        <w:commentReference w:id="231"/>
      </w:r>
      <w:r w:rsidR="00D47C39" w:rsidRPr="00F52CAC">
        <w:rPr>
          <w:lang w:val="en-US"/>
        </w:rPr>
        <w:t>:</w:t>
      </w:r>
      <w:r w:rsidR="00B852EC" w:rsidRPr="00B76963">
        <w:rPr>
          <w:lang w:val="en-US"/>
        </w:rPr>
        <w:t xml:space="preserve"> 3). </w:t>
      </w:r>
      <w:r w:rsidRPr="00B76963">
        <w:rPr>
          <w:lang w:val="en-US"/>
        </w:rPr>
        <w:t>Regulatory arbitrage was essential because m</w:t>
      </w:r>
      <w:r w:rsidR="00B852EC" w:rsidRPr="00B76963">
        <w:rPr>
          <w:lang w:val="en-US"/>
        </w:rPr>
        <w:t>argins on CDOs</w:t>
      </w:r>
      <w:r w:rsidRPr="0076034C">
        <w:rPr>
          <w:lang w:val="en-US"/>
        </w:rPr>
        <w:t xml:space="preserve"> were so slim</w:t>
      </w:r>
      <w:r w:rsidR="00B852EC" w:rsidRPr="0076034C">
        <w:rPr>
          <w:lang w:val="en-US"/>
        </w:rPr>
        <w:t xml:space="preserve"> (Tavakoli, 2006). Without the tax and regulatory cost savings, it is unlikely many CDOs would ever have been built at all. </w:t>
      </w:r>
    </w:p>
    <w:p w:rsidR="00066EB3" w:rsidRPr="00187D4A" w:rsidRDefault="00241B6E" w:rsidP="00187D4A">
      <w:pPr>
        <w:spacing w:line="480" w:lineRule="auto"/>
        <w:ind w:firstLine="720"/>
        <w:jc w:val="both"/>
        <w:rPr>
          <w:lang w:val="en-US"/>
        </w:rPr>
      </w:pPr>
      <w:r w:rsidRPr="00187D4A">
        <w:rPr>
          <w:lang w:val="en-US"/>
        </w:rPr>
        <w:t>These documents were sourced from a variety of places including the Senate’s Financial Crisis Inquiry Commission</w:t>
      </w:r>
      <w:del w:id="233" w:author="Dan Tischer" w:date="2018-04-16T17:09:00Z">
        <w:r w:rsidRPr="00187D4A" w:rsidDel="008D35BC">
          <w:rPr>
            <w:lang w:val="en-US"/>
          </w:rPr>
          <w:delText>(</w:delText>
        </w:r>
        <w:r w:rsidR="00721684" w:rsidRPr="00187D4A" w:rsidDel="008D35BC">
          <w:rPr>
            <w:lang w:val="en-US"/>
          </w:rPr>
          <w:delText>FCIC</w:delText>
        </w:r>
        <w:r w:rsidR="00246E02" w:rsidRPr="00187D4A" w:rsidDel="008D35BC">
          <w:rPr>
            <w:lang w:val="en-US"/>
          </w:rPr>
          <w:delText>)</w:delText>
        </w:r>
      </w:del>
      <w:ins w:id="234" w:author="Dan Tischer" w:date="2018-04-16T11:45:00Z">
        <w:r w:rsidR="00936047">
          <w:rPr>
            <w:lang w:val="en-US"/>
          </w:rPr>
          <w:t xml:space="preserve"> </w:t>
        </w:r>
      </w:ins>
      <w:r w:rsidR="00246E02" w:rsidRPr="00187D4A">
        <w:rPr>
          <w:lang w:val="en-US"/>
        </w:rPr>
        <w:t>(</w:t>
      </w:r>
      <w:ins w:id="235" w:author="Dan Tischer" w:date="2018-04-16T17:09:00Z">
        <w:r w:rsidR="008D35BC">
          <w:rPr>
            <w:lang w:val="en-US"/>
          </w:rPr>
          <w:t xml:space="preserve">FCIC, </w:t>
        </w:r>
      </w:ins>
      <w:r w:rsidRPr="00187D4A">
        <w:rPr>
          <w:lang w:val="en-US"/>
        </w:rPr>
        <w:t>2011) investigation into the subprime crisis, the Irish Stock Exchange databank and other online repositories. Overall our dataset contains 373 unique US-created CDOs issued in USD between 2001 and 2008. The frequency of OCs from which we populated our database was de</w:t>
      </w:r>
      <w:r w:rsidR="00106651" w:rsidRPr="00187D4A">
        <w:rPr>
          <w:lang w:val="en-US"/>
        </w:rPr>
        <w:t>pendent on data availability but</w:t>
      </w:r>
      <w:r w:rsidRPr="00187D4A">
        <w:rPr>
          <w:lang w:val="en-US"/>
        </w:rPr>
        <w:t xml:space="preserve"> mirrors the </w:t>
      </w:r>
      <w:r w:rsidR="00106651" w:rsidRPr="00187D4A">
        <w:rPr>
          <w:lang w:val="en-US"/>
        </w:rPr>
        <w:t xml:space="preserve">pattern of originations disclosed by </w:t>
      </w:r>
      <w:r w:rsidR="0035476B" w:rsidRPr="00187D4A">
        <w:rPr>
          <w:lang w:val="en-US"/>
        </w:rPr>
        <w:t>the Securities Industry and Financial Markets Association (SIFMA</w:t>
      </w:r>
      <w:ins w:id="236" w:author="Dan Tischer" w:date="2018-04-16T17:10:00Z">
        <w:r w:rsidR="008D35BC">
          <w:rPr>
            <w:lang w:val="en-US"/>
          </w:rPr>
          <w:t>, 2016</w:t>
        </w:r>
      </w:ins>
      <w:r w:rsidR="0035476B" w:rsidRPr="00187D4A">
        <w:rPr>
          <w:lang w:val="en-US"/>
        </w:rPr>
        <w:t>)</w:t>
      </w:r>
      <w:r w:rsidR="004278F7" w:rsidRPr="00187D4A">
        <w:rPr>
          <w:lang w:val="en-US"/>
        </w:rPr>
        <w:t xml:space="preserve"> (Figure 2</w:t>
      </w:r>
      <w:r w:rsidRPr="00187D4A">
        <w:rPr>
          <w:lang w:val="en-US"/>
        </w:rPr>
        <w:t>)</w:t>
      </w:r>
      <w:r w:rsidRPr="00F52CAC">
        <w:rPr>
          <w:lang w:val="en-US"/>
        </w:rPr>
        <w:t xml:space="preserve">. The database contains a total of 361 </w:t>
      </w:r>
      <w:r w:rsidR="00106651" w:rsidRPr="00F52CAC">
        <w:rPr>
          <w:lang w:val="en-US"/>
        </w:rPr>
        <w:t xml:space="preserve">unique </w:t>
      </w:r>
      <w:r w:rsidRPr="00B76963">
        <w:rPr>
          <w:lang w:val="en-US"/>
        </w:rPr>
        <w:t>firms involved in the US CDO structuration process</w:t>
      </w:r>
      <w:r w:rsidR="00E536BA" w:rsidRPr="00B76963">
        <w:rPr>
          <w:lang w:val="en-US"/>
        </w:rPr>
        <w:t>, the b</w:t>
      </w:r>
      <w:r w:rsidR="004278F7" w:rsidRPr="00B76963">
        <w:rPr>
          <w:lang w:val="en-US"/>
        </w:rPr>
        <w:t xml:space="preserve">reakdown of which is in </w:t>
      </w:r>
      <w:r w:rsidR="00721684" w:rsidRPr="00B76963">
        <w:rPr>
          <w:lang w:val="en-US"/>
        </w:rPr>
        <w:t>F</w:t>
      </w:r>
      <w:r w:rsidR="004278F7" w:rsidRPr="00F50B3D">
        <w:rPr>
          <w:lang w:val="en-US"/>
        </w:rPr>
        <w:t>igure 3</w:t>
      </w:r>
      <w:r w:rsidRPr="008721C6">
        <w:rPr>
          <w:lang w:val="en-US"/>
        </w:rPr>
        <w:t>. Although actors generally perform one supply-side service, there are notable exceptions – for example some firms are involved in both trustee and administrative services. In those circumstances firms were allocated t</w:t>
      </w:r>
      <w:r w:rsidRPr="0076034C">
        <w:rPr>
          <w:lang w:val="en-US"/>
        </w:rPr>
        <w:t xml:space="preserve">o the function they were most involved in. </w:t>
      </w:r>
    </w:p>
    <w:p w:rsidR="00066EB3" w:rsidRPr="00187D4A" w:rsidRDefault="004278F7" w:rsidP="00187D4A">
      <w:pPr>
        <w:spacing w:line="480" w:lineRule="auto"/>
        <w:jc w:val="center"/>
        <w:rPr>
          <w:lang w:val="en-US"/>
        </w:rPr>
      </w:pPr>
      <w:r w:rsidRPr="00187D4A">
        <w:rPr>
          <w:lang w:val="en-US"/>
        </w:rPr>
        <w:t xml:space="preserve">(INSERT FIGURE 2 </w:t>
      </w:r>
      <w:r w:rsidR="00BF664B" w:rsidRPr="00187D4A">
        <w:rPr>
          <w:lang w:val="en-US"/>
        </w:rPr>
        <w:t>and</w:t>
      </w:r>
      <w:r w:rsidRPr="00187D4A">
        <w:rPr>
          <w:lang w:val="en-US"/>
        </w:rPr>
        <w:t xml:space="preserve"> 3 ABOUT HERE)</w:t>
      </w:r>
    </w:p>
    <w:p w:rsidR="004278F7" w:rsidRPr="00187D4A" w:rsidRDefault="004278F7" w:rsidP="00187D4A">
      <w:pPr>
        <w:spacing w:line="480" w:lineRule="auto"/>
        <w:jc w:val="both"/>
        <w:rPr>
          <w:lang w:val="en-US"/>
        </w:rPr>
      </w:pPr>
    </w:p>
    <w:p w:rsidR="0055718D" w:rsidRPr="00187D4A" w:rsidRDefault="0055718D" w:rsidP="00187D4A">
      <w:pPr>
        <w:spacing w:line="480" w:lineRule="auto"/>
        <w:jc w:val="both"/>
        <w:rPr>
          <w:b/>
          <w:lang w:val="en-US"/>
        </w:rPr>
      </w:pPr>
      <w:r w:rsidRPr="00187D4A">
        <w:rPr>
          <w:b/>
          <w:lang w:val="en-US"/>
        </w:rPr>
        <w:t>Methods</w:t>
      </w:r>
      <w:ins w:id="237" w:author="Dan Tischer" w:date="2018-04-16T11:46:00Z">
        <w:r w:rsidR="00D12A39">
          <w:rPr>
            <w:b/>
            <w:lang w:val="en-US"/>
          </w:rPr>
          <w:t xml:space="preserve"> </w:t>
        </w:r>
      </w:ins>
      <w:r w:rsidR="00924484">
        <w:rPr>
          <w:b/>
          <w:lang w:val="en-US"/>
        </w:rPr>
        <w:t>A</w:t>
      </w:r>
      <w:r w:rsidR="00BF664B" w:rsidRPr="00187D4A">
        <w:rPr>
          <w:b/>
          <w:lang w:val="en-US"/>
        </w:rPr>
        <w:t>nd</w:t>
      </w:r>
      <w:r w:rsidR="003560A2" w:rsidRPr="00187D4A">
        <w:rPr>
          <w:b/>
          <w:lang w:val="en-US"/>
        </w:rPr>
        <w:t xml:space="preserve"> Methodology</w:t>
      </w:r>
    </w:p>
    <w:p w:rsidR="00EB4688" w:rsidRDefault="00A466A4" w:rsidP="00EB4688">
      <w:pPr>
        <w:spacing w:line="480" w:lineRule="auto"/>
        <w:ind w:firstLine="720"/>
        <w:jc w:val="both"/>
        <w:rPr>
          <w:ins w:id="238" w:author="Dan Tischer" w:date="2018-04-25T15:11:00Z"/>
          <w:color w:val="000000" w:themeColor="text1"/>
        </w:rPr>
        <w:pPrChange w:id="239" w:author="Dan Tischer" w:date="2018-04-25T15:11:00Z">
          <w:pPr>
            <w:shd w:val="clear" w:color="auto" w:fill="FFFFFF"/>
            <w:spacing w:after="200" w:line="480" w:lineRule="auto"/>
            <w:jc w:val="both"/>
          </w:pPr>
        </w:pPrChange>
      </w:pPr>
      <w:r w:rsidRPr="00187D4A">
        <w:rPr>
          <w:lang w:val="en-US"/>
        </w:rPr>
        <w:t>We use social network methods t</w:t>
      </w:r>
      <w:r w:rsidR="00055920" w:rsidRPr="00187D4A">
        <w:rPr>
          <w:lang w:val="en-US"/>
        </w:rPr>
        <w:t xml:space="preserve">o </w:t>
      </w:r>
      <w:del w:id="240" w:author="Dan Tischer" w:date="2018-04-25T08:50:00Z">
        <w:r w:rsidR="00055920" w:rsidRPr="00187D4A" w:rsidDel="008079FB">
          <w:delText xml:space="preserve">describe </w:delText>
        </w:r>
      </w:del>
      <w:ins w:id="241" w:author="Dan Tischer" w:date="2018-04-25T08:50:00Z">
        <w:r w:rsidR="008079FB">
          <w:t>explore</w:t>
        </w:r>
        <w:r w:rsidR="008079FB" w:rsidRPr="00187D4A">
          <w:t xml:space="preserve"> </w:t>
        </w:r>
      </w:ins>
      <w:r w:rsidR="00055920" w:rsidRPr="00187D4A">
        <w:t>the architecture of social relations in CDO structuration, specifically whether they are market-like or network-like</w:t>
      </w:r>
      <w:r w:rsidRPr="00187D4A">
        <w:rPr>
          <w:lang w:val="en-US"/>
        </w:rPr>
        <w:t xml:space="preserve">. </w:t>
      </w:r>
      <w:r w:rsidR="00574BAA" w:rsidRPr="00187D4A">
        <w:t xml:space="preserve">We </w:t>
      </w:r>
      <w:r w:rsidR="00574BAA" w:rsidRPr="00187D4A">
        <w:rPr>
          <w:lang w:val="en-US"/>
        </w:rPr>
        <w:t xml:space="preserve">draw on theoretical and empirical work to triangulate our social network analysis </w:t>
      </w:r>
      <w:r w:rsidR="00D47C39" w:rsidRPr="00187D4A">
        <w:rPr>
          <w:lang w:val="en-US"/>
        </w:rPr>
        <w:t>from</w:t>
      </w:r>
      <w:ins w:id="242" w:author="Dan Tischer" w:date="2018-04-16T11:46:00Z">
        <w:r w:rsidR="00D12A39">
          <w:rPr>
            <w:lang w:val="en-US"/>
          </w:rPr>
          <w:t xml:space="preserve"> </w:t>
        </w:r>
      </w:ins>
      <w:r w:rsidR="00DB08B2" w:rsidRPr="00187D4A">
        <w:rPr>
          <w:lang w:val="en-US"/>
        </w:rPr>
        <w:t xml:space="preserve">official </w:t>
      </w:r>
      <w:r w:rsidR="00A90DDD" w:rsidRPr="00187D4A">
        <w:rPr>
          <w:lang w:val="en-US"/>
        </w:rPr>
        <w:lastRenderedPageBreak/>
        <w:t xml:space="preserve">investigative </w:t>
      </w:r>
      <w:r w:rsidR="00BF1543" w:rsidRPr="00187D4A">
        <w:rPr>
          <w:lang w:val="en-US"/>
        </w:rPr>
        <w:t xml:space="preserve">reports on the crisis </w:t>
      </w:r>
      <w:r w:rsidR="00B852EC" w:rsidRPr="00187D4A">
        <w:rPr>
          <w:lang w:val="en-US"/>
        </w:rPr>
        <w:t>(</w:t>
      </w:r>
      <w:r w:rsidR="00C702F5" w:rsidRPr="00C702F5">
        <w:rPr>
          <w:lang w:val="en-US"/>
        </w:rPr>
        <w:t xml:space="preserve">FCIC, 2011; </w:t>
      </w:r>
      <w:r w:rsidR="00C702F5">
        <w:rPr>
          <w:lang w:val="en-US"/>
        </w:rPr>
        <w:t>Federal Reserve Bank of New York</w:t>
      </w:r>
      <w:r w:rsidR="00721684" w:rsidRPr="00C702F5">
        <w:rPr>
          <w:lang w:val="en-US"/>
        </w:rPr>
        <w:t>,</w:t>
      </w:r>
      <w:r w:rsidR="00B852EC" w:rsidRPr="00C702F5">
        <w:rPr>
          <w:lang w:val="en-US"/>
        </w:rPr>
        <w:t xml:space="preserve"> 2014; </w:t>
      </w:r>
      <w:del w:id="243" w:author="Dan Tischer" w:date="2018-04-16T17:13:00Z">
        <w:r w:rsidR="00B852EC" w:rsidRPr="00C702F5" w:rsidDel="008D35BC">
          <w:rPr>
            <w:lang w:val="en-US"/>
          </w:rPr>
          <w:delText>United States</w:delText>
        </w:r>
      </w:del>
      <w:ins w:id="244" w:author="Dan Tischer" w:date="2018-04-16T17:13:00Z">
        <w:r w:rsidR="008D35BC">
          <w:rPr>
            <w:lang w:val="en-US"/>
          </w:rPr>
          <w:t>US</w:t>
        </w:r>
      </w:ins>
      <w:r w:rsidR="00B852EC" w:rsidRPr="00C702F5">
        <w:rPr>
          <w:lang w:val="en-US"/>
        </w:rPr>
        <w:t xml:space="preserve"> Senate</w:t>
      </w:r>
      <w:r w:rsidR="00721684" w:rsidRPr="00C702F5">
        <w:rPr>
          <w:lang w:val="en-US"/>
        </w:rPr>
        <w:t>,</w:t>
      </w:r>
      <w:ins w:id="245" w:author="Dan Tischer" w:date="2018-04-16T13:28:00Z">
        <w:r w:rsidR="00E00D56">
          <w:rPr>
            <w:lang w:val="en-US"/>
          </w:rPr>
          <w:t xml:space="preserve"> </w:t>
        </w:r>
      </w:ins>
      <w:r w:rsidR="00675358" w:rsidRPr="00C702F5">
        <w:rPr>
          <w:lang w:val="en-US"/>
        </w:rPr>
        <w:t>2011</w:t>
      </w:r>
      <w:r w:rsidR="00BF1543" w:rsidRPr="00C702F5">
        <w:rPr>
          <w:lang w:val="en-US"/>
        </w:rPr>
        <w:t>)</w:t>
      </w:r>
      <w:r w:rsidR="00574BAA" w:rsidRPr="00C702F5">
        <w:rPr>
          <w:lang w:val="en-US"/>
        </w:rPr>
        <w:t xml:space="preserve">. </w:t>
      </w:r>
      <w:r w:rsidR="00D47C39" w:rsidRPr="00C702F5">
        <w:rPr>
          <w:lang w:val="en-US"/>
        </w:rPr>
        <w:t xml:space="preserve">We are </w:t>
      </w:r>
      <w:del w:id="246" w:author="Dan Tischer" w:date="2018-04-25T08:50:00Z">
        <w:r w:rsidR="00D47C39" w:rsidRPr="00C702F5" w:rsidDel="008079FB">
          <w:rPr>
            <w:lang w:val="en-US"/>
          </w:rPr>
          <w:delText xml:space="preserve">able </w:delText>
        </w:r>
      </w:del>
      <w:r w:rsidR="00C702F5" w:rsidRPr="00C702F5">
        <w:rPr>
          <w:lang w:val="en-US"/>
        </w:rPr>
        <w:t xml:space="preserve">therefore </w:t>
      </w:r>
      <w:ins w:id="247" w:author="Dan Tischer" w:date="2018-04-25T08:50:00Z">
        <w:r w:rsidR="008079FB" w:rsidRPr="00C702F5">
          <w:rPr>
            <w:lang w:val="en-US"/>
          </w:rPr>
          <w:t xml:space="preserve">able </w:t>
        </w:r>
      </w:ins>
      <w:r w:rsidR="00D47C39" w:rsidRPr="00C702F5">
        <w:rPr>
          <w:lang w:val="en-US"/>
        </w:rPr>
        <w:t xml:space="preserve">to say something </w:t>
      </w:r>
      <w:r w:rsidR="00574BAA" w:rsidRPr="00C702F5">
        <w:t xml:space="preserve">more substantive about </w:t>
      </w:r>
      <w:r w:rsidR="00574BAA" w:rsidRPr="00C702F5">
        <w:rPr>
          <w:lang w:val="en-US"/>
        </w:rPr>
        <w:t xml:space="preserve">the relationships between agents, and </w:t>
      </w:r>
      <w:r w:rsidR="00EF4CB3" w:rsidRPr="00C702F5">
        <w:rPr>
          <w:lang w:val="en-US"/>
        </w:rPr>
        <w:t xml:space="preserve">the </w:t>
      </w:r>
      <w:r w:rsidR="00574BAA" w:rsidRPr="00C702F5">
        <w:rPr>
          <w:lang w:val="en-US"/>
        </w:rPr>
        <w:t xml:space="preserve">unanticipated risks </w:t>
      </w:r>
      <w:r w:rsidR="00EF4CB3" w:rsidRPr="00C702F5">
        <w:rPr>
          <w:lang w:val="en-US"/>
        </w:rPr>
        <w:t>that ar</w:t>
      </w:r>
      <w:r w:rsidR="00D47C39" w:rsidRPr="00C702F5">
        <w:rPr>
          <w:lang w:val="en-US"/>
        </w:rPr>
        <w:t>i</w:t>
      </w:r>
      <w:r w:rsidR="00EF4CB3" w:rsidRPr="00C702F5">
        <w:rPr>
          <w:lang w:val="en-US"/>
        </w:rPr>
        <w:t xml:space="preserve">se </w:t>
      </w:r>
      <w:r w:rsidR="00B852EC" w:rsidRPr="00C702F5">
        <w:rPr>
          <w:lang w:val="en-US"/>
        </w:rPr>
        <w:t>from</w:t>
      </w:r>
      <w:ins w:id="248" w:author="Dan Tischer" w:date="2018-04-16T11:46:00Z">
        <w:r w:rsidR="00D12A39">
          <w:rPr>
            <w:lang w:val="en-US"/>
          </w:rPr>
          <w:t xml:space="preserve"> </w:t>
        </w:r>
      </w:ins>
      <w:r w:rsidR="00DC1385" w:rsidRPr="00C702F5">
        <w:rPr>
          <w:lang w:val="en-US"/>
        </w:rPr>
        <w:t>miscalibration</w:t>
      </w:r>
      <w:r w:rsidR="00B852EC" w:rsidRPr="00C702F5">
        <w:rPr>
          <w:lang w:val="en-US"/>
        </w:rPr>
        <w:t xml:space="preserve"> as</w:t>
      </w:r>
      <w:r w:rsidR="007171CB" w:rsidRPr="00C702F5">
        <w:rPr>
          <w:lang w:val="en-US"/>
        </w:rPr>
        <w:t xml:space="preserve"> the </w:t>
      </w:r>
      <w:r w:rsidR="00574BAA" w:rsidRPr="00C702F5">
        <w:rPr>
          <w:lang w:val="en-US"/>
        </w:rPr>
        <w:t>activity evolved.</w:t>
      </w:r>
      <w:ins w:id="249" w:author="Dan Tischer" w:date="2018-04-25T15:11:00Z">
        <w:r w:rsidR="00EB4688">
          <w:rPr>
            <w:lang w:val="en-US"/>
          </w:rPr>
          <w:t xml:space="preserve"> </w:t>
        </w:r>
      </w:ins>
    </w:p>
    <w:p w:rsidR="00EB4688" w:rsidRPr="00EB4688" w:rsidRDefault="00EB4688" w:rsidP="00187D4A">
      <w:pPr>
        <w:spacing w:line="480" w:lineRule="auto"/>
        <w:ind w:firstLine="720"/>
        <w:jc w:val="both"/>
        <w:rPr>
          <w:ins w:id="250" w:author="Dan Tischer" w:date="2018-04-16T13:21:00Z"/>
        </w:rPr>
      </w:pPr>
    </w:p>
    <w:p w:rsidR="00E00D56" w:rsidRPr="00C702F5" w:rsidDel="00F40951" w:rsidRDefault="00E00D56" w:rsidP="00187D4A">
      <w:pPr>
        <w:spacing w:line="480" w:lineRule="auto"/>
        <w:ind w:firstLine="720"/>
        <w:jc w:val="both"/>
        <w:rPr>
          <w:del w:id="251" w:author="Dan Tischer" w:date="2018-04-16T13:37:00Z"/>
          <w:lang w:val="en-US"/>
        </w:rPr>
      </w:pPr>
    </w:p>
    <w:p w:rsidR="00345D67" w:rsidRPr="00D12A39" w:rsidRDefault="00345D67" w:rsidP="00345D67">
      <w:pPr>
        <w:shd w:val="clear" w:color="auto" w:fill="FFFFFF"/>
        <w:spacing w:after="200" w:line="480" w:lineRule="auto"/>
        <w:jc w:val="both"/>
        <w:rPr>
          <w:ins w:id="252" w:author="Dan Tischer" w:date="2018-04-25T17:09:00Z"/>
          <w:color w:val="000000" w:themeColor="text1"/>
        </w:rPr>
      </w:pPr>
      <w:ins w:id="253" w:author="Dan Tischer" w:date="2018-04-25T17:10:00Z">
        <w:r>
          <w:rPr>
            <w:color w:val="000000" w:themeColor="text1"/>
            <w:lang w:val="en-US"/>
          </w:rPr>
          <w:t>U</w:t>
        </w:r>
        <w:r>
          <w:rPr>
            <w:color w:val="000000" w:themeColor="text1"/>
            <w:lang w:val="en-US"/>
          </w:rPr>
          <w:t xml:space="preserve">tilizing network analysis methods is not </w:t>
        </w:r>
        <w:r>
          <w:rPr>
            <w:color w:val="000000" w:themeColor="text1"/>
            <w:lang w:val="en-US"/>
          </w:rPr>
          <w:t xml:space="preserve">necessarily </w:t>
        </w:r>
        <w:r>
          <w:rPr>
            <w:color w:val="000000" w:themeColor="text1"/>
            <w:lang w:val="en-US"/>
          </w:rPr>
          <w:t>a positivist exercise; it</w:t>
        </w:r>
        <w:r>
          <w:rPr>
            <w:color w:val="000000" w:themeColor="text1"/>
            <w:lang w:val="en-US"/>
          </w:rPr>
          <w:t xml:space="preserve"> </w:t>
        </w:r>
        <w:r w:rsidRPr="00D12A39">
          <w:rPr>
            <w:color w:val="000000" w:themeColor="text1"/>
          </w:rPr>
          <w:t xml:space="preserve">is not an attempt to assert causality. </w:t>
        </w:r>
        <w:r>
          <w:rPr>
            <w:color w:val="000000" w:themeColor="text1"/>
          </w:rPr>
          <w:t>Rather, b</w:t>
        </w:r>
        <w:r>
          <w:rPr>
            <w:color w:val="000000" w:themeColor="text1"/>
          </w:rPr>
          <w:t>y c</w:t>
        </w:r>
        <w:r w:rsidRPr="00D12A39">
          <w:rPr>
            <w:color w:val="000000" w:themeColor="text1"/>
          </w:rPr>
          <w:t xml:space="preserve">onstructing a simple network structure </w:t>
        </w:r>
        <w:r>
          <w:rPr>
            <w:color w:val="000000" w:themeColor="text1"/>
          </w:rPr>
          <w:t xml:space="preserve">we can </w:t>
        </w:r>
        <w:r w:rsidRPr="00D12A39">
          <w:rPr>
            <w:color w:val="000000" w:themeColor="text1"/>
          </w:rPr>
          <w:t>draw out the complex interactions</w:t>
        </w:r>
      </w:ins>
      <w:ins w:id="254" w:author="Dan Tischer" w:date="2018-04-25T17:23:00Z">
        <w:r w:rsidR="00A26574">
          <w:rPr>
            <w:color w:val="000000" w:themeColor="text1"/>
          </w:rPr>
          <w:t xml:space="preserve"> between actors over time</w:t>
        </w:r>
      </w:ins>
      <w:ins w:id="255" w:author="Dan Tischer" w:date="2018-04-25T17:24:00Z">
        <w:r w:rsidR="00A26574">
          <w:rPr>
            <w:color w:val="000000" w:themeColor="text1"/>
          </w:rPr>
          <w:t>;</w:t>
        </w:r>
      </w:ins>
      <w:ins w:id="256" w:author="Dan Tischer" w:date="2018-04-25T17:10:00Z">
        <w:r w:rsidRPr="00D12A39">
          <w:rPr>
            <w:color w:val="000000" w:themeColor="text1"/>
          </w:rPr>
          <w:t xml:space="preserve"> </w:t>
        </w:r>
      </w:ins>
      <w:ins w:id="257" w:author="Dan Tischer" w:date="2018-04-25T17:24:00Z">
        <w:r w:rsidR="00A26574">
          <w:rPr>
            <w:color w:val="000000" w:themeColor="text1"/>
          </w:rPr>
          <w:t xml:space="preserve">and </w:t>
        </w:r>
      </w:ins>
      <w:ins w:id="258" w:author="Dan Tischer" w:date="2018-04-25T17:10:00Z">
        <w:r w:rsidRPr="00D12A39">
          <w:rPr>
            <w:color w:val="000000" w:themeColor="text1"/>
          </w:rPr>
          <w:t xml:space="preserve">it </w:t>
        </w:r>
      </w:ins>
      <w:ins w:id="259" w:author="Dan Tischer" w:date="2018-04-25T17:24:00Z">
        <w:r w:rsidR="00A26574">
          <w:rPr>
            <w:color w:val="000000" w:themeColor="text1"/>
          </w:rPr>
          <w:t>enables</w:t>
        </w:r>
      </w:ins>
      <w:ins w:id="260" w:author="Dan Tischer" w:date="2018-04-25T17:10:00Z">
        <w:r w:rsidRPr="00D12A39">
          <w:rPr>
            <w:color w:val="000000" w:themeColor="text1"/>
          </w:rPr>
          <w:t xml:space="preserve"> us to </w:t>
        </w:r>
        <w:r>
          <w:rPr>
            <w:color w:val="000000" w:themeColor="text1"/>
          </w:rPr>
          <w:t>contextualize and locate risk mitigation organization and allow</w:t>
        </w:r>
      </w:ins>
      <w:ins w:id="261" w:author="Dan Tischer" w:date="2018-04-25T17:24:00Z">
        <w:r w:rsidR="00A26574">
          <w:rPr>
            <w:color w:val="000000" w:themeColor="text1"/>
          </w:rPr>
          <w:t>s</w:t>
        </w:r>
      </w:ins>
      <w:ins w:id="262" w:author="Dan Tischer" w:date="2018-04-25T17:10:00Z">
        <w:r>
          <w:rPr>
            <w:color w:val="000000" w:themeColor="text1"/>
          </w:rPr>
          <w:t xml:space="preserve"> us to illustrate how it fails in networks.</w:t>
        </w:r>
        <w:r w:rsidRPr="00D12A39">
          <w:rPr>
            <w:color w:val="000000" w:themeColor="text1"/>
          </w:rPr>
          <w:t xml:space="preserve"> </w:t>
        </w:r>
      </w:ins>
      <w:ins w:id="263" w:author="Dan Tischer" w:date="2018-04-25T10:49:00Z">
        <w:r w:rsidR="0077435D">
          <w:rPr>
            <w:lang w:val="en-US"/>
          </w:rPr>
          <w:t xml:space="preserve">Using </w:t>
        </w:r>
      </w:ins>
      <w:ins w:id="264" w:author="Dan Tischer" w:date="2018-04-25T17:04:00Z">
        <w:r>
          <w:rPr>
            <w:lang w:val="en-US"/>
          </w:rPr>
          <w:t>our database</w:t>
        </w:r>
      </w:ins>
      <w:ins w:id="265" w:author="Dan Tischer" w:date="2018-04-25T10:49:00Z">
        <w:r w:rsidR="0077435D">
          <w:rPr>
            <w:lang w:val="en-US"/>
          </w:rPr>
          <w:t xml:space="preserve">, </w:t>
        </w:r>
      </w:ins>
      <w:ins w:id="266" w:author="Dan Tischer" w:date="2018-04-16T13:43:00Z">
        <w:r w:rsidR="00F40951">
          <w:rPr>
            <w:lang w:val="en-US"/>
          </w:rPr>
          <w:t>we created a</w:t>
        </w:r>
      </w:ins>
      <w:ins w:id="267" w:author="Dan Tischer" w:date="2018-04-16T14:09:00Z">
        <w:r w:rsidR="00435A9A">
          <w:rPr>
            <w:lang w:val="en-US"/>
          </w:rPr>
          <w:t xml:space="preserve"> </w:t>
        </w:r>
      </w:ins>
      <w:ins w:id="268" w:author="Dan Tischer" w:date="2018-04-16T14:20:00Z">
        <w:r w:rsidR="00745A2A">
          <w:rPr>
            <w:lang w:val="en-US"/>
          </w:rPr>
          <w:t xml:space="preserve">binary </w:t>
        </w:r>
      </w:ins>
      <w:ins w:id="269" w:author="Dan Tischer" w:date="2018-04-16T13:43:00Z">
        <w:r w:rsidR="00F40951">
          <w:rPr>
            <w:lang w:val="en-US"/>
          </w:rPr>
          <w:t xml:space="preserve">two-mode matrix </w:t>
        </w:r>
      </w:ins>
      <w:ins w:id="270" w:author="Dan Tischer" w:date="2018-04-16T13:45:00Z">
        <w:r>
          <w:rPr>
            <w:lang w:val="en-US"/>
          </w:rPr>
          <w:t>which include</w:t>
        </w:r>
      </w:ins>
      <w:ins w:id="271" w:author="Dan Tischer" w:date="2018-04-25T17:04:00Z">
        <w:r>
          <w:rPr>
            <w:lang w:val="en-US"/>
          </w:rPr>
          <w:t>s</w:t>
        </w:r>
      </w:ins>
      <w:ins w:id="272" w:author="Dan Tischer" w:date="2018-04-16T13:45:00Z">
        <w:r w:rsidR="009903D5">
          <w:rPr>
            <w:lang w:val="en-US"/>
          </w:rPr>
          <w:t xml:space="preserve"> firms involved in the structuration (vertical axis) and the CDOs (horizontal axis</w:t>
        </w:r>
      </w:ins>
      <w:ins w:id="273" w:author="Dan Tischer" w:date="2018-04-16T13:46:00Z">
        <w:r w:rsidR="009903D5">
          <w:rPr>
            <w:lang w:val="en-US"/>
          </w:rPr>
          <w:t xml:space="preserve">). </w:t>
        </w:r>
      </w:ins>
      <w:ins w:id="274" w:author="Dan Tischer" w:date="2018-04-16T15:23:00Z">
        <w:r w:rsidR="009760D4">
          <w:rPr>
            <w:lang w:val="en-US"/>
          </w:rPr>
          <w:t>B</w:t>
        </w:r>
      </w:ins>
      <w:ins w:id="275" w:author="Dan Tischer" w:date="2018-04-25T10:31:00Z">
        <w:r w:rsidR="00A31810">
          <w:rPr>
            <w:lang w:val="en-US"/>
          </w:rPr>
          <w:t>ut b</w:t>
        </w:r>
      </w:ins>
      <w:ins w:id="276" w:author="Dan Tischer" w:date="2018-04-16T13:50:00Z">
        <w:r w:rsidR="009903D5">
          <w:rPr>
            <w:lang w:val="en-US"/>
          </w:rPr>
          <w:t xml:space="preserve">ecause we are interested in how </w:t>
        </w:r>
      </w:ins>
      <w:ins w:id="277" w:author="Dan Tischer" w:date="2018-04-16T13:53:00Z">
        <w:r>
          <w:rPr>
            <w:lang w:val="en-US"/>
          </w:rPr>
          <w:t>the</w:t>
        </w:r>
        <w:r w:rsidR="009903D5">
          <w:rPr>
            <w:lang w:val="en-US"/>
          </w:rPr>
          <w:t xml:space="preserve"> supply-side agents</w:t>
        </w:r>
      </w:ins>
      <w:ins w:id="278" w:author="Dan Tischer" w:date="2018-04-16T13:50:00Z">
        <w:r w:rsidR="009903D5">
          <w:rPr>
            <w:lang w:val="en-US"/>
          </w:rPr>
          <w:t xml:space="preserve"> </w:t>
        </w:r>
      </w:ins>
      <w:ins w:id="279" w:author="Dan Tischer" w:date="2018-04-16T13:51:00Z">
        <w:r w:rsidR="009903D5">
          <w:rPr>
            <w:lang w:val="en-US"/>
          </w:rPr>
          <w:t>are connected</w:t>
        </w:r>
      </w:ins>
      <w:ins w:id="280" w:author="Dan Tischer" w:date="2018-04-16T13:53:00Z">
        <w:r w:rsidR="009903D5">
          <w:rPr>
            <w:lang w:val="en-US"/>
          </w:rPr>
          <w:t xml:space="preserve"> to each other</w:t>
        </w:r>
      </w:ins>
      <w:ins w:id="281" w:author="Dan Tischer" w:date="2018-04-16T13:52:00Z">
        <w:r w:rsidR="009903D5">
          <w:rPr>
            <w:lang w:val="en-US"/>
          </w:rPr>
          <w:t xml:space="preserve">, </w:t>
        </w:r>
      </w:ins>
      <w:ins w:id="282" w:author="Dan Tischer" w:date="2018-04-16T14:09:00Z">
        <w:r w:rsidR="00435A9A">
          <w:rPr>
            <w:lang w:val="en-US"/>
          </w:rPr>
          <w:t xml:space="preserve">the initial matrix </w:t>
        </w:r>
      </w:ins>
      <w:ins w:id="283" w:author="Dan Tischer" w:date="2018-04-25T17:25:00Z">
        <w:r w:rsidR="00A26574">
          <w:rPr>
            <w:lang w:val="en-US"/>
          </w:rPr>
          <w:t xml:space="preserve">is transformed </w:t>
        </w:r>
      </w:ins>
      <w:ins w:id="284" w:author="Dan Tischer" w:date="2018-04-16T14:09:00Z">
        <w:r w:rsidR="00435A9A">
          <w:rPr>
            <w:lang w:val="en-US"/>
          </w:rPr>
          <w:t>into</w:t>
        </w:r>
      </w:ins>
      <w:ins w:id="285" w:author="Dan Tischer" w:date="2018-04-16T13:53:00Z">
        <w:r w:rsidR="008532A3">
          <w:rPr>
            <w:lang w:val="en-US"/>
          </w:rPr>
          <w:t xml:space="preserve"> a one-mode matrix</w:t>
        </w:r>
      </w:ins>
      <w:ins w:id="286" w:author="Dan Tischer" w:date="2018-04-16T14:09:00Z">
        <w:r w:rsidR="00435A9A">
          <w:rPr>
            <w:lang w:val="en-US"/>
          </w:rPr>
          <w:t xml:space="preserve">. This effectively omits the CDO </w:t>
        </w:r>
      </w:ins>
      <w:ins w:id="287" w:author="Dan Tischer" w:date="2018-04-16T14:10:00Z">
        <w:r w:rsidR="00435A9A">
          <w:rPr>
            <w:lang w:val="en-US"/>
          </w:rPr>
          <w:t xml:space="preserve">from the </w:t>
        </w:r>
      </w:ins>
      <w:ins w:id="288" w:author="Dan Tischer" w:date="2018-04-16T14:12:00Z">
        <w:r w:rsidR="00435A9A">
          <w:rPr>
            <w:lang w:val="en-US"/>
          </w:rPr>
          <w:t>networks</w:t>
        </w:r>
      </w:ins>
      <w:ins w:id="289" w:author="Dan Tischer" w:date="2018-04-16T14:10:00Z">
        <w:r w:rsidR="00435A9A">
          <w:rPr>
            <w:lang w:val="en-US"/>
          </w:rPr>
          <w:t xml:space="preserve"> but </w:t>
        </w:r>
      </w:ins>
      <w:ins w:id="290" w:author="Dan Tischer" w:date="2018-04-25T17:05:00Z">
        <w:r>
          <w:rPr>
            <w:lang w:val="en-US"/>
          </w:rPr>
          <w:t>provides</w:t>
        </w:r>
      </w:ins>
      <w:ins w:id="291" w:author="Dan Tischer" w:date="2018-04-16T14:10:00Z">
        <w:r w:rsidR="00435A9A">
          <w:rPr>
            <w:lang w:val="en-US"/>
          </w:rPr>
          <w:t xml:space="preserve"> us </w:t>
        </w:r>
      </w:ins>
      <w:ins w:id="292" w:author="Dan Tischer" w:date="2018-04-25T17:05:00Z">
        <w:r>
          <w:rPr>
            <w:lang w:val="en-US"/>
          </w:rPr>
          <w:t xml:space="preserve">with </w:t>
        </w:r>
      </w:ins>
      <w:ins w:id="293" w:author="Dan Tischer" w:date="2018-04-16T14:10:00Z">
        <w:r w:rsidR="00435A9A">
          <w:rPr>
            <w:lang w:val="en-US"/>
          </w:rPr>
          <w:t>a</w:t>
        </w:r>
      </w:ins>
      <w:ins w:id="294" w:author="Dan Tischer" w:date="2018-04-25T17:05:00Z">
        <w:r>
          <w:rPr>
            <w:lang w:val="en-US"/>
          </w:rPr>
          <w:t xml:space="preserve"> far more informative picture and therefore</w:t>
        </w:r>
      </w:ins>
      <w:ins w:id="295" w:author="Dan Tischer" w:date="2018-04-16T14:10:00Z">
        <w:r w:rsidR="00435A9A">
          <w:rPr>
            <w:lang w:val="en-US"/>
          </w:rPr>
          <w:t xml:space="preserve"> </w:t>
        </w:r>
      </w:ins>
      <w:ins w:id="296" w:author="Dan Tischer" w:date="2018-04-16T14:12:00Z">
        <w:r w:rsidR="00435A9A">
          <w:rPr>
            <w:lang w:val="en-US"/>
          </w:rPr>
          <w:t>clea</w:t>
        </w:r>
      </w:ins>
      <w:ins w:id="297" w:author="Dan Tischer" w:date="2018-04-16T14:20:00Z">
        <w:r w:rsidR="00745A2A">
          <w:rPr>
            <w:lang w:val="en-US"/>
          </w:rPr>
          <w:t>r</w:t>
        </w:r>
      </w:ins>
      <w:ins w:id="298" w:author="Dan Tischer" w:date="2018-04-16T14:12:00Z">
        <w:r w:rsidR="00435A9A">
          <w:rPr>
            <w:lang w:val="en-US"/>
          </w:rPr>
          <w:t>er</w:t>
        </w:r>
      </w:ins>
      <w:ins w:id="299" w:author="Dan Tischer" w:date="2018-04-16T14:10:00Z">
        <w:r w:rsidR="00435A9A">
          <w:rPr>
            <w:lang w:val="en-US"/>
          </w:rPr>
          <w:t xml:space="preserve"> understanding of</w:t>
        </w:r>
      </w:ins>
      <w:ins w:id="300" w:author="Dan Tischer" w:date="2018-04-25T08:59:00Z">
        <w:r w:rsidR="00DD01DC">
          <w:rPr>
            <w:lang w:val="en-US"/>
          </w:rPr>
          <w:t xml:space="preserve"> how actors involved in the structuration of CDOs are </w:t>
        </w:r>
      </w:ins>
      <w:ins w:id="301" w:author="Dan Tischer" w:date="2018-04-16T14:12:00Z">
        <w:r w:rsidR="00435A9A">
          <w:rPr>
            <w:lang w:val="en-US"/>
          </w:rPr>
          <w:t xml:space="preserve">connected to </w:t>
        </w:r>
      </w:ins>
      <w:ins w:id="302" w:author="Dan Tischer" w:date="2018-04-25T09:00:00Z">
        <w:r w:rsidR="00DD01DC">
          <w:rPr>
            <w:lang w:val="en-US"/>
          </w:rPr>
          <w:t>one another</w:t>
        </w:r>
      </w:ins>
      <w:ins w:id="303" w:author="Dan Tischer" w:date="2018-04-16T14:12:00Z">
        <w:r w:rsidR="00435A9A">
          <w:rPr>
            <w:lang w:val="en-US"/>
          </w:rPr>
          <w:t>.</w:t>
        </w:r>
      </w:ins>
      <w:ins w:id="304" w:author="Dan Tischer" w:date="2018-04-16T14:20:00Z">
        <w:r w:rsidR="00745A2A">
          <w:rPr>
            <w:lang w:val="en-US"/>
          </w:rPr>
          <w:t xml:space="preserve"> The values </w:t>
        </w:r>
      </w:ins>
      <w:ins w:id="305" w:author="Dan Tischer" w:date="2018-04-16T14:21:00Z">
        <w:r w:rsidR="00745A2A">
          <w:rPr>
            <w:lang w:val="en-US"/>
          </w:rPr>
          <w:t xml:space="preserve">for each pair of nodes represent </w:t>
        </w:r>
      </w:ins>
      <w:ins w:id="306" w:author="Dan Tischer" w:date="2018-04-25T17:06:00Z">
        <w:r>
          <w:rPr>
            <w:lang w:val="en-US"/>
          </w:rPr>
          <w:t xml:space="preserve">the pair-wise </w:t>
        </w:r>
      </w:ins>
      <w:ins w:id="307" w:author="Dan Tischer" w:date="2018-04-16T14:23:00Z">
        <w:r w:rsidR="00745A2A">
          <w:rPr>
            <w:lang w:val="en-US"/>
          </w:rPr>
          <w:t>‘</w:t>
        </w:r>
      </w:ins>
      <w:ins w:id="308" w:author="Dan Tischer" w:date="2018-04-16T14:21:00Z">
        <w:r w:rsidR="00745A2A">
          <w:rPr>
            <w:lang w:val="en-US"/>
          </w:rPr>
          <w:t>co-membership</w:t>
        </w:r>
      </w:ins>
      <w:ins w:id="309" w:author="Dan Tischer" w:date="2018-04-16T14:23:00Z">
        <w:r w:rsidR="00745A2A">
          <w:rPr>
            <w:lang w:val="en-US"/>
          </w:rPr>
          <w:t>’</w:t>
        </w:r>
      </w:ins>
      <w:ins w:id="310" w:author="Dan Tischer" w:date="2018-04-16T14:21:00Z">
        <w:r w:rsidR="00745A2A">
          <w:rPr>
            <w:lang w:val="en-US"/>
          </w:rPr>
          <w:t xml:space="preserve"> in the creation of a CDO</w:t>
        </w:r>
      </w:ins>
      <w:ins w:id="311" w:author="Dan Tischer" w:date="2018-04-25T17:06:00Z">
        <w:r>
          <w:rPr>
            <w:lang w:val="en-US"/>
          </w:rPr>
          <w:t xml:space="preserve"> (</w:t>
        </w:r>
        <w:r>
          <w:rPr>
            <w:lang w:val="en-US"/>
          </w:rPr>
          <w:t>“</w:t>
        </w:r>
        <w:r>
          <w:rPr>
            <w:lang w:val="en-US"/>
          </w:rPr>
          <w:t>3</w:t>
        </w:r>
        <w:r>
          <w:rPr>
            <w:lang w:val="en-US"/>
          </w:rPr>
          <w:t>”</w:t>
        </w:r>
        <w:r>
          <w:rPr>
            <w:lang w:val="en-US"/>
          </w:rPr>
          <w:t xml:space="preserve"> represent ties </w:t>
        </w:r>
      </w:ins>
      <w:ins w:id="312" w:author="Dan Tischer" w:date="2018-04-25T17:07:00Z">
        <w:r>
          <w:rPr>
            <w:i/>
            <w:lang w:val="en-US"/>
          </w:rPr>
          <w:t>j</w:t>
        </w:r>
        <w:r>
          <w:rPr>
            <w:lang w:val="en-US"/>
          </w:rPr>
          <w:t xml:space="preserve"> and </w:t>
        </w:r>
        <w:r>
          <w:rPr>
            <w:i/>
            <w:lang w:val="en-US"/>
          </w:rPr>
          <w:t xml:space="preserve">k </w:t>
        </w:r>
        <w:r>
          <w:rPr>
            <w:lang w:val="en-US"/>
          </w:rPr>
          <w:t>jointly structure three CDOs)</w:t>
        </w:r>
      </w:ins>
      <w:ins w:id="313" w:author="Dan Tischer" w:date="2018-04-16T15:12:00Z">
        <w:r w:rsidR="0015011C">
          <w:rPr>
            <w:lang w:val="en-US"/>
          </w:rPr>
          <w:t>.</w:t>
        </w:r>
      </w:ins>
      <w:ins w:id="314" w:author="Dan Tischer" w:date="2018-04-25T17:08:00Z">
        <w:r>
          <w:rPr>
            <w:lang w:val="en-US"/>
          </w:rPr>
          <w:t xml:space="preserve"> It is this co-membership network which informs our network </w:t>
        </w:r>
      </w:ins>
      <w:ins w:id="315" w:author="Dan Tischer" w:date="2018-04-25T17:09:00Z">
        <w:r>
          <w:rPr>
            <w:lang w:val="en-US"/>
          </w:rPr>
          <w:t>approach</w:t>
        </w:r>
      </w:ins>
      <w:ins w:id="316" w:author="Dan Tischer" w:date="2018-04-25T17:08:00Z">
        <w:r>
          <w:rPr>
            <w:lang w:val="en-US"/>
          </w:rPr>
          <w:t xml:space="preserve"> as </w:t>
        </w:r>
      </w:ins>
      <w:ins w:id="317" w:author="Dan Tischer" w:date="2018-04-16T14:46:00Z">
        <w:r w:rsidR="009A7402">
          <w:rPr>
            <w:lang w:val="en-US"/>
          </w:rPr>
          <w:t xml:space="preserve">it is these enduring relationships that </w:t>
        </w:r>
      </w:ins>
      <w:ins w:id="318" w:author="Dan Tischer" w:date="2018-04-16T14:47:00Z">
        <w:r w:rsidR="009A7402">
          <w:rPr>
            <w:lang w:val="en-US"/>
          </w:rPr>
          <w:t>separate</w:t>
        </w:r>
      </w:ins>
      <w:ins w:id="319" w:author="Dan Tischer" w:date="2018-04-16T14:46:00Z">
        <w:r w:rsidR="009A7402">
          <w:rPr>
            <w:lang w:val="en-US"/>
          </w:rPr>
          <w:t xml:space="preserve"> a market from a network.</w:t>
        </w:r>
      </w:ins>
      <w:ins w:id="320" w:author="Dan Tischer" w:date="2018-04-25T17:09:00Z">
        <w:r w:rsidRPr="00345D67">
          <w:rPr>
            <w:color w:val="000000" w:themeColor="text1"/>
            <w:lang w:val="en-US"/>
          </w:rPr>
          <w:t xml:space="preserve"> </w:t>
        </w:r>
      </w:ins>
    </w:p>
    <w:p w:rsidR="009903D5" w:rsidRDefault="009903D5" w:rsidP="0015011C">
      <w:pPr>
        <w:shd w:val="clear" w:color="auto" w:fill="FFFFFF"/>
        <w:spacing w:after="200" w:line="480" w:lineRule="auto"/>
        <w:jc w:val="both"/>
        <w:rPr>
          <w:ins w:id="321" w:author="Dan Tischer" w:date="2018-04-16T19:06:00Z"/>
          <w:lang w:val="en-US"/>
        </w:rPr>
      </w:pPr>
    </w:p>
    <w:p w:rsidR="006E2F66" w:rsidRDefault="006E2F66" w:rsidP="0015011C">
      <w:pPr>
        <w:shd w:val="clear" w:color="auto" w:fill="FFFFFF"/>
        <w:spacing w:after="200" w:line="480" w:lineRule="auto"/>
        <w:jc w:val="both"/>
        <w:rPr>
          <w:ins w:id="322" w:author="Dan Tischer" w:date="2018-04-16T21:09:00Z"/>
          <w:lang w:val="en-US"/>
        </w:rPr>
      </w:pPr>
      <w:ins w:id="323" w:author="Dan Tischer" w:date="2018-04-16T19:06:00Z">
        <w:r>
          <w:rPr>
            <w:lang w:val="en-US"/>
          </w:rPr>
          <w:t>Not sure if this is any use: I can also create network images for these</w:t>
        </w:r>
      </w:ins>
    </w:p>
    <w:p w:rsidR="007F1091" w:rsidRDefault="007F1091" w:rsidP="0015011C">
      <w:pPr>
        <w:shd w:val="clear" w:color="auto" w:fill="FFFFFF"/>
        <w:spacing w:after="200" w:line="480" w:lineRule="auto"/>
        <w:jc w:val="both"/>
        <w:rPr>
          <w:lang w:val="en-US"/>
        </w:rPr>
      </w:pPr>
      <w:ins w:id="324" w:author="Dan Tischer" w:date="2018-04-16T21:09:00Z">
        <w:r>
          <w:rPr>
            <w:lang w:val="en-US"/>
          </w:rPr>
          <w:t xml:space="preserve">Table </w:t>
        </w:r>
      </w:ins>
      <w:ins w:id="325" w:author="Dan Tischer" w:date="2018-04-16T21:10:00Z">
        <w:r>
          <w:rPr>
            <w:lang w:val="en-US"/>
          </w:rPr>
          <w:t>1a &amp; 1b: Illustration of coding for two-mode and one-mode network</w:t>
        </w:r>
      </w:ins>
      <w:ins w:id="326" w:author="Dan Tischer" w:date="2018-04-25T17:07:00Z">
        <w:r w:rsidR="00345D67">
          <w:rPr>
            <w:lang w:val="en-US"/>
          </w:rPr>
          <w:t xml:space="preserve"> </w:t>
        </w:r>
      </w:ins>
    </w:p>
    <w:tbl>
      <w:tblPr>
        <w:tblW w:w="12780" w:type="dxa"/>
        <w:tblInd w:w="97" w:type="dxa"/>
        <w:tblLook w:val="04A0"/>
      </w:tblPr>
      <w:tblGrid>
        <w:gridCol w:w="960"/>
        <w:gridCol w:w="660"/>
        <w:gridCol w:w="660"/>
        <w:gridCol w:w="660"/>
        <w:gridCol w:w="960"/>
        <w:gridCol w:w="960"/>
        <w:gridCol w:w="780"/>
        <w:gridCol w:w="780"/>
        <w:gridCol w:w="780"/>
        <w:gridCol w:w="780"/>
        <w:gridCol w:w="780"/>
        <w:gridCol w:w="780"/>
        <w:gridCol w:w="780"/>
        <w:gridCol w:w="780"/>
        <w:gridCol w:w="780"/>
        <w:gridCol w:w="900"/>
      </w:tblGrid>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CDO 1</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CDO 2</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CDO 3</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3</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4</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5</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6</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7</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8</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9</w:t>
            </w:r>
          </w:p>
        </w:tc>
        <w:tc>
          <w:tcPr>
            <w:tcW w:w="90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sz w:val="20"/>
              </w:rPr>
            </w:pPr>
            <w:r w:rsidRPr="008532A3">
              <w:rPr>
                <w:rFonts w:ascii="Calibri" w:hAnsi="Calibri" w:cs="Calibri"/>
                <w:color w:val="000000"/>
                <w:sz w:val="20"/>
                <w:szCs w:val="22"/>
              </w:rPr>
              <w:t>Agent 10</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1</w:t>
            </w:r>
          </w:p>
        </w:tc>
        <w:tc>
          <w:tcPr>
            <w:tcW w:w="660" w:type="dxa"/>
            <w:tcBorders>
              <w:top w:val="single" w:sz="4" w:space="0" w:color="auto"/>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single" w:sz="4" w:space="0" w:color="auto"/>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1</w:t>
            </w:r>
          </w:p>
        </w:tc>
        <w:tc>
          <w:tcPr>
            <w:tcW w:w="780" w:type="dxa"/>
            <w:tcBorders>
              <w:top w:val="single" w:sz="4" w:space="0" w:color="auto"/>
              <w:left w:val="single" w:sz="4" w:space="0" w:color="auto"/>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78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3</w:t>
            </w:r>
          </w:p>
        </w:tc>
        <w:tc>
          <w:tcPr>
            <w:tcW w:w="78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single" w:sz="4" w:space="0" w:color="auto"/>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00" w:type="dxa"/>
            <w:tcBorders>
              <w:top w:val="single" w:sz="4" w:space="0" w:color="auto"/>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2</w:t>
            </w:r>
          </w:p>
        </w:tc>
        <w:tc>
          <w:tcPr>
            <w:tcW w:w="66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2</w:t>
            </w:r>
          </w:p>
        </w:tc>
        <w:tc>
          <w:tcPr>
            <w:tcW w:w="78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0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3</w:t>
            </w:r>
          </w:p>
        </w:tc>
        <w:tc>
          <w:tcPr>
            <w:tcW w:w="66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3</w:t>
            </w:r>
          </w:p>
        </w:tc>
        <w:tc>
          <w:tcPr>
            <w:tcW w:w="78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0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4</w:t>
            </w:r>
          </w:p>
        </w:tc>
        <w:tc>
          <w:tcPr>
            <w:tcW w:w="66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4</w:t>
            </w:r>
          </w:p>
        </w:tc>
        <w:tc>
          <w:tcPr>
            <w:tcW w:w="78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90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5</w:t>
            </w:r>
          </w:p>
        </w:tc>
        <w:tc>
          <w:tcPr>
            <w:tcW w:w="66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5</w:t>
            </w:r>
          </w:p>
        </w:tc>
        <w:tc>
          <w:tcPr>
            <w:tcW w:w="78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3</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0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6</w:t>
            </w:r>
          </w:p>
        </w:tc>
        <w:tc>
          <w:tcPr>
            <w:tcW w:w="66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6</w:t>
            </w:r>
          </w:p>
        </w:tc>
        <w:tc>
          <w:tcPr>
            <w:tcW w:w="78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90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7</w:t>
            </w:r>
          </w:p>
        </w:tc>
        <w:tc>
          <w:tcPr>
            <w:tcW w:w="66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7</w:t>
            </w:r>
          </w:p>
        </w:tc>
        <w:tc>
          <w:tcPr>
            <w:tcW w:w="78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0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8</w:t>
            </w:r>
          </w:p>
        </w:tc>
        <w:tc>
          <w:tcPr>
            <w:tcW w:w="66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66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8</w:t>
            </w:r>
          </w:p>
        </w:tc>
        <w:tc>
          <w:tcPr>
            <w:tcW w:w="78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2</w:t>
            </w:r>
          </w:p>
        </w:tc>
        <w:tc>
          <w:tcPr>
            <w:tcW w:w="780" w:type="dxa"/>
            <w:tcBorders>
              <w:top w:val="nil"/>
              <w:left w:val="nil"/>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0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9</w:t>
            </w:r>
          </w:p>
        </w:tc>
        <w:tc>
          <w:tcPr>
            <w:tcW w:w="66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9</w:t>
            </w:r>
          </w:p>
        </w:tc>
        <w:tc>
          <w:tcPr>
            <w:tcW w:w="780" w:type="dxa"/>
            <w:tcBorders>
              <w:top w:val="nil"/>
              <w:left w:val="single" w:sz="4" w:space="0" w:color="auto"/>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nil"/>
              <w:right w:val="nil"/>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c>
          <w:tcPr>
            <w:tcW w:w="900" w:type="dxa"/>
            <w:tcBorders>
              <w:top w:val="nil"/>
              <w:left w:val="nil"/>
              <w:bottom w:val="nil"/>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r>
      <w:tr w:rsidR="008532A3" w:rsidRPr="008532A3" w:rsidTr="008532A3">
        <w:trPr>
          <w:trHeight w:val="290"/>
        </w:trPr>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10</w:t>
            </w:r>
          </w:p>
        </w:tc>
        <w:tc>
          <w:tcPr>
            <w:tcW w:w="660" w:type="dxa"/>
            <w:tcBorders>
              <w:top w:val="nil"/>
              <w:left w:val="single" w:sz="4" w:space="0" w:color="auto"/>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660" w:type="dxa"/>
            <w:tcBorders>
              <w:top w:val="nil"/>
              <w:left w:val="nil"/>
              <w:bottom w:val="single" w:sz="4" w:space="0" w:color="auto"/>
              <w:right w:val="single" w:sz="4" w:space="0" w:color="auto"/>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8532A3" w:rsidRPr="008532A3" w:rsidRDefault="008532A3" w:rsidP="008532A3">
            <w:pPr>
              <w:rPr>
                <w:rFonts w:ascii="Calibri" w:hAnsi="Calibri" w:cs="Calibri"/>
                <w:color w:val="000000"/>
                <w:sz w:val="20"/>
              </w:rPr>
            </w:pPr>
            <w:r w:rsidRPr="008532A3">
              <w:rPr>
                <w:rFonts w:ascii="Calibri" w:hAnsi="Calibri" w:cs="Calibri"/>
                <w:color w:val="000000"/>
                <w:sz w:val="20"/>
                <w:szCs w:val="22"/>
              </w:rPr>
              <w:t>Agent 10</w:t>
            </w:r>
          </w:p>
        </w:tc>
        <w:tc>
          <w:tcPr>
            <w:tcW w:w="780" w:type="dxa"/>
            <w:tcBorders>
              <w:top w:val="nil"/>
              <w:left w:val="single" w:sz="4" w:space="0" w:color="auto"/>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78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0</w:t>
            </w:r>
          </w:p>
        </w:tc>
        <w:tc>
          <w:tcPr>
            <w:tcW w:w="78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780" w:type="dxa"/>
            <w:tcBorders>
              <w:top w:val="nil"/>
              <w:left w:val="nil"/>
              <w:bottom w:val="single" w:sz="4" w:space="0" w:color="auto"/>
              <w:right w:val="nil"/>
            </w:tcBorders>
            <w:shd w:val="clear" w:color="auto" w:fill="auto"/>
            <w:noWrap/>
            <w:vAlign w:val="bottom"/>
            <w:hideMark/>
          </w:tcPr>
          <w:p w:rsidR="008532A3" w:rsidRPr="008532A3" w:rsidRDefault="008532A3" w:rsidP="008532A3">
            <w:pPr>
              <w:jc w:val="center"/>
              <w:rPr>
                <w:rFonts w:ascii="Calibri" w:hAnsi="Calibri" w:cs="Calibri"/>
                <w:color w:val="000000"/>
              </w:rPr>
            </w:pPr>
            <w:r w:rsidRPr="008532A3">
              <w:rPr>
                <w:rFonts w:ascii="Calibri" w:hAnsi="Calibri" w:cs="Calibri"/>
                <w:color w:val="000000"/>
                <w:sz w:val="22"/>
                <w:szCs w:val="22"/>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A3" w:rsidRPr="008532A3" w:rsidRDefault="00745A2A" w:rsidP="008532A3">
            <w:pPr>
              <w:jc w:val="center"/>
              <w:rPr>
                <w:rFonts w:ascii="Calibri" w:hAnsi="Calibri" w:cs="Calibri"/>
                <w:color w:val="000000"/>
              </w:rPr>
            </w:pPr>
            <w:r>
              <w:rPr>
                <w:rFonts w:ascii="Calibri" w:hAnsi="Calibri" w:cs="Calibri"/>
                <w:color w:val="000000"/>
                <w:sz w:val="22"/>
                <w:szCs w:val="22"/>
              </w:rPr>
              <w:t>-</w:t>
            </w:r>
          </w:p>
        </w:tc>
      </w:tr>
    </w:tbl>
    <w:p w:rsidR="008532A3" w:rsidRDefault="008532A3" w:rsidP="00E00D56">
      <w:pPr>
        <w:shd w:val="clear" w:color="auto" w:fill="FFFFFF"/>
        <w:spacing w:after="200" w:line="480" w:lineRule="auto"/>
        <w:jc w:val="both"/>
        <w:rPr>
          <w:ins w:id="327" w:author="Dan Tischer" w:date="2018-04-16T14:38:00Z"/>
          <w:lang w:val="en-US"/>
        </w:rPr>
      </w:pPr>
    </w:p>
    <w:p w:rsidR="00EB4688" w:rsidRPr="00D12A39" w:rsidRDefault="00EB4688" w:rsidP="00EB4688">
      <w:pPr>
        <w:shd w:val="clear" w:color="auto" w:fill="FFFFFF"/>
        <w:spacing w:after="200" w:line="480" w:lineRule="auto"/>
        <w:jc w:val="both"/>
        <w:rPr>
          <w:ins w:id="328" w:author="Dan Tischer" w:date="2018-04-25T15:11:00Z"/>
          <w:color w:val="000000" w:themeColor="text1"/>
        </w:rPr>
      </w:pPr>
    </w:p>
    <w:p w:rsidR="00EB4688" w:rsidRDefault="00EB4688" w:rsidP="00EB4688">
      <w:pPr>
        <w:shd w:val="clear" w:color="auto" w:fill="FFFFFF"/>
        <w:spacing w:after="200" w:line="480" w:lineRule="auto"/>
        <w:jc w:val="both"/>
        <w:rPr>
          <w:ins w:id="329" w:author="Dan Tischer" w:date="2018-04-25T15:11:00Z"/>
        </w:rPr>
      </w:pPr>
    </w:p>
    <w:p w:rsidR="0077435D" w:rsidRDefault="009A7402" w:rsidP="009A7402">
      <w:pPr>
        <w:shd w:val="clear" w:color="auto" w:fill="FFFFFF"/>
        <w:spacing w:after="200" w:line="480" w:lineRule="auto"/>
        <w:jc w:val="both"/>
        <w:rPr>
          <w:ins w:id="330" w:author="Dan Tischer" w:date="2018-04-25T10:49:00Z"/>
          <w:lang w:val="en-US"/>
        </w:rPr>
      </w:pPr>
      <w:ins w:id="331" w:author="Dan Tischer" w:date="2018-04-16T14:38:00Z">
        <w:r w:rsidRPr="00D12A39">
          <w:rPr>
            <w:lang w:val="en-US"/>
          </w:rPr>
          <w:t>Our network analysis seeks first to explore the overall structure of the activity, examining concentration by ‘role’</w:t>
        </w:r>
      </w:ins>
      <w:ins w:id="332" w:author="Dan Tischer" w:date="2018-04-25T10:33:00Z">
        <w:r w:rsidR="00A31810">
          <w:rPr>
            <w:lang w:val="en-US"/>
          </w:rPr>
          <w:t>-</w:t>
        </w:r>
      </w:ins>
      <w:ins w:id="333" w:author="Dan Tischer" w:date="2018-04-16T14:38:00Z">
        <w:r w:rsidRPr="00D12A39">
          <w:rPr>
            <w:lang w:val="en-US"/>
          </w:rPr>
          <w:t>and how this pattern reflects the social construction of risk.</w:t>
        </w:r>
      </w:ins>
      <w:ins w:id="334" w:author="Dan Tischer" w:date="2018-04-25T10:28:00Z">
        <w:r w:rsidR="00A31810">
          <w:rPr>
            <w:lang w:val="en-US"/>
          </w:rPr>
          <w:t xml:space="preserve"> </w:t>
        </w:r>
      </w:ins>
      <w:ins w:id="335" w:author="Dan Tischer" w:date="2018-04-25T10:38:00Z">
        <w:r w:rsidR="00F13042">
          <w:rPr>
            <w:lang w:val="en-US"/>
          </w:rPr>
          <w:t>This is done by looking at basic properties of the network including distribution of actors per function</w:t>
        </w:r>
      </w:ins>
      <w:ins w:id="336" w:author="Dan Tischer" w:date="2018-04-25T10:39:00Z">
        <w:r w:rsidR="00F13042">
          <w:rPr>
            <w:lang w:val="en-US"/>
          </w:rPr>
          <w:t xml:space="preserve"> and across the network overall </w:t>
        </w:r>
      </w:ins>
      <w:ins w:id="337" w:author="Dan Tischer" w:date="2018-04-25T10:49:00Z">
        <w:r w:rsidR="003174BA">
          <w:rPr>
            <w:lang w:val="en-US"/>
          </w:rPr>
          <w:t xml:space="preserve">by measuring </w:t>
        </w:r>
      </w:ins>
      <w:ins w:id="338" w:author="Dan Tischer" w:date="2018-04-25T10:39:00Z">
        <w:r w:rsidR="00F13042">
          <w:rPr>
            <w:lang w:val="en-US"/>
          </w:rPr>
          <w:t>degree centrality</w:t>
        </w:r>
      </w:ins>
      <w:ins w:id="339" w:author="Dan Tischer" w:date="2018-04-25T11:01:00Z">
        <w:r w:rsidR="003174BA">
          <w:rPr>
            <w:lang w:val="en-US"/>
          </w:rPr>
          <w:t xml:space="preserve">. Degree centrality is a measure of the </w:t>
        </w:r>
      </w:ins>
      <w:ins w:id="340" w:author="Dan Tischer" w:date="2018-04-25T11:02:00Z">
        <w:r w:rsidR="003174BA">
          <w:rPr>
            <w:lang w:val="en-US"/>
          </w:rPr>
          <w:t>actor’s</w:t>
        </w:r>
      </w:ins>
      <w:ins w:id="341" w:author="Dan Tischer" w:date="2018-04-25T11:01:00Z">
        <w:r w:rsidR="003174BA">
          <w:rPr>
            <w:lang w:val="en-US"/>
          </w:rPr>
          <w:t xml:space="preserve"> popularity in the network</w:t>
        </w:r>
      </w:ins>
      <w:ins w:id="342" w:author="Dan Tischer" w:date="2018-04-25T11:04:00Z">
        <w:r w:rsidR="003174BA">
          <w:rPr>
            <w:lang w:val="en-US"/>
          </w:rPr>
          <w:t xml:space="preserve"> and in our case represents the number of times an actor actively participates in the structuration of a CDO. </w:t>
        </w:r>
      </w:ins>
      <w:ins w:id="343" w:author="Dan Tischer" w:date="2018-04-25T11:07:00Z">
        <w:r w:rsidR="003174BA">
          <w:rPr>
            <w:lang w:val="en-US"/>
          </w:rPr>
          <w:t>For undirected networks, d</w:t>
        </w:r>
      </w:ins>
      <w:ins w:id="344" w:author="Dan Tischer" w:date="2018-04-25T11:06:00Z">
        <w:r w:rsidR="003174BA">
          <w:rPr>
            <w:lang w:val="en-US"/>
          </w:rPr>
          <w:t>egree centrality tends to be highly correlated to other measures of centrality (betweeness, closeness and eigenvector)</w:t>
        </w:r>
      </w:ins>
      <w:ins w:id="345" w:author="Dan Tischer" w:date="2018-04-25T17:26:00Z">
        <w:r w:rsidR="00A26574">
          <w:rPr>
            <w:lang w:val="en-US"/>
          </w:rPr>
          <w:t>,</w:t>
        </w:r>
      </w:ins>
      <w:ins w:id="346" w:author="Dan Tischer" w:date="2018-04-25T11:07:00Z">
        <w:r w:rsidR="003174BA">
          <w:rPr>
            <w:lang w:val="en-US"/>
          </w:rPr>
          <w:t xml:space="preserve"> hence this simple measure is sufficient</w:t>
        </w:r>
      </w:ins>
      <w:ins w:id="347" w:author="Dan Tischer" w:date="2018-04-25T11:14:00Z">
        <w:r w:rsidR="003174BA">
          <w:rPr>
            <w:lang w:val="en-US"/>
          </w:rPr>
          <w:t xml:space="preserve"> here</w:t>
        </w:r>
      </w:ins>
      <w:ins w:id="348" w:author="Dan Tischer" w:date="2018-04-25T11:08:00Z">
        <w:r w:rsidR="003174BA">
          <w:rPr>
            <w:lang w:val="en-US"/>
          </w:rPr>
          <w:t xml:space="preserve"> (Valente et al </w:t>
        </w:r>
        <w:commentRangeStart w:id="349"/>
        <w:r w:rsidR="003174BA">
          <w:rPr>
            <w:lang w:val="en-US"/>
          </w:rPr>
          <w:t>200</w:t>
        </w:r>
      </w:ins>
      <w:ins w:id="350" w:author="Dan Tischer" w:date="2018-04-25T11:09:00Z">
        <w:r w:rsidR="003174BA">
          <w:rPr>
            <w:lang w:val="en-US"/>
          </w:rPr>
          <w:t>8</w:t>
        </w:r>
        <w:commentRangeEnd w:id="349"/>
        <w:r w:rsidR="003174BA">
          <w:rPr>
            <w:rStyle w:val="CommentReference"/>
            <w:rFonts w:ascii="Arial" w:hAnsi="Arial" w:cs="Arial"/>
            <w:color w:val="000000"/>
          </w:rPr>
          <w:commentReference w:id="349"/>
        </w:r>
        <w:r w:rsidR="003174BA">
          <w:rPr>
            <w:lang w:val="en-US"/>
          </w:rPr>
          <w:t>).</w:t>
        </w:r>
      </w:ins>
    </w:p>
    <w:p w:rsidR="00A83353" w:rsidRDefault="002219D3" w:rsidP="009A7402">
      <w:pPr>
        <w:shd w:val="clear" w:color="auto" w:fill="FFFFFF"/>
        <w:spacing w:after="200" w:line="480" w:lineRule="auto"/>
        <w:jc w:val="both"/>
        <w:rPr>
          <w:ins w:id="351" w:author="Dan Tischer" w:date="2018-04-25T13:41:00Z"/>
          <w:lang w:val="en-US"/>
        </w:rPr>
      </w:pPr>
      <w:ins w:id="352" w:author="Dan Tischer" w:date="2018-04-25T08:51:00Z">
        <w:r>
          <w:rPr>
            <w:lang w:val="en-US"/>
          </w:rPr>
          <w:t>Second</w:t>
        </w:r>
      </w:ins>
      <w:ins w:id="353" w:author="Dan Tischer" w:date="2018-04-25T13:19:00Z">
        <w:r>
          <w:rPr>
            <w:lang w:val="en-US"/>
          </w:rPr>
          <w:t xml:space="preserve">, </w:t>
        </w:r>
      </w:ins>
      <w:ins w:id="354" w:author="Dan Tischer" w:date="2018-04-25T08:51:00Z">
        <w:r w:rsidR="008079FB">
          <w:rPr>
            <w:lang w:val="en-US"/>
          </w:rPr>
          <w:t>w</w:t>
        </w:r>
      </w:ins>
      <w:ins w:id="355" w:author="Dan Tischer" w:date="2018-04-16T14:38:00Z">
        <w:r w:rsidR="009A7402" w:rsidRPr="00D12A39">
          <w:rPr>
            <w:lang w:val="en-US"/>
          </w:rPr>
          <w:t>e analyze the activity longitudinally to explore the extent to which the pattern of relationships exhibit market-like or net</w:t>
        </w:r>
        <w:r w:rsidR="00A31810">
          <w:rPr>
            <w:lang w:val="en-US"/>
          </w:rPr>
          <w:t>work-like properties over time.</w:t>
        </w:r>
      </w:ins>
      <w:ins w:id="356" w:author="Dan Tischer" w:date="2018-04-25T10:34:00Z">
        <w:r w:rsidR="00A31810">
          <w:rPr>
            <w:lang w:val="en-US"/>
          </w:rPr>
          <w:t xml:space="preserve"> </w:t>
        </w:r>
      </w:ins>
      <w:ins w:id="357" w:author="Dan Tischer" w:date="2018-04-25T11:15:00Z">
        <w:r w:rsidR="00396092">
          <w:rPr>
            <w:lang w:val="en-US"/>
          </w:rPr>
          <w:t>Initially w</w:t>
        </w:r>
      </w:ins>
      <w:ins w:id="358" w:author="Dan Tischer" w:date="2018-04-25T10:41:00Z">
        <w:r w:rsidR="00F13042">
          <w:rPr>
            <w:lang w:val="en-US"/>
          </w:rPr>
          <w:t>e</w:t>
        </w:r>
      </w:ins>
      <w:ins w:id="359" w:author="Dan Tischer" w:date="2018-04-25T10:35:00Z">
        <w:r w:rsidR="00A31810">
          <w:rPr>
            <w:lang w:val="en-US"/>
          </w:rPr>
          <w:t xml:space="preserve"> </w:t>
        </w:r>
      </w:ins>
      <w:ins w:id="360" w:author="Dan Tischer" w:date="2018-04-25T10:43:00Z">
        <w:r w:rsidR="00F13042">
          <w:rPr>
            <w:lang w:val="en-US"/>
          </w:rPr>
          <w:t>compare changes for each f</w:t>
        </w:r>
        <w:r w:rsidR="00396092">
          <w:rPr>
            <w:lang w:val="en-US"/>
          </w:rPr>
          <w:t>unction</w:t>
        </w:r>
      </w:ins>
      <w:ins w:id="361" w:author="Dan Tischer" w:date="2018-04-25T11:15:00Z">
        <w:r w:rsidR="00396092">
          <w:rPr>
            <w:lang w:val="en-US"/>
          </w:rPr>
          <w:t xml:space="preserve"> by counting the number of individual firms active per year. An increase in these figures proposes entrants of new actors within specific function, which we would expect </w:t>
        </w:r>
      </w:ins>
      <w:ins w:id="362" w:author="Dan Tischer" w:date="2018-04-25T11:16:00Z">
        <w:r w:rsidR="00396092">
          <w:rPr>
            <w:lang w:val="en-US"/>
          </w:rPr>
          <w:t>in an activity t</w:t>
        </w:r>
        <w:r>
          <w:rPr>
            <w:lang w:val="en-US"/>
          </w:rPr>
          <w:t>hat is market-like.</w:t>
        </w:r>
      </w:ins>
      <w:ins w:id="363" w:author="Dan Tischer" w:date="2018-04-25T13:19:00Z">
        <w:r>
          <w:rPr>
            <w:lang w:val="en-US"/>
          </w:rPr>
          <w:t xml:space="preserve"> T</w:t>
        </w:r>
      </w:ins>
      <w:ins w:id="364" w:author="Dan Tischer" w:date="2018-04-25T13:20:00Z">
        <w:r>
          <w:rPr>
            <w:lang w:val="en-US"/>
          </w:rPr>
          <w:t>o assess network properties of the activity</w:t>
        </w:r>
      </w:ins>
      <w:ins w:id="365" w:author="Dan Tischer" w:date="2018-04-25T13:21:00Z">
        <w:r>
          <w:rPr>
            <w:lang w:val="en-US"/>
          </w:rPr>
          <w:t xml:space="preserve"> by </w:t>
        </w:r>
        <w:r>
          <w:rPr>
            <w:lang w:val="en-US"/>
          </w:rPr>
          <w:lastRenderedPageBreak/>
          <w:t xml:space="preserve">examining network positions of actors for each year. </w:t>
        </w:r>
      </w:ins>
      <w:ins w:id="366" w:author="Dan Tischer" w:date="2018-04-25T13:22:00Z">
        <w:r>
          <w:rPr>
            <w:lang w:val="en-US"/>
          </w:rPr>
          <w:t>We do this by</w:t>
        </w:r>
      </w:ins>
      <w:ins w:id="367" w:author="Dan Tischer" w:date="2018-04-25T13:20:00Z">
        <w:r>
          <w:rPr>
            <w:lang w:val="en-US"/>
          </w:rPr>
          <w:t xml:space="preserve"> </w:t>
        </w:r>
      </w:ins>
      <w:ins w:id="368" w:author="Dan Tischer" w:date="2018-04-25T13:22:00Z">
        <w:r>
          <w:rPr>
            <w:lang w:val="en-US"/>
          </w:rPr>
          <w:t>separating</w:t>
        </w:r>
        <w:r>
          <w:rPr>
            <w:lang w:val="en-US"/>
          </w:rPr>
          <w:t xml:space="preserve"> the </w:t>
        </w:r>
      </w:ins>
      <w:ins w:id="369" w:author="Dan Tischer" w:date="2018-04-25T13:23:00Z">
        <w:r>
          <w:rPr>
            <w:lang w:val="en-US"/>
          </w:rPr>
          <w:t xml:space="preserve">initial </w:t>
        </w:r>
      </w:ins>
      <w:ins w:id="370" w:author="Dan Tischer" w:date="2018-04-25T13:22:00Z">
        <w:r>
          <w:rPr>
            <w:lang w:val="en-US"/>
          </w:rPr>
          <w:t>matrix</w:t>
        </w:r>
      </w:ins>
      <w:ins w:id="371" w:author="Dan Tischer" w:date="2018-04-25T13:24:00Z">
        <w:r>
          <w:rPr>
            <w:lang w:val="en-US"/>
          </w:rPr>
          <w:t>,</w:t>
        </w:r>
      </w:ins>
      <w:ins w:id="372" w:author="Dan Tischer" w:date="2018-04-25T13:22:00Z">
        <w:r>
          <w:rPr>
            <w:lang w:val="en-US"/>
          </w:rPr>
          <w:t xml:space="preserve"> </w:t>
        </w:r>
      </w:ins>
      <w:ins w:id="373" w:author="Dan Tischer" w:date="2018-04-25T13:23:00Z">
        <w:r>
          <w:rPr>
            <w:lang w:val="en-US"/>
          </w:rPr>
          <w:t>which includes activity between 2001 and 2008</w:t>
        </w:r>
      </w:ins>
      <w:ins w:id="374" w:author="Dan Tischer" w:date="2018-04-25T13:24:00Z">
        <w:r>
          <w:rPr>
            <w:lang w:val="en-US"/>
          </w:rPr>
          <w:t>,</w:t>
        </w:r>
      </w:ins>
      <w:ins w:id="375" w:author="Dan Tischer" w:date="2018-04-25T13:23:00Z">
        <w:r>
          <w:rPr>
            <w:lang w:val="en-US"/>
          </w:rPr>
          <w:t xml:space="preserve"> into </w:t>
        </w:r>
        <w:r>
          <w:rPr>
            <w:lang w:val="en-US"/>
          </w:rPr>
          <w:t>matrices</w:t>
        </w:r>
        <w:r>
          <w:rPr>
            <w:lang w:val="en-US"/>
          </w:rPr>
          <w:t xml:space="preserve"> for each component year</w:t>
        </w:r>
      </w:ins>
      <w:ins w:id="376" w:author="Dan Tischer" w:date="2018-04-25T13:24:00Z">
        <w:r>
          <w:rPr>
            <w:lang w:val="en-US"/>
          </w:rPr>
          <w:t>.</w:t>
        </w:r>
      </w:ins>
      <w:ins w:id="377" w:author="Dan Tischer" w:date="2018-04-25T13:29:00Z">
        <w:r w:rsidR="00753BB0">
          <w:rPr>
            <w:lang w:val="en-US"/>
          </w:rPr>
          <w:t xml:space="preserve"> </w:t>
        </w:r>
      </w:ins>
      <w:ins w:id="378" w:author="Dan Tischer" w:date="2018-04-25T13:41:00Z">
        <w:r w:rsidR="00A83353">
          <w:rPr>
            <w:lang w:val="en-US"/>
          </w:rPr>
          <w:t>W</w:t>
        </w:r>
      </w:ins>
      <w:ins w:id="379" w:author="Dan Tischer" w:date="2018-04-25T13:30:00Z">
        <w:r w:rsidR="00753BB0">
          <w:rPr>
            <w:lang w:val="en-US"/>
          </w:rPr>
          <w:t>e can assess changes to the network structure over time</w:t>
        </w:r>
      </w:ins>
      <w:ins w:id="380" w:author="Dan Tischer" w:date="2018-04-25T13:41:00Z">
        <w:r w:rsidR="00A83353">
          <w:rPr>
            <w:lang w:val="en-US"/>
          </w:rPr>
          <w:t xml:space="preserve"> by running a QAP correlation which is principally used to </w:t>
        </w:r>
      </w:ins>
      <w:ins w:id="381" w:author="Dan Tischer" w:date="2018-04-25T13:42:00Z">
        <w:r w:rsidR="00A83353">
          <w:rPr>
            <w:lang w:val="en-US"/>
          </w:rPr>
          <w:t xml:space="preserve">identify </w:t>
        </w:r>
      </w:ins>
      <w:ins w:id="382" w:author="Dan Tischer" w:date="2018-04-25T13:44:00Z">
        <w:r w:rsidR="00A83353">
          <w:rPr>
            <w:lang w:val="en-US"/>
          </w:rPr>
          <w:t>similarities</w:t>
        </w:r>
      </w:ins>
      <w:ins w:id="383" w:author="Dan Tischer" w:date="2018-04-25T17:27:00Z">
        <w:r w:rsidR="00A26574">
          <w:rPr>
            <w:lang w:val="en-US"/>
          </w:rPr>
          <w:t xml:space="preserve"> or differences</w:t>
        </w:r>
      </w:ins>
      <w:ins w:id="384" w:author="Dan Tischer" w:date="2018-04-25T13:42:00Z">
        <w:r w:rsidR="00A83353">
          <w:rPr>
            <w:lang w:val="en-US"/>
          </w:rPr>
          <w:t xml:space="preserve"> between networks</w:t>
        </w:r>
      </w:ins>
      <w:ins w:id="385" w:author="Dan Tischer" w:date="2018-04-25T13:43:00Z">
        <w:r w:rsidR="00A83353">
          <w:rPr>
            <w:lang w:val="en-US"/>
          </w:rPr>
          <w:t xml:space="preserve"> </w:t>
        </w:r>
        <w:r w:rsidR="00A83353">
          <w:rPr>
            <w:lang w:val="en-US"/>
          </w:rPr>
          <w:t>(</w:t>
        </w:r>
        <w:commentRangeStart w:id="386"/>
        <w:r w:rsidR="00A83353">
          <w:rPr>
            <w:lang w:val="en-US"/>
          </w:rPr>
          <w:t>Borgatti et al. (2018</w:t>
        </w:r>
        <w:commentRangeEnd w:id="386"/>
        <w:r w:rsidR="00A83353">
          <w:rPr>
            <w:rStyle w:val="CommentReference"/>
            <w:rFonts w:ascii="Arial" w:hAnsi="Arial" w:cs="Arial"/>
            <w:color w:val="000000"/>
          </w:rPr>
          <w:commentReference w:id="386"/>
        </w:r>
        <w:r w:rsidR="00A83353">
          <w:rPr>
            <w:lang w:val="en-US"/>
          </w:rPr>
          <w:t>)</w:t>
        </w:r>
        <w:r w:rsidR="00A83353">
          <w:rPr>
            <w:lang w:val="en-US"/>
          </w:rPr>
          <w:t xml:space="preserve">. </w:t>
        </w:r>
      </w:ins>
      <w:ins w:id="387" w:author="Dan Tischer" w:date="2018-04-25T13:44:00Z">
        <w:r w:rsidR="00A83353">
          <w:rPr>
            <w:lang w:val="en-US"/>
          </w:rPr>
          <w:t>Highly correlated matrices indicate a consolidation of activity as structure becomes more similar, whereas a low correlation would promote the idea of a fragmented structure</w:t>
        </w:r>
      </w:ins>
      <w:ins w:id="388" w:author="Dan Tischer" w:date="2018-04-25T13:45:00Z">
        <w:r w:rsidR="00A83353">
          <w:rPr>
            <w:lang w:val="en-US"/>
          </w:rPr>
          <w:t>.</w:t>
        </w:r>
      </w:ins>
    </w:p>
    <w:p w:rsidR="009A7402" w:rsidDel="00EB4688" w:rsidRDefault="009A7402" w:rsidP="00E00D56">
      <w:pPr>
        <w:shd w:val="clear" w:color="auto" w:fill="FFFFFF"/>
        <w:spacing w:after="200" w:line="480" w:lineRule="auto"/>
        <w:jc w:val="both"/>
        <w:rPr>
          <w:del w:id="389" w:author="Dan Tischer" w:date="2018-04-16T14:38:00Z"/>
        </w:rPr>
      </w:pPr>
      <w:ins w:id="390" w:author="Dan Tischer" w:date="2018-04-16T14:38:00Z">
        <w:r w:rsidRPr="00D12A39">
          <w:rPr>
            <w:lang w:val="en-US"/>
          </w:rPr>
          <w:t xml:space="preserve">Finally we use core-periphery </w:t>
        </w:r>
      </w:ins>
      <w:ins w:id="391" w:author="Dan Tischer" w:date="2018-04-25T15:04:00Z">
        <w:r w:rsidR="00EB4688">
          <w:rPr>
            <w:lang w:val="en-US"/>
          </w:rPr>
          <w:t xml:space="preserve">(C/P) </w:t>
        </w:r>
      </w:ins>
      <w:ins w:id="392" w:author="Dan Tischer" w:date="2018-04-16T14:38:00Z">
        <w:r w:rsidRPr="00D12A39">
          <w:rPr>
            <w:lang w:val="en-US"/>
          </w:rPr>
          <w:t>analysis to analyze how the particular market-based risk mitigating mechanisms in CDO structuration may have contributed to the crisis when applied in a network.</w:t>
        </w:r>
      </w:ins>
      <w:ins w:id="393" w:author="Dan Tischer" w:date="2018-04-25T13:47:00Z">
        <w:r w:rsidR="00A83353">
          <w:rPr>
            <w:lang w:val="en-US"/>
          </w:rPr>
          <w:t xml:space="preserve"> </w:t>
        </w:r>
      </w:ins>
      <w:ins w:id="394" w:author="Dan Tischer" w:date="2018-04-25T14:43:00Z">
        <w:r w:rsidR="004C62D0">
          <w:rPr>
            <w:lang w:val="en-US"/>
          </w:rPr>
          <w:t>We apply the</w:t>
        </w:r>
      </w:ins>
      <w:ins w:id="395" w:author="Dan Tischer" w:date="2018-04-25T14:46:00Z">
        <w:r w:rsidR="004C62D0">
          <w:rPr>
            <w:lang w:val="en-US"/>
          </w:rPr>
          <w:t xml:space="preserve"> continuous</w:t>
        </w:r>
      </w:ins>
      <w:ins w:id="396" w:author="Dan Tischer" w:date="2018-04-25T14:43:00Z">
        <w:r w:rsidR="004C62D0">
          <w:rPr>
            <w:lang w:val="en-US"/>
          </w:rPr>
          <w:t xml:space="preserve"> </w:t>
        </w:r>
      </w:ins>
      <w:ins w:id="397" w:author="Dan Tischer" w:date="2018-04-25T15:04:00Z">
        <w:r w:rsidR="00EB4688">
          <w:rPr>
            <w:lang w:val="en-US"/>
          </w:rPr>
          <w:t>C/P</w:t>
        </w:r>
      </w:ins>
      <w:ins w:id="398" w:author="Dan Tischer" w:date="2018-04-25T14:43:00Z">
        <w:r w:rsidR="004C62D0">
          <w:rPr>
            <w:lang w:val="en-US"/>
          </w:rPr>
          <w:t xml:space="preserve"> method described by Borgatti and Everett (</w:t>
        </w:r>
        <w:commentRangeStart w:id="399"/>
        <w:r w:rsidR="004C62D0">
          <w:rPr>
            <w:lang w:val="en-US"/>
          </w:rPr>
          <w:t>1999</w:t>
        </w:r>
        <w:commentRangeEnd w:id="399"/>
        <w:r w:rsidR="004C62D0">
          <w:rPr>
            <w:rStyle w:val="CommentReference"/>
            <w:rFonts w:ascii="Arial" w:hAnsi="Arial" w:cs="Arial"/>
            <w:color w:val="000000"/>
          </w:rPr>
          <w:commentReference w:id="399"/>
        </w:r>
        <w:r w:rsidR="004C62D0">
          <w:rPr>
            <w:lang w:val="en-US"/>
          </w:rPr>
          <w:t xml:space="preserve">) </w:t>
        </w:r>
      </w:ins>
      <w:ins w:id="400" w:author="Dan Tischer" w:date="2018-04-25T14:45:00Z">
        <w:r w:rsidR="004C62D0">
          <w:rPr>
            <w:lang w:val="en-US"/>
          </w:rPr>
          <w:t xml:space="preserve">to distinguish core actors </w:t>
        </w:r>
      </w:ins>
      <w:ins w:id="401" w:author="Dan Tischer" w:date="2018-04-25T14:50:00Z">
        <w:r w:rsidR="004C62D0">
          <w:rPr>
            <w:lang w:val="en-US"/>
          </w:rPr>
          <w:t>–</w:t>
        </w:r>
      </w:ins>
      <w:ins w:id="402" w:author="Dan Tischer" w:date="2018-04-25T14:45:00Z">
        <w:r w:rsidR="004C62D0">
          <w:rPr>
            <w:lang w:val="en-US"/>
          </w:rPr>
          <w:t xml:space="preserve"> </w:t>
        </w:r>
      </w:ins>
      <w:ins w:id="403" w:author="Dan Tischer" w:date="2018-04-25T14:50:00Z">
        <w:r w:rsidR="004C62D0">
          <w:rPr>
            <w:lang w:val="en-US"/>
          </w:rPr>
          <w:t xml:space="preserve">actors closely connected to each other </w:t>
        </w:r>
        <w:r w:rsidR="004C62D0">
          <w:rPr>
            <w:lang w:val="en-US"/>
          </w:rPr>
          <w:t>–</w:t>
        </w:r>
        <w:r w:rsidR="004C62D0">
          <w:rPr>
            <w:lang w:val="en-US"/>
          </w:rPr>
          <w:t xml:space="preserve"> from those in the </w:t>
        </w:r>
        <w:r w:rsidR="004C62D0">
          <w:rPr>
            <w:lang w:val="en-US"/>
          </w:rPr>
          <w:t>periphery</w:t>
        </w:r>
        <w:r w:rsidR="004C62D0">
          <w:rPr>
            <w:lang w:val="en-US"/>
          </w:rPr>
          <w:t xml:space="preserve"> </w:t>
        </w:r>
      </w:ins>
      <w:ins w:id="404" w:author="Dan Tischer" w:date="2018-04-25T14:53:00Z">
        <w:r w:rsidR="00404355">
          <w:rPr>
            <w:lang w:val="en-US"/>
          </w:rPr>
          <w:t>–</w:t>
        </w:r>
        <w:r w:rsidR="00404355">
          <w:rPr>
            <w:lang w:val="en-US"/>
          </w:rPr>
          <w:t xml:space="preserve"> actors </w:t>
        </w:r>
        <w:r w:rsidR="00404355">
          <w:rPr>
            <w:lang w:val="en-US"/>
          </w:rPr>
          <w:t>loosely</w:t>
        </w:r>
        <w:r w:rsidR="00404355">
          <w:rPr>
            <w:lang w:val="en-US"/>
          </w:rPr>
          <w:t xml:space="preserve"> connected to each </w:t>
        </w:r>
      </w:ins>
      <w:ins w:id="405" w:author="Dan Tischer" w:date="2018-04-25T14:54:00Z">
        <w:r w:rsidR="00404355">
          <w:rPr>
            <w:lang w:val="en-US"/>
          </w:rPr>
          <w:t xml:space="preserve">but lack cohesion with the core. </w:t>
        </w:r>
      </w:ins>
      <w:ins w:id="406" w:author="Dan Tischer" w:date="2018-04-25T14:56:00Z">
        <w:r w:rsidR="00404355">
          <w:rPr>
            <w:lang w:val="en-US"/>
          </w:rPr>
          <w:t xml:space="preserve">Apart from the </w:t>
        </w:r>
      </w:ins>
      <w:ins w:id="407" w:author="Dan Tischer" w:date="2018-04-25T14:57:00Z">
        <w:r w:rsidR="00404355">
          <w:rPr>
            <w:lang w:val="en-US"/>
          </w:rPr>
          <w:t>recommended core size</w:t>
        </w:r>
      </w:ins>
      <w:ins w:id="408" w:author="Dan Tischer" w:date="2018-04-25T15:02:00Z">
        <w:r w:rsidR="00404355">
          <w:rPr>
            <w:lang w:val="en-US"/>
          </w:rPr>
          <w:t xml:space="preserve"> and </w:t>
        </w:r>
        <w:r w:rsidR="00EB4688">
          <w:rPr>
            <w:lang w:val="en-US"/>
          </w:rPr>
          <w:t>positioning of actors in either core or periphery</w:t>
        </w:r>
      </w:ins>
      <w:ins w:id="409" w:author="Dan Tischer" w:date="2018-04-25T15:08:00Z">
        <w:r w:rsidR="00EB4688">
          <w:rPr>
            <w:lang w:val="en-US"/>
          </w:rPr>
          <w:t xml:space="preserve"> (which is </w:t>
        </w:r>
        <w:r w:rsidR="00EB4688">
          <w:rPr>
            <w:lang w:val="en-US"/>
          </w:rPr>
          <w:t>visualized</w:t>
        </w:r>
        <w:r w:rsidR="00EB4688">
          <w:rPr>
            <w:lang w:val="en-US"/>
          </w:rPr>
          <w:t xml:space="preserve"> using multi-dimensional scaling)</w:t>
        </w:r>
      </w:ins>
      <w:ins w:id="410" w:author="Dan Tischer" w:date="2018-04-25T15:09:00Z">
        <w:r w:rsidR="00EB4688">
          <w:rPr>
            <w:lang w:val="en-US"/>
          </w:rPr>
          <w:t xml:space="preserve"> (Borgatti et al. 2018)</w:t>
        </w:r>
      </w:ins>
      <w:ins w:id="411" w:author="Dan Tischer" w:date="2018-04-25T14:57:00Z">
        <w:r w:rsidR="00404355">
          <w:rPr>
            <w:lang w:val="en-US"/>
          </w:rPr>
          <w:t xml:space="preserve">, </w:t>
        </w:r>
        <w:r w:rsidR="00EB4688">
          <w:rPr>
            <w:lang w:val="en-US"/>
          </w:rPr>
          <w:t xml:space="preserve">the Gini-coefficient </w:t>
        </w:r>
      </w:ins>
      <w:ins w:id="412" w:author="Dan Tischer" w:date="2018-04-25T14:59:00Z">
        <w:r w:rsidR="00404355">
          <w:rPr>
            <w:lang w:val="en-US"/>
          </w:rPr>
          <w:t>and heterogeneity</w:t>
        </w:r>
        <w:r w:rsidR="00EB4688">
          <w:rPr>
            <w:lang w:val="en-US"/>
          </w:rPr>
          <w:t xml:space="preserve"> </w:t>
        </w:r>
      </w:ins>
      <w:ins w:id="413" w:author="Dan Tischer" w:date="2018-04-25T15:03:00Z">
        <w:r w:rsidR="00EB4688">
          <w:t>provide further detail on the equality of nodes within this structure and the distribution of scores</w:t>
        </w:r>
      </w:ins>
      <w:ins w:id="414" w:author="Dan Tischer" w:date="2018-04-25T15:09:00Z">
        <w:r w:rsidR="00EB4688">
          <w:t xml:space="preserve"> across the population</w:t>
        </w:r>
      </w:ins>
      <w:ins w:id="415" w:author="Dan Tischer" w:date="2018-04-25T15:03:00Z">
        <w:r w:rsidR="00EB4688">
          <w:t>.</w:t>
        </w:r>
      </w:ins>
      <w:ins w:id="416" w:author="Dan Tischer" w:date="2018-04-25T15:04:00Z">
        <w:r w:rsidR="00EB4688">
          <w:t xml:space="preserve"> Given the </w:t>
        </w:r>
        <w:r w:rsidR="00EB4688">
          <w:t>longitudinal</w:t>
        </w:r>
        <w:r w:rsidR="00EB4688">
          <w:t xml:space="preserve"> nature of the network, we computed C/P</w:t>
        </w:r>
      </w:ins>
      <w:ins w:id="417" w:author="Dan Tischer" w:date="2018-04-25T15:05:00Z">
        <w:r w:rsidR="00EB4688">
          <w:t xml:space="preserve"> for yearly datasets to provide further detail on change and stability of the </w:t>
        </w:r>
      </w:ins>
      <w:ins w:id="418" w:author="Dan Tischer" w:date="2018-04-25T15:06:00Z">
        <w:r w:rsidR="00EB4688">
          <w:t>core over time</w:t>
        </w:r>
      </w:ins>
      <w:ins w:id="419" w:author="Dan Tischer" w:date="2018-04-25T15:09:00Z">
        <w:r w:rsidR="00EB4688">
          <w:t xml:space="preserve">. </w:t>
        </w:r>
      </w:ins>
    </w:p>
    <w:p w:rsidR="00EB4688" w:rsidRDefault="00EB4688" w:rsidP="00E00D56">
      <w:pPr>
        <w:shd w:val="clear" w:color="auto" w:fill="FFFFFF"/>
        <w:spacing w:after="200" w:line="480" w:lineRule="auto"/>
        <w:jc w:val="both"/>
        <w:rPr>
          <w:ins w:id="420" w:author="Dan Tischer" w:date="2018-04-25T15:10:00Z"/>
          <w:lang w:val="en-US"/>
        </w:rPr>
      </w:pPr>
      <w:ins w:id="421" w:author="Dan Tischer" w:date="2018-04-25T15:12:00Z">
        <w:r>
          <w:rPr>
            <w:color w:val="000000" w:themeColor="text1"/>
            <w:lang w:val="en-US"/>
          </w:rPr>
          <w:t>In doing so we</w:t>
        </w:r>
        <w:r w:rsidRPr="00D12A39">
          <w:rPr>
            <w:color w:val="000000" w:themeColor="text1"/>
          </w:rPr>
          <w:t xml:space="preserve"> provide an </w:t>
        </w:r>
        <w:r>
          <w:rPr>
            <w:color w:val="000000" w:themeColor="text1"/>
          </w:rPr>
          <w:t>alternative</w:t>
        </w:r>
        <w:r w:rsidRPr="00D12A39">
          <w:rPr>
            <w:color w:val="000000" w:themeColor="text1"/>
          </w:rPr>
          <w:t xml:space="preserve"> view</w:t>
        </w:r>
        <w:r>
          <w:rPr>
            <w:color w:val="000000" w:themeColor="text1"/>
          </w:rPr>
          <w:t xml:space="preserve"> of how risk is managed in this activity:</w:t>
        </w:r>
        <w:r w:rsidRPr="00D12A39">
          <w:rPr>
            <w:color w:val="000000" w:themeColor="text1"/>
          </w:rPr>
          <w:t xml:space="preserve"> a network context in which to situate risk and uncertainty as constructed through social relationships between actors</w:t>
        </w:r>
        <w:r>
          <w:rPr>
            <w:color w:val="000000" w:themeColor="text1"/>
          </w:rPr>
          <w:t>.</w:t>
        </w:r>
        <w:r w:rsidRPr="00D12A39">
          <w:rPr>
            <w:color w:val="000000" w:themeColor="text1"/>
          </w:rPr>
          <w:t xml:space="preserve"> This provides us with the context in which to understand the failure of risk management: rather than a market, the consolidation of these network relations over time through repeat interactions was masked by an assumed diversification effect of more providers of supply-side services </w:t>
        </w:r>
        <w:r>
          <w:rPr>
            <w:color w:val="000000" w:themeColor="text1"/>
          </w:rPr>
          <w:t>becoming involved. This was previously not looked at</w:t>
        </w:r>
        <w:r w:rsidRPr="00D12A39">
          <w:rPr>
            <w:color w:val="000000" w:themeColor="text1"/>
          </w:rPr>
          <w:t>,</w:t>
        </w:r>
        <w:r>
          <w:rPr>
            <w:color w:val="000000" w:themeColor="text1"/>
          </w:rPr>
          <w:t xml:space="preserve"> but rather,</w:t>
        </w:r>
        <w:r w:rsidRPr="00D12A39">
          <w:rPr>
            <w:color w:val="000000" w:themeColor="text1"/>
          </w:rPr>
          <w:t xml:space="preserve"> it was assumed, and whilst these produ</w:t>
        </w:r>
        <w:r>
          <w:rPr>
            <w:color w:val="000000" w:themeColor="text1"/>
          </w:rPr>
          <w:t xml:space="preserve">ct-based networks have created </w:t>
        </w:r>
        <w:r w:rsidRPr="00D12A39">
          <w:rPr>
            <w:color w:val="000000" w:themeColor="text1"/>
          </w:rPr>
          <w:t xml:space="preserve">the same </w:t>
        </w:r>
        <w:r>
          <w:rPr>
            <w:color w:val="000000" w:themeColor="text1"/>
          </w:rPr>
          <w:t>type</w:t>
        </w:r>
        <w:r w:rsidRPr="00D12A39">
          <w:rPr>
            <w:color w:val="000000" w:themeColor="text1"/>
          </w:rPr>
          <w:t xml:space="preserve"> of products, their </w:t>
        </w:r>
        <w:r w:rsidRPr="00D12A39">
          <w:rPr>
            <w:color w:val="000000" w:themeColor="text1"/>
          </w:rPr>
          <w:lastRenderedPageBreak/>
          <w:t xml:space="preserve">macro-network positions may have enabled them to utilise </w:t>
        </w:r>
        <w:r>
          <w:rPr>
            <w:color w:val="000000" w:themeColor="text1"/>
          </w:rPr>
          <w:t>network relations</w:t>
        </w:r>
        <w:r w:rsidRPr="00D12A39">
          <w:rPr>
            <w:color w:val="000000" w:themeColor="text1"/>
          </w:rPr>
          <w:t xml:space="preserve"> for darker reasons; to create outcomes that </w:t>
        </w:r>
        <w:r>
          <w:rPr>
            <w:color w:val="000000" w:themeColor="text1"/>
          </w:rPr>
          <w:t xml:space="preserve">circumvent </w:t>
        </w:r>
        <w:r w:rsidRPr="00D12A39">
          <w:rPr>
            <w:color w:val="000000" w:themeColor="text1"/>
          </w:rPr>
          <w:t>risk-</w:t>
        </w:r>
        <w:r>
          <w:rPr>
            <w:color w:val="000000" w:themeColor="text1"/>
          </w:rPr>
          <w:t>mitigating structures.</w:t>
        </w:r>
      </w:ins>
    </w:p>
    <w:p w:rsidR="001264BF" w:rsidRPr="00D12A39" w:rsidDel="00EB4688" w:rsidRDefault="001264BF" w:rsidP="00D12A39">
      <w:pPr>
        <w:shd w:val="clear" w:color="auto" w:fill="FFFFFF"/>
        <w:spacing w:after="200" w:line="480" w:lineRule="auto"/>
        <w:jc w:val="both"/>
        <w:rPr>
          <w:del w:id="422" w:author="Dan Tischer" w:date="2018-04-25T15:11:00Z"/>
          <w:color w:val="000000" w:themeColor="text1"/>
        </w:rPr>
      </w:pPr>
      <w:del w:id="423" w:author="Dan Tischer" w:date="2018-04-16T12:10:00Z">
        <w:r w:rsidRPr="00D12A39" w:rsidDel="0068339F">
          <w:rPr>
            <w:color w:val="000000" w:themeColor="text1"/>
            <w:lang w:val="en-US"/>
          </w:rPr>
          <w:delText xml:space="preserve"> </w:delText>
        </w:r>
      </w:del>
      <w:del w:id="424" w:author="Dan Tischer" w:date="2018-04-16T14:44:00Z">
        <w:r w:rsidRPr="00D12A39" w:rsidDel="009A7402">
          <w:rPr>
            <w:color w:val="000000" w:themeColor="text1"/>
          </w:rPr>
          <w:delText xml:space="preserve">The network analysis we present here </w:delText>
        </w:r>
      </w:del>
      <w:del w:id="425" w:author="Dan Tischer" w:date="2018-04-25T15:11:00Z">
        <w:r w:rsidRPr="00D12A39" w:rsidDel="00EB4688">
          <w:rPr>
            <w:color w:val="000000" w:themeColor="text1"/>
          </w:rPr>
          <w:delText xml:space="preserve">is </w:delText>
        </w:r>
        <w:r w:rsidR="00D12A39" w:rsidRPr="00D12A39" w:rsidDel="00EB4688">
          <w:rPr>
            <w:color w:val="000000" w:themeColor="text1"/>
          </w:rPr>
          <w:delText>not</w:delText>
        </w:r>
        <w:r w:rsidRPr="00D12A39" w:rsidDel="00EB4688">
          <w:rPr>
            <w:color w:val="000000" w:themeColor="text1"/>
          </w:rPr>
          <w:delText xml:space="preserve"> an attempt to assert causality. </w:delText>
        </w:r>
      </w:del>
      <w:del w:id="426" w:author="Dan Tischer" w:date="2018-04-16T14:44:00Z">
        <w:r w:rsidRPr="00D12A39" w:rsidDel="009A7402">
          <w:rPr>
            <w:color w:val="000000" w:themeColor="text1"/>
          </w:rPr>
          <w:delText>C</w:delText>
        </w:r>
      </w:del>
      <w:del w:id="427" w:author="Dan Tischer" w:date="2018-04-25T15:11:00Z">
        <w:r w:rsidRPr="00D12A39" w:rsidDel="00EB4688">
          <w:rPr>
            <w:color w:val="000000" w:themeColor="text1"/>
          </w:rPr>
          <w:delText xml:space="preserve">onstructing a simple network structure </w:delText>
        </w:r>
      </w:del>
      <w:del w:id="428" w:author="Dan Tischer" w:date="2018-04-16T14:44:00Z">
        <w:r w:rsidRPr="00D12A39" w:rsidDel="009A7402">
          <w:rPr>
            <w:color w:val="000000" w:themeColor="text1"/>
          </w:rPr>
          <w:delText>can help us</w:delText>
        </w:r>
      </w:del>
      <w:del w:id="429" w:author="Dan Tischer" w:date="2018-04-16T14:59:00Z">
        <w:r w:rsidRPr="00D12A39" w:rsidDel="008807C2">
          <w:rPr>
            <w:color w:val="000000" w:themeColor="text1"/>
          </w:rPr>
          <w:delText xml:space="preserve"> </w:delText>
        </w:r>
      </w:del>
      <w:del w:id="430" w:author="Dan Tischer" w:date="2018-04-25T15:11:00Z">
        <w:r w:rsidRPr="00D12A39" w:rsidDel="00EB4688">
          <w:rPr>
            <w:color w:val="000000" w:themeColor="text1"/>
          </w:rPr>
          <w:delText xml:space="preserve">draw out the complex interactions, it </w:delText>
        </w:r>
      </w:del>
      <w:del w:id="431" w:author="Dan Tischer" w:date="2018-04-16T15:00:00Z">
        <w:r w:rsidRPr="00D12A39" w:rsidDel="008807C2">
          <w:rPr>
            <w:color w:val="000000" w:themeColor="text1"/>
          </w:rPr>
          <w:delText xml:space="preserve">can </w:delText>
        </w:r>
      </w:del>
      <w:del w:id="432" w:author="Dan Tischer" w:date="2018-04-25T15:11:00Z">
        <w:r w:rsidRPr="00D12A39" w:rsidDel="00EB4688">
          <w:rPr>
            <w:color w:val="000000" w:themeColor="text1"/>
          </w:rPr>
          <w:delText xml:space="preserve">help us to </w:delText>
        </w:r>
      </w:del>
      <w:del w:id="433" w:author="Dan Tischer" w:date="2018-04-25T08:56:00Z">
        <w:r w:rsidRPr="00D12A39" w:rsidDel="008079FB">
          <w:rPr>
            <w:color w:val="000000" w:themeColor="text1"/>
          </w:rPr>
          <w:delText xml:space="preserve">illustrate why </w:delText>
        </w:r>
      </w:del>
      <w:del w:id="434" w:author="Dan Tischer" w:date="2018-04-16T19:07:00Z">
        <w:r w:rsidRPr="00D12A39" w:rsidDel="006E2F66">
          <w:rPr>
            <w:color w:val="000000" w:themeColor="text1"/>
          </w:rPr>
          <w:delText>basic mainstream assumptions of finance, economics and risk were and are futilely inadequate.</w:delText>
        </w:r>
      </w:del>
      <w:del w:id="435" w:author="Dan Tischer" w:date="2018-04-25T15:11:00Z">
        <w:r w:rsidRPr="00D12A39" w:rsidDel="00EB4688">
          <w:rPr>
            <w:color w:val="000000" w:themeColor="text1"/>
          </w:rPr>
          <w:delText xml:space="preserve"> </w:delText>
        </w:r>
      </w:del>
    </w:p>
    <w:p w:rsidR="00066EB3" w:rsidRPr="00187D4A" w:rsidRDefault="00066EB3" w:rsidP="00187D4A">
      <w:pPr>
        <w:spacing w:line="480" w:lineRule="auto"/>
        <w:jc w:val="both"/>
        <w:rPr>
          <w:lang w:val="en-US"/>
        </w:rPr>
      </w:pPr>
    </w:p>
    <w:p w:rsidR="00066EB3" w:rsidRPr="00187D4A" w:rsidRDefault="001478AB" w:rsidP="00187D4A">
      <w:pPr>
        <w:spacing w:line="480" w:lineRule="auto"/>
        <w:jc w:val="center"/>
        <w:rPr>
          <w:b/>
          <w:lang w:val="en-US"/>
        </w:rPr>
      </w:pPr>
      <w:r w:rsidRPr="00187D4A">
        <w:rPr>
          <w:b/>
          <w:lang w:val="en-US"/>
        </w:rPr>
        <w:t>FINDINGS AND DISCUSSION</w:t>
      </w:r>
    </w:p>
    <w:p w:rsidR="00066EB3" w:rsidRPr="00187D4A" w:rsidRDefault="00C25060" w:rsidP="00187D4A">
      <w:pPr>
        <w:spacing w:line="480" w:lineRule="auto"/>
        <w:jc w:val="both"/>
        <w:rPr>
          <w:b/>
          <w:lang w:val="en-US"/>
        </w:rPr>
      </w:pPr>
      <w:r w:rsidRPr="00187D4A">
        <w:rPr>
          <w:b/>
          <w:lang w:val="en-US"/>
        </w:rPr>
        <w:t xml:space="preserve">How </w:t>
      </w:r>
      <w:r w:rsidR="00D752DC" w:rsidRPr="00187D4A">
        <w:rPr>
          <w:b/>
          <w:lang w:val="en-US"/>
        </w:rPr>
        <w:t xml:space="preserve">The Social Construction Of </w:t>
      </w:r>
      <w:r w:rsidRPr="00187D4A">
        <w:rPr>
          <w:b/>
          <w:lang w:val="en-US"/>
        </w:rPr>
        <w:t>Risk Shapes Network Organization</w:t>
      </w:r>
    </w:p>
    <w:p w:rsidR="000F5EEE" w:rsidRPr="00187D4A" w:rsidRDefault="000C6493" w:rsidP="00187D4A">
      <w:pPr>
        <w:spacing w:line="480" w:lineRule="auto"/>
        <w:ind w:firstLine="720"/>
        <w:jc w:val="both"/>
        <w:rPr>
          <w:lang w:val="en-US"/>
        </w:rPr>
      </w:pPr>
      <w:r w:rsidRPr="00187D4A">
        <w:rPr>
          <w:lang w:val="en-US"/>
        </w:rPr>
        <w:t xml:space="preserve">In terms of concentration, our actor degree distribution (i.e. how many </w:t>
      </w:r>
      <w:r w:rsidR="00661E82" w:rsidRPr="00187D4A">
        <w:rPr>
          <w:lang w:val="en-US"/>
        </w:rPr>
        <w:t xml:space="preserve">times an </w:t>
      </w:r>
      <w:r w:rsidRPr="00187D4A">
        <w:rPr>
          <w:lang w:val="en-US"/>
        </w:rPr>
        <w:t>actor is involved in</w:t>
      </w:r>
      <w:r w:rsidR="00661E82" w:rsidRPr="00187D4A">
        <w:rPr>
          <w:lang w:val="en-US"/>
        </w:rPr>
        <w:t xml:space="preserve"> the structuration of a CDO</w:t>
      </w:r>
      <w:r w:rsidRPr="00187D4A">
        <w:rPr>
          <w:lang w:val="en-US"/>
        </w:rPr>
        <w:t>) shows</w:t>
      </w:r>
      <w:r w:rsidR="003F5B7D" w:rsidRPr="00187D4A">
        <w:rPr>
          <w:lang w:val="en-US"/>
        </w:rPr>
        <w:t xml:space="preserve"> considerable variation. </w:t>
      </w:r>
      <w:r w:rsidR="004E43BE" w:rsidRPr="00187D4A">
        <w:rPr>
          <w:lang w:val="en-US"/>
        </w:rPr>
        <w:t>In our dataset, 51.8</w:t>
      </w:r>
      <w:r w:rsidRPr="00187D4A">
        <w:rPr>
          <w:lang w:val="en-US"/>
        </w:rPr>
        <w:t>%</w:t>
      </w:r>
      <w:r w:rsidR="004E43BE" w:rsidRPr="00187D4A">
        <w:rPr>
          <w:lang w:val="en-US"/>
        </w:rPr>
        <w:t xml:space="preserve"> (</w:t>
      </w:r>
      <w:r w:rsidRPr="00187D4A">
        <w:rPr>
          <w:lang w:val="en-US"/>
        </w:rPr>
        <w:t>187 of the 361</w:t>
      </w:r>
      <w:r w:rsidR="004E43BE" w:rsidRPr="00187D4A">
        <w:rPr>
          <w:lang w:val="en-US"/>
        </w:rPr>
        <w:t xml:space="preserve">) </w:t>
      </w:r>
      <w:r w:rsidR="00661E82" w:rsidRPr="00187D4A">
        <w:rPr>
          <w:lang w:val="en-US"/>
        </w:rPr>
        <w:t>of</w:t>
      </w:r>
      <w:r w:rsidRPr="00187D4A">
        <w:rPr>
          <w:lang w:val="en-US"/>
        </w:rPr>
        <w:t xml:space="preserve"> actors are involved in the structuration</w:t>
      </w:r>
      <w:r w:rsidR="00251F52" w:rsidRPr="00187D4A">
        <w:rPr>
          <w:lang w:val="en-US"/>
        </w:rPr>
        <w:t xml:space="preserve"> of individual CDOs</w:t>
      </w:r>
      <w:r w:rsidR="004E43BE" w:rsidRPr="00187D4A">
        <w:rPr>
          <w:lang w:val="en-US"/>
        </w:rPr>
        <w:t xml:space="preserve"> only</w:t>
      </w:r>
      <w:ins w:id="436" w:author="Dan Tischer" w:date="2018-04-16T14:47:00Z">
        <w:r w:rsidR="009A7402">
          <w:rPr>
            <w:lang w:val="en-US"/>
          </w:rPr>
          <w:t xml:space="preserve"> </w:t>
        </w:r>
      </w:ins>
      <w:r w:rsidR="00661E82" w:rsidRPr="00C702F5">
        <w:rPr>
          <w:lang w:val="en-US"/>
        </w:rPr>
        <w:t>once or twice</w:t>
      </w:r>
      <w:r w:rsidR="007A18DA" w:rsidRPr="00187D4A">
        <w:rPr>
          <w:lang w:val="en-US"/>
        </w:rPr>
        <w:t xml:space="preserve"> and over 80% of actors</w:t>
      </w:r>
      <w:r w:rsidRPr="00187D4A">
        <w:rPr>
          <w:lang w:val="en-US"/>
        </w:rPr>
        <w:t xml:space="preserve"> are involved in less than ten CDOs. However</w:t>
      </w:r>
      <w:r w:rsidR="007A18DA" w:rsidRPr="00187D4A">
        <w:rPr>
          <w:lang w:val="en-US"/>
        </w:rPr>
        <w:t>,</w:t>
      </w:r>
      <w:ins w:id="437" w:author="Dan Tischer" w:date="2018-04-16T14:47:00Z">
        <w:r w:rsidR="009A7402">
          <w:rPr>
            <w:lang w:val="en-US"/>
          </w:rPr>
          <w:t xml:space="preserve"> </w:t>
        </w:r>
      </w:ins>
      <w:r w:rsidR="007A18DA" w:rsidRPr="00187D4A">
        <w:rPr>
          <w:lang w:val="en-US"/>
        </w:rPr>
        <w:t xml:space="preserve">there is also significant concentration: </w:t>
      </w:r>
      <w:r w:rsidR="004E43BE" w:rsidRPr="00187D4A">
        <w:rPr>
          <w:lang w:val="en-US"/>
        </w:rPr>
        <w:t>5.5%</w:t>
      </w:r>
      <w:ins w:id="438" w:author="Dan Tischer" w:date="2018-04-16T15:00:00Z">
        <w:r w:rsidR="008807C2">
          <w:rPr>
            <w:lang w:val="en-US"/>
          </w:rPr>
          <w:t xml:space="preserve"> </w:t>
        </w:r>
      </w:ins>
      <w:r w:rsidR="004E43BE" w:rsidRPr="00187D4A">
        <w:rPr>
          <w:lang w:val="en-US"/>
        </w:rPr>
        <w:t>(</w:t>
      </w:r>
      <w:r w:rsidR="00661E82" w:rsidRPr="00187D4A">
        <w:rPr>
          <w:lang w:val="en-US"/>
        </w:rPr>
        <w:t>20 of the 361</w:t>
      </w:r>
      <w:r w:rsidR="004E43BE" w:rsidRPr="00187D4A">
        <w:rPr>
          <w:lang w:val="en-US"/>
        </w:rPr>
        <w:t>) of actors</w:t>
      </w:r>
      <w:r w:rsidR="00661E82" w:rsidRPr="00187D4A">
        <w:rPr>
          <w:lang w:val="en-US"/>
        </w:rPr>
        <w:t xml:space="preserve"> are involved </w:t>
      </w:r>
      <w:r w:rsidRPr="00187D4A">
        <w:rPr>
          <w:lang w:val="en-US"/>
        </w:rPr>
        <w:t xml:space="preserve">in </w:t>
      </w:r>
      <w:r w:rsidR="004E43BE" w:rsidRPr="00187D4A">
        <w:rPr>
          <w:lang w:val="en-US"/>
        </w:rPr>
        <w:t xml:space="preserve">the structuration of </w:t>
      </w:r>
      <w:r w:rsidRPr="00187D4A">
        <w:rPr>
          <w:lang w:val="en-US"/>
        </w:rPr>
        <w:t>more than 50 CDOs</w:t>
      </w:r>
      <w:r w:rsidR="004278F7" w:rsidRPr="00187D4A">
        <w:rPr>
          <w:lang w:val="en-US"/>
        </w:rPr>
        <w:t xml:space="preserve"> (</w:t>
      </w:r>
      <w:r w:rsidR="00721684" w:rsidRPr="00187D4A">
        <w:rPr>
          <w:lang w:val="en-US"/>
        </w:rPr>
        <w:t>F</w:t>
      </w:r>
      <w:r w:rsidR="004278F7" w:rsidRPr="00187D4A">
        <w:rPr>
          <w:lang w:val="en-US"/>
        </w:rPr>
        <w:t>igure 4)</w:t>
      </w:r>
      <w:r w:rsidRPr="00187D4A">
        <w:rPr>
          <w:lang w:val="en-US"/>
        </w:rPr>
        <w:t xml:space="preserve">. </w:t>
      </w:r>
      <w:r w:rsidR="00661E82" w:rsidRPr="00187D4A">
        <w:rPr>
          <w:lang w:val="en-US"/>
        </w:rPr>
        <w:t>The frequency of actor involvement depend</w:t>
      </w:r>
      <w:r w:rsidR="000446D1" w:rsidRPr="00187D4A">
        <w:rPr>
          <w:lang w:val="en-US"/>
        </w:rPr>
        <w:t>s</w:t>
      </w:r>
      <w:r w:rsidR="00661E82" w:rsidRPr="00187D4A">
        <w:rPr>
          <w:lang w:val="en-US"/>
        </w:rPr>
        <w:t xml:space="preserve"> on their </w:t>
      </w:r>
      <w:r w:rsidR="0037490B">
        <w:rPr>
          <w:lang w:val="en-US"/>
        </w:rPr>
        <w:t>role</w:t>
      </w:r>
      <w:r w:rsidR="004278F7" w:rsidRPr="00187D4A">
        <w:rPr>
          <w:lang w:val="en-US"/>
        </w:rPr>
        <w:t xml:space="preserve"> (</w:t>
      </w:r>
      <w:r w:rsidR="00721684" w:rsidRPr="00187D4A">
        <w:rPr>
          <w:lang w:val="en-US"/>
        </w:rPr>
        <w:t>F</w:t>
      </w:r>
      <w:r w:rsidR="004278F7" w:rsidRPr="00187D4A">
        <w:rPr>
          <w:lang w:val="en-US"/>
        </w:rPr>
        <w:t>igure 5</w:t>
      </w:r>
      <w:r w:rsidR="00716B4D" w:rsidRPr="00187D4A">
        <w:rPr>
          <w:lang w:val="en-US"/>
        </w:rPr>
        <w:t>). C</w:t>
      </w:r>
      <w:r w:rsidR="00661E82" w:rsidRPr="00187D4A">
        <w:rPr>
          <w:lang w:val="en-US"/>
        </w:rPr>
        <w:t xml:space="preserve">ollateral management </w:t>
      </w:r>
      <w:r w:rsidR="00716B4D" w:rsidRPr="00187D4A">
        <w:rPr>
          <w:lang w:val="en-US"/>
        </w:rPr>
        <w:t>is the most</w:t>
      </w:r>
      <w:r w:rsidR="00661E82" w:rsidRPr="00187D4A">
        <w:rPr>
          <w:lang w:val="en-US"/>
        </w:rPr>
        <w:t xml:space="preserve"> </w:t>
      </w:r>
      <w:commentRangeStart w:id="439"/>
      <w:del w:id="440" w:author="Dan Tischer" w:date="2018-04-16T19:08:00Z">
        <w:r w:rsidR="00661E82" w:rsidRPr="00187D4A" w:rsidDel="006E2F66">
          <w:rPr>
            <w:lang w:val="en-US"/>
          </w:rPr>
          <w:delText>fragmented</w:delText>
        </w:r>
      </w:del>
      <w:ins w:id="441" w:author="Dan Tischer" w:date="2018-04-16T19:08:00Z">
        <w:r w:rsidR="006E2F66" w:rsidRPr="00187D4A">
          <w:rPr>
            <w:lang w:val="en-US"/>
          </w:rPr>
          <w:t>uneven</w:t>
        </w:r>
      </w:ins>
      <w:commentRangeEnd w:id="439"/>
      <w:ins w:id="442" w:author="Dan Tischer" w:date="2018-04-16T19:11:00Z">
        <w:r w:rsidR="00E17DAC">
          <w:rPr>
            <w:rStyle w:val="CommentReference"/>
            <w:rFonts w:ascii="Arial" w:hAnsi="Arial" w:cs="Arial"/>
            <w:color w:val="000000"/>
          </w:rPr>
          <w:commentReference w:id="439"/>
        </w:r>
      </w:ins>
      <w:r w:rsidR="00661E82" w:rsidRPr="00187D4A">
        <w:rPr>
          <w:lang w:val="en-US"/>
        </w:rPr>
        <w:t xml:space="preserve">: of the 149 collateral managers in our dataset, the majority manage either one CDO (69 collateral managers) or two CDOs (33 collateral managers). </w:t>
      </w:r>
      <w:r w:rsidR="00804D8F" w:rsidRPr="00187D4A">
        <w:rPr>
          <w:lang w:val="en-US"/>
        </w:rPr>
        <w:t>IP</w:t>
      </w:r>
      <w:r w:rsidR="00716B4D" w:rsidRPr="00187D4A">
        <w:rPr>
          <w:lang w:val="en-US"/>
        </w:rPr>
        <w:t>s, are</w:t>
      </w:r>
      <w:r w:rsidR="00DE1AED" w:rsidRPr="00187D4A">
        <w:rPr>
          <w:lang w:val="en-US"/>
        </w:rPr>
        <w:t xml:space="preserve"> more</w:t>
      </w:r>
      <w:r w:rsidR="00716B4D" w:rsidRPr="00187D4A">
        <w:rPr>
          <w:lang w:val="en-US"/>
        </w:rPr>
        <w:t xml:space="preserve"> concentrated; although not all US banks </w:t>
      </w:r>
      <w:r w:rsidR="00C702F5">
        <w:rPr>
          <w:lang w:val="en-US"/>
        </w:rPr>
        <w:t>a</w:t>
      </w:r>
      <w:r w:rsidR="00716B4D" w:rsidRPr="00C702F5">
        <w:rPr>
          <w:lang w:val="en-US"/>
        </w:rPr>
        <w:t xml:space="preserve">re equally involved in CDO structuration. Merrill Lynch </w:t>
      </w:r>
      <w:del w:id="443" w:author="Dan Tischer" w:date="2018-04-16T15:02:00Z">
        <w:r w:rsidR="00C702F5" w:rsidDel="008807C2">
          <w:rPr>
            <w:lang w:val="en-US"/>
          </w:rPr>
          <w:delText>are</w:delText>
        </w:r>
      </w:del>
      <w:ins w:id="444" w:author="Dan Tischer" w:date="2018-04-16T15:02:00Z">
        <w:r w:rsidR="008807C2">
          <w:rPr>
            <w:lang w:val="en-US"/>
          </w:rPr>
          <w:t xml:space="preserve">is </w:t>
        </w:r>
      </w:ins>
      <w:r w:rsidR="00716B4D" w:rsidRPr="00C702F5">
        <w:rPr>
          <w:lang w:val="en-US"/>
        </w:rPr>
        <w:t>the most prominent IP in our sample (supporting anecdotal evidence in Lewis 2010), involved in 84 CD</w:t>
      </w:r>
      <w:r w:rsidR="00716B4D" w:rsidRPr="00187D4A">
        <w:rPr>
          <w:lang w:val="en-US"/>
        </w:rPr>
        <w:t xml:space="preserve">Os, followed by Goldman Sachs with 39 and Citigroup with 35 CDOs. Administrative support functions where experience is valued like </w:t>
      </w:r>
      <w:r w:rsidR="00716B4D" w:rsidRPr="00187D4A">
        <w:rPr>
          <w:i/>
          <w:lang w:val="en-US"/>
        </w:rPr>
        <w:t>trustees</w:t>
      </w:r>
      <w:r w:rsidR="00716B4D" w:rsidRPr="00187D4A">
        <w:rPr>
          <w:lang w:val="en-US"/>
        </w:rPr>
        <w:t xml:space="preserve"> are highly concentrated, with a small number of well-established firms (for example, JP Morgan, LaSalle Bank and Wells Fargo) active in a larger number of CDOs.</w:t>
      </w:r>
    </w:p>
    <w:p w:rsidR="00924484" w:rsidRDefault="00924484" w:rsidP="00187D4A">
      <w:pPr>
        <w:spacing w:line="480" w:lineRule="auto"/>
        <w:ind w:firstLine="720"/>
        <w:jc w:val="center"/>
        <w:rPr>
          <w:lang w:val="en-US"/>
        </w:rPr>
      </w:pPr>
    </w:p>
    <w:p w:rsidR="004278F7" w:rsidRPr="00187D4A" w:rsidRDefault="004278F7" w:rsidP="00187D4A">
      <w:pPr>
        <w:spacing w:line="480" w:lineRule="auto"/>
        <w:ind w:firstLine="720"/>
        <w:jc w:val="center"/>
        <w:rPr>
          <w:lang w:val="en-US"/>
        </w:rPr>
      </w:pPr>
      <w:r w:rsidRPr="00187D4A">
        <w:rPr>
          <w:lang w:val="en-US"/>
        </w:rPr>
        <w:lastRenderedPageBreak/>
        <w:t xml:space="preserve">(INSERT FIGURE 4 </w:t>
      </w:r>
      <w:r w:rsidR="00BF664B" w:rsidRPr="00187D4A">
        <w:rPr>
          <w:lang w:val="en-US"/>
        </w:rPr>
        <w:t>and</w:t>
      </w:r>
      <w:r w:rsidRPr="00187D4A">
        <w:rPr>
          <w:lang w:val="en-US"/>
        </w:rPr>
        <w:t xml:space="preserve"> 5 ABOUT HERE)</w:t>
      </w:r>
    </w:p>
    <w:p w:rsidR="003F5B7D" w:rsidRPr="00187D4A" w:rsidRDefault="003F5B7D" w:rsidP="00187D4A">
      <w:pPr>
        <w:spacing w:line="480" w:lineRule="auto"/>
        <w:jc w:val="both"/>
        <w:rPr>
          <w:lang w:val="en-US"/>
        </w:rPr>
      </w:pPr>
      <w:r w:rsidRPr="00187D4A">
        <w:rPr>
          <w:lang w:val="en-US"/>
        </w:rPr>
        <w:tab/>
      </w:r>
      <w:r w:rsidRPr="00187D4A">
        <w:rPr>
          <w:lang w:val="en-US"/>
        </w:rPr>
        <w:tab/>
      </w:r>
      <w:r w:rsidRPr="00187D4A">
        <w:rPr>
          <w:lang w:val="en-US"/>
        </w:rPr>
        <w:tab/>
      </w:r>
    </w:p>
    <w:p w:rsidR="00716B4D" w:rsidRPr="00B76963" w:rsidRDefault="00455F0C" w:rsidP="00187D4A">
      <w:pPr>
        <w:spacing w:line="480" w:lineRule="auto"/>
        <w:ind w:firstLine="720"/>
        <w:jc w:val="both"/>
        <w:rPr>
          <w:lang w:val="en-US"/>
        </w:rPr>
      </w:pPr>
      <w:r w:rsidRPr="00187D4A">
        <w:rPr>
          <w:lang w:val="en-US"/>
        </w:rPr>
        <w:t>The</w:t>
      </w:r>
      <w:r w:rsidR="00716B4D" w:rsidRPr="00187D4A">
        <w:rPr>
          <w:lang w:val="en-US"/>
        </w:rPr>
        <w:t xml:space="preserve"> relation</w:t>
      </w:r>
      <w:r w:rsidRPr="00187D4A">
        <w:rPr>
          <w:lang w:val="en-US"/>
        </w:rPr>
        <w:t>ship</w:t>
      </w:r>
      <w:r w:rsidR="00716B4D" w:rsidRPr="00187D4A">
        <w:rPr>
          <w:lang w:val="en-US"/>
        </w:rPr>
        <w:t xml:space="preserve"> between </w:t>
      </w:r>
      <w:r w:rsidR="00804D8F" w:rsidRPr="00187D4A">
        <w:rPr>
          <w:lang w:val="en-US"/>
        </w:rPr>
        <w:t>IP</w:t>
      </w:r>
      <w:r w:rsidR="00716B4D" w:rsidRPr="00187D4A">
        <w:rPr>
          <w:lang w:val="en-US"/>
        </w:rPr>
        <w:t xml:space="preserve"> and collateral </w:t>
      </w:r>
      <w:r w:rsidR="00F119DB" w:rsidRPr="00187D4A">
        <w:rPr>
          <w:lang w:val="en-US"/>
        </w:rPr>
        <w:t xml:space="preserve">manager </w:t>
      </w:r>
      <w:r w:rsidR="00716B4D" w:rsidRPr="00187D4A">
        <w:rPr>
          <w:lang w:val="en-US"/>
        </w:rPr>
        <w:t xml:space="preserve">is </w:t>
      </w:r>
      <w:r w:rsidR="00C702F5">
        <w:rPr>
          <w:lang w:val="en-US"/>
        </w:rPr>
        <w:t xml:space="preserve">the </w:t>
      </w:r>
      <w:r w:rsidR="00716B4D" w:rsidRPr="00C702F5">
        <w:rPr>
          <w:lang w:val="en-US"/>
        </w:rPr>
        <w:t>central</w:t>
      </w:r>
      <w:r w:rsidR="00C702F5">
        <w:rPr>
          <w:lang w:val="en-US"/>
        </w:rPr>
        <w:t xml:space="preserve"> focus of risk</w:t>
      </w:r>
      <w:ins w:id="445" w:author="Dan Tischer" w:date="2018-04-16T15:03:00Z">
        <w:r w:rsidR="008807C2">
          <w:rPr>
            <w:lang w:val="en-US"/>
          </w:rPr>
          <w:t xml:space="preserve"> </w:t>
        </w:r>
      </w:ins>
      <w:r w:rsidR="00C702F5">
        <w:rPr>
          <w:lang w:val="en-US"/>
        </w:rPr>
        <w:t>management in the literature discussed above</w:t>
      </w:r>
      <w:r w:rsidR="00F119DB" w:rsidRPr="00C702F5">
        <w:rPr>
          <w:lang w:val="en-US"/>
        </w:rPr>
        <w:t>, and the frequency patterns are suggestive of market-like relations</w:t>
      </w:r>
      <w:r w:rsidR="00716B4D" w:rsidRPr="00C702F5">
        <w:rPr>
          <w:lang w:val="en-US"/>
        </w:rPr>
        <w:t xml:space="preserve">. </w:t>
      </w:r>
      <w:r w:rsidR="0005773E" w:rsidRPr="00C702F5">
        <w:rPr>
          <w:lang w:val="en-US"/>
        </w:rPr>
        <w:t>There is little</w:t>
      </w:r>
      <w:r w:rsidR="00716B4D" w:rsidRPr="00C702F5">
        <w:rPr>
          <w:lang w:val="en-US"/>
        </w:rPr>
        <w:t xml:space="preserve"> scholarly research on this relation, but </w:t>
      </w:r>
      <w:r w:rsidR="00C702F5">
        <w:rPr>
          <w:lang w:val="en-US"/>
        </w:rPr>
        <w:t>empirical work s</w:t>
      </w:r>
      <w:r w:rsidR="00716B4D" w:rsidRPr="00C702F5">
        <w:rPr>
          <w:lang w:val="en-US"/>
        </w:rPr>
        <w:t>uggest</w:t>
      </w:r>
      <w:r w:rsidR="00C702F5">
        <w:rPr>
          <w:lang w:val="en-US"/>
        </w:rPr>
        <w:t>s</w:t>
      </w:r>
      <w:ins w:id="446" w:author="Dan Tischer" w:date="2018-04-16T15:03:00Z">
        <w:r w:rsidR="008807C2">
          <w:rPr>
            <w:lang w:val="en-US"/>
          </w:rPr>
          <w:t xml:space="preserve"> </w:t>
        </w:r>
      </w:ins>
      <w:r w:rsidR="00F119DB" w:rsidRPr="00C702F5">
        <w:rPr>
          <w:lang w:val="en-US"/>
        </w:rPr>
        <w:t xml:space="preserve">relations were </w:t>
      </w:r>
      <w:r w:rsidR="00716B4D" w:rsidRPr="00C702F5">
        <w:rPr>
          <w:lang w:val="en-US"/>
        </w:rPr>
        <w:t>not</w:t>
      </w:r>
      <w:r w:rsidR="00F119DB" w:rsidRPr="00C702F5">
        <w:rPr>
          <w:lang w:val="en-US"/>
        </w:rPr>
        <w:t xml:space="preserve"> market-like</w:t>
      </w:r>
      <w:r w:rsidR="00716B4D" w:rsidRPr="00C702F5">
        <w:rPr>
          <w:lang w:val="en-US"/>
        </w:rPr>
        <w:t>. Collateral managers were not wholly free to select assets from a ‘market’. They often relied on the extension of credit facilities by banks to purchase assets that backed CDOs during the ‘ramp up’ period</w:t>
      </w:r>
      <w:r w:rsidR="009A4119" w:rsidRPr="00C702F5">
        <w:rPr>
          <w:lang w:val="en-US"/>
        </w:rPr>
        <w:t xml:space="preserve"> (Lancaster</w:t>
      </w:r>
      <w:r w:rsidR="009A4119" w:rsidRPr="00C702F5">
        <w:t>, Schultz</w:t>
      </w:r>
      <w:ins w:id="447" w:author="Dan Tischer" w:date="2018-04-16T15:03:00Z">
        <w:r w:rsidR="008807C2">
          <w:t xml:space="preserve"> </w:t>
        </w:r>
      </w:ins>
      <w:r w:rsidR="009A4119" w:rsidRPr="00C702F5">
        <w:t>&amp;</w:t>
      </w:r>
      <w:ins w:id="448" w:author="Dan Tischer" w:date="2018-04-16T15:03:00Z">
        <w:r w:rsidR="008807C2">
          <w:t xml:space="preserve"> </w:t>
        </w:r>
      </w:ins>
      <w:r w:rsidR="009A4119" w:rsidRPr="00C702F5">
        <w:t>Fabozzi,</w:t>
      </w:r>
      <w:ins w:id="449" w:author="Dan Tischer" w:date="2018-04-16T15:04:00Z">
        <w:r w:rsidR="008807C2">
          <w:t xml:space="preserve"> </w:t>
        </w:r>
      </w:ins>
      <w:r w:rsidR="0005773E" w:rsidRPr="00C702F5">
        <w:rPr>
          <w:lang w:val="en-US"/>
        </w:rPr>
        <w:t>2008</w:t>
      </w:r>
      <w:r w:rsidR="009A4119" w:rsidRPr="00C702F5">
        <w:rPr>
          <w:lang w:val="en-US"/>
        </w:rPr>
        <w:t>:</w:t>
      </w:r>
      <w:r w:rsidR="0005773E" w:rsidRPr="00C702F5">
        <w:rPr>
          <w:lang w:val="en-US"/>
        </w:rPr>
        <w:t>182)</w:t>
      </w:r>
      <w:r w:rsidR="00716B4D" w:rsidRPr="00C702F5">
        <w:rPr>
          <w:lang w:val="en-US"/>
        </w:rPr>
        <w:t xml:space="preserve">. Those ‘ramp lines’ often came with conditions as to what assets could be bought for the CDO - collateral managers were presented with a cut-down list of securities by the </w:t>
      </w:r>
      <w:r w:rsidR="00804D8F" w:rsidRPr="00C702F5">
        <w:rPr>
          <w:lang w:val="en-US"/>
        </w:rPr>
        <w:t>IP</w:t>
      </w:r>
      <w:r w:rsidR="00716B4D" w:rsidRPr="00C702F5">
        <w:rPr>
          <w:lang w:val="en-US"/>
        </w:rPr>
        <w:t>, from which they then made their selections (</w:t>
      </w:r>
      <w:r w:rsidR="008D35BC">
        <w:rPr>
          <w:lang w:val="en-US"/>
        </w:rPr>
        <w:t>US</w:t>
      </w:r>
      <w:r w:rsidR="00675358" w:rsidRPr="00C702F5">
        <w:rPr>
          <w:lang w:val="en-US"/>
        </w:rPr>
        <w:t xml:space="preserve"> Senate</w:t>
      </w:r>
      <w:r w:rsidR="0072718D" w:rsidRPr="00C702F5">
        <w:rPr>
          <w:lang w:val="en-US"/>
        </w:rPr>
        <w:t>,</w:t>
      </w:r>
      <w:r w:rsidR="00675358" w:rsidRPr="00C702F5">
        <w:rPr>
          <w:lang w:val="en-US"/>
        </w:rPr>
        <w:t xml:space="preserve"> 2011</w:t>
      </w:r>
      <w:r w:rsidR="009A4119" w:rsidRPr="00C702F5">
        <w:rPr>
          <w:lang w:val="en-US"/>
        </w:rPr>
        <w:t xml:space="preserve">: </w:t>
      </w:r>
      <w:r w:rsidR="00675358" w:rsidRPr="00C702F5">
        <w:rPr>
          <w:lang w:val="en-US"/>
        </w:rPr>
        <w:t>565</w:t>
      </w:r>
      <w:r w:rsidR="00716B4D" w:rsidRPr="00C702F5">
        <w:rPr>
          <w:lang w:val="en-US"/>
        </w:rPr>
        <w:t>). Second, collateral managers were selected by banks, not investors. The selection process could involve quite complex and sensitive discussions within banks about the need to balance reputational risk if relations were perceived to be too close (Scott &amp;</w:t>
      </w:r>
      <w:ins w:id="450" w:author="Dan Tischer" w:date="2018-04-16T15:45:00Z">
        <w:r w:rsidR="00BA4FC8">
          <w:rPr>
            <w:lang w:val="en-US"/>
          </w:rPr>
          <w:t xml:space="preserve"> </w:t>
        </w:r>
      </w:ins>
      <w:r w:rsidR="00716B4D" w:rsidRPr="00C702F5">
        <w:rPr>
          <w:lang w:val="en-US"/>
        </w:rPr>
        <w:t>Walshman</w:t>
      </w:r>
      <w:r w:rsidR="0072718D" w:rsidRPr="00C702F5">
        <w:rPr>
          <w:lang w:val="en-US"/>
        </w:rPr>
        <w:t>,</w:t>
      </w:r>
      <w:r w:rsidR="00716B4D" w:rsidRPr="00C702F5">
        <w:rPr>
          <w:lang w:val="en-US"/>
        </w:rPr>
        <w:t xml:space="preserve"> 2005), with the preference for collateral managers who were ‘easy to work </w:t>
      </w:r>
      <w:r w:rsidR="0064793E" w:rsidRPr="00C702F5">
        <w:rPr>
          <w:lang w:val="en-US"/>
        </w:rPr>
        <w:t>with’ (</w:t>
      </w:r>
      <w:r w:rsidR="008D35BC">
        <w:rPr>
          <w:lang w:val="en-US"/>
        </w:rPr>
        <w:t>US</w:t>
      </w:r>
      <w:r w:rsidR="0064793E" w:rsidRPr="00C702F5">
        <w:rPr>
          <w:lang w:val="en-US"/>
        </w:rPr>
        <w:t xml:space="preserve"> Senate</w:t>
      </w:r>
      <w:r w:rsidR="0072718D" w:rsidRPr="00C702F5">
        <w:rPr>
          <w:lang w:val="en-US"/>
        </w:rPr>
        <w:t>,</w:t>
      </w:r>
      <w:r w:rsidR="0064793E" w:rsidRPr="00C702F5">
        <w:rPr>
          <w:lang w:val="en-US"/>
        </w:rPr>
        <w:t xml:space="preserve"> 2011</w:t>
      </w:r>
      <w:r w:rsidR="009A4119" w:rsidRPr="00C702F5">
        <w:rPr>
          <w:lang w:val="en-US"/>
        </w:rPr>
        <w:t xml:space="preserve">: </w:t>
      </w:r>
      <w:r w:rsidR="00675358" w:rsidRPr="00C702F5">
        <w:rPr>
          <w:lang w:val="en-US"/>
        </w:rPr>
        <w:t>564</w:t>
      </w:r>
      <w:r w:rsidR="00716B4D" w:rsidRPr="00C702F5">
        <w:rPr>
          <w:lang w:val="en-US"/>
        </w:rPr>
        <w:t xml:space="preserve">). Recommendations for appropriate collateral managers were sought from professional and personal contacts </w:t>
      </w:r>
      <w:r w:rsidR="001C6F14" w:rsidRPr="00C702F5">
        <w:rPr>
          <w:lang w:val="en-US"/>
        </w:rPr>
        <w:t>(</w:t>
      </w:r>
      <w:r w:rsidR="0072718D" w:rsidRPr="00C702F5">
        <w:rPr>
          <w:lang w:val="en-US"/>
        </w:rPr>
        <w:t>ibid</w:t>
      </w:r>
      <w:r w:rsidR="00C702F5">
        <w:rPr>
          <w:lang w:val="en-US"/>
        </w:rPr>
        <w:t>: 564</w:t>
      </w:r>
      <w:r w:rsidR="00716B4D" w:rsidRPr="00C702F5">
        <w:rPr>
          <w:lang w:val="en-US"/>
        </w:rPr>
        <w:t xml:space="preserve">), illustrating the role of network transitivity rather than market price in coordinating relations. Although in this case transitivity was driven as much by the need to balance the demonstration of separateness with the practical need to find partners </w:t>
      </w:r>
      <w:r w:rsidR="00F119DB" w:rsidRPr="00C702F5">
        <w:rPr>
          <w:lang w:val="en-US"/>
        </w:rPr>
        <w:t xml:space="preserve">of ‘good fit’, </w:t>
      </w:r>
      <w:r w:rsidR="00161854" w:rsidRPr="00C702F5">
        <w:rPr>
          <w:lang w:val="en-US"/>
        </w:rPr>
        <w:t>who understood ‘the rules</w:t>
      </w:r>
      <w:r w:rsidR="00E27E64" w:rsidRPr="00F52CAC">
        <w:rPr>
          <w:rStyle w:val="FootnoteReference"/>
          <w:lang w:val="en-US"/>
        </w:rPr>
        <w:footnoteReference w:id="6"/>
      </w:r>
      <w:r w:rsidR="002A637A" w:rsidRPr="00F52CAC">
        <w:rPr>
          <w:lang w:val="en-US"/>
        </w:rPr>
        <w:t>’</w:t>
      </w:r>
      <w:r w:rsidR="00C702F5">
        <w:rPr>
          <w:lang w:val="en-US"/>
        </w:rPr>
        <w:t xml:space="preserve"> (ibid 565)</w:t>
      </w:r>
      <w:r w:rsidR="00716B4D" w:rsidRPr="00F52CAC">
        <w:rPr>
          <w:lang w:val="en-US"/>
        </w:rPr>
        <w:t>.</w:t>
      </w:r>
    </w:p>
    <w:p w:rsidR="000737F2" w:rsidRPr="00187D4A" w:rsidRDefault="001D5C9A" w:rsidP="00187D4A">
      <w:pPr>
        <w:spacing w:line="480" w:lineRule="auto"/>
        <w:ind w:firstLine="720"/>
        <w:jc w:val="both"/>
        <w:rPr>
          <w:lang w:val="en-US"/>
        </w:rPr>
      </w:pPr>
      <w:r w:rsidRPr="0076034C">
        <w:rPr>
          <w:lang w:val="en-US"/>
        </w:rPr>
        <w:lastRenderedPageBreak/>
        <w:t>This different pattern of involvement</w:t>
      </w:r>
      <w:ins w:id="451" w:author="Dan Tischer" w:date="2018-04-16T15:08:00Z">
        <w:r w:rsidR="008807C2">
          <w:rPr>
            <w:lang w:val="en-US"/>
          </w:rPr>
          <w:t xml:space="preserve"> </w:t>
        </w:r>
      </w:ins>
      <w:r w:rsidRPr="0076034C">
        <w:rPr>
          <w:lang w:val="en-US"/>
        </w:rPr>
        <w:t>is</w:t>
      </w:r>
      <w:r w:rsidR="00F51284" w:rsidRPr="0076034C">
        <w:rPr>
          <w:lang w:val="en-US"/>
        </w:rPr>
        <w:t xml:space="preserve"> the outcome of</w:t>
      </w:r>
      <w:ins w:id="452" w:author="Dan Tischer" w:date="2018-04-16T15:08:00Z">
        <w:r w:rsidR="008807C2">
          <w:rPr>
            <w:lang w:val="en-US"/>
          </w:rPr>
          <w:t xml:space="preserve"> </w:t>
        </w:r>
      </w:ins>
      <w:r w:rsidR="00F51284" w:rsidRPr="00CD4A22">
        <w:rPr>
          <w:lang w:val="en-US"/>
        </w:rPr>
        <w:t>two</w:t>
      </w:r>
      <w:ins w:id="453" w:author="Dan Tischer" w:date="2018-04-16T15:08:00Z">
        <w:r w:rsidR="008807C2">
          <w:rPr>
            <w:lang w:val="en-US"/>
          </w:rPr>
          <w:t xml:space="preserve"> </w:t>
        </w:r>
      </w:ins>
      <w:r w:rsidRPr="001C2A21">
        <w:rPr>
          <w:lang w:val="en-US"/>
        </w:rPr>
        <w:t>processes</w:t>
      </w:r>
      <w:r w:rsidR="008E1E13" w:rsidRPr="004F3A9D">
        <w:rPr>
          <w:lang w:val="en-US"/>
        </w:rPr>
        <w:t>. Fi</w:t>
      </w:r>
      <w:r w:rsidR="008E1E13" w:rsidRPr="0040737B">
        <w:rPr>
          <w:lang w:val="en-US"/>
        </w:rPr>
        <w:t xml:space="preserve">rst, it is the consequence of </w:t>
      </w:r>
      <w:r w:rsidR="00286E61" w:rsidRPr="0040737B">
        <w:rPr>
          <w:lang w:val="en-US"/>
        </w:rPr>
        <w:t xml:space="preserve">the way </w:t>
      </w:r>
      <w:r w:rsidR="004E43BE" w:rsidRPr="00187D4A">
        <w:rPr>
          <w:lang w:val="en-US"/>
        </w:rPr>
        <w:t>risk</w:t>
      </w:r>
      <w:r w:rsidR="00286E61" w:rsidRPr="00187D4A">
        <w:rPr>
          <w:lang w:val="en-US"/>
        </w:rPr>
        <w:t xml:space="preserve"> was socially constructed at the point of activity formation</w:t>
      </w:r>
      <w:r w:rsidR="00555154" w:rsidRPr="00187D4A">
        <w:rPr>
          <w:lang w:val="en-US"/>
        </w:rPr>
        <w:t xml:space="preserve"> (Power</w:t>
      </w:r>
      <w:r w:rsidR="0072718D" w:rsidRPr="00187D4A">
        <w:rPr>
          <w:lang w:val="en-US"/>
        </w:rPr>
        <w:t>,</w:t>
      </w:r>
      <w:r w:rsidR="00555154" w:rsidRPr="00187D4A">
        <w:rPr>
          <w:lang w:val="en-US"/>
        </w:rPr>
        <w:t xml:space="preserve"> 2007)</w:t>
      </w:r>
      <w:r w:rsidR="004E43BE" w:rsidRPr="00187D4A">
        <w:rPr>
          <w:lang w:val="en-US"/>
        </w:rPr>
        <w:t>, specifically</w:t>
      </w:r>
      <w:r w:rsidR="00F435E6" w:rsidRPr="00187D4A">
        <w:rPr>
          <w:lang w:val="en-US"/>
        </w:rPr>
        <w:t xml:space="preserve"> the </w:t>
      </w:r>
      <w:r w:rsidR="001A7D05" w:rsidRPr="00187D4A">
        <w:rPr>
          <w:lang w:val="en-US"/>
        </w:rPr>
        <w:t xml:space="preserve">focus on </w:t>
      </w:r>
      <w:r w:rsidR="00CB2CE1" w:rsidRPr="00187D4A">
        <w:rPr>
          <w:lang w:val="en-US"/>
        </w:rPr>
        <w:t>adverse selection and moral hazard</w:t>
      </w:r>
      <w:r w:rsidR="00805EA2" w:rsidRPr="00187D4A">
        <w:rPr>
          <w:lang w:val="en-US"/>
        </w:rPr>
        <w:t>. S</w:t>
      </w:r>
      <w:r w:rsidR="00CB2CE1" w:rsidRPr="00187D4A">
        <w:rPr>
          <w:lang w:val="en-US"/>
        </w:rPr>
        <w:t xml:space="preserve">trong, repeat ties between collateral managers and </w:t>
      </w:r>
      <w:r w:rsidR="00804D8F" w:rsidRPr="00187D4A">
        <w:rPr>
          <w:lang w:val="en-US"/>
        </w:rPr>
        <w:t>IP</w:t>
      </w:r>
      <w:r w:rsidR="005C3466" w:rsidRPr="00187D4A">
        <w:rPr>
          <w:lang w:val="en-US"/>
        </w:rPr>
        <w:t>s</w:t>
      </w:r>
      <w:r w:rsidR="00CB2CE1" w:rsidRPr="00187D4A">
        <w:rPr>
          <w:lang w:val="en-US"/>
        </w:rPr>
        <w:t xml:space="preserve"> would create suspicion of </w:t>
      </w:r>
      <w:r w:rsidR="00D6124D" w:rsidRPr="00187D4A">
        <w:rPr>
          <w:lang w:val="en-US"/>
        </w:rPr>
        <w:t>collusion</w:t>
      </w:r>
      <w:r w:rsidR="00CB2CE1" w:rsidRPr="00187D4A">
        <w:rPr>
          <w:lang w:val="en-US"/>
        </w:rPr>
        <w:t xml:space="preserve">. </w:t>
      </w:r>
      <w:r w:rsidR="00D5524D" w:rsidRPr="00187D4A">
        <w:rPr>
          <w:lang w:val="en-US"/>
        </w:rPr>
        <w:t xml:space="preserve">As </w:t>
      </w:r>
      <w:r w:rsidR="00D6124D" w:rsidRPr="00187D4A">
        <w:rPr>
          <w:lang w:val="en-US"/>
        </w:rPr>
        <w:t>a consequence, with a small number of exceptions,</w:t>
      </w:r>
      <w:r w:rsidR="00693CDF" w:rsidRPr="00187D4A">
        <w:rPr>
          <w:lang w:val="en-US"/>
        </w:rPr>
        <w:t xml:space="preserve"> individual</w:t>
      </w:r>
      <w:r w:rsidR="00D6124D" w:rsidRPr="00187D4A">
        <w:rPr>
          <w:lang w:val="en-US"/>
        </w:rPr>
        <w:t xml:space="preserve"> collateral managers were used </w:t>
      </w:r>
      <w:r w:rsidR="00693CDF" w:rsidRPr="00187D4A">
        <w:rPr>
          <w:lang w:val="en-US"/>
        </w:rPr>
        <w:t xml:space="preserve">only </w:t>
      </w:r>
      <w:r w:rsidR="00D6124D" w:rsidRPr="00187D4A">
        <w:rPr>
          <w:lang w:val="en-US"/>
        </w:rPr>
        <w:t xml:space="preserve">once or twice by the same bank in the process of structuration. </w:t>
      </w:r>
      <w:r w:rsidR="008E1E13" w:rsidRPr="00187D4A">
        <w:rPr>
          <w:lang w:val="en-US"/>
        </w:rPr>
        <w:t xml:space="preserve">Second, logically, </w:t>
      </w:r>
      <w:r w:rsidR="00FF04AA" w:rsidRPr="00187D4A">
        <w:rPr>
          <w:lang w:val="en-US"/>
        </w:rPr>
        <w:t xml:space="preserve">the fragmentation of the collateral managers is the corollary of concentration at the level of the </w:t>
      </w:r>
      <w:r w:rsidR="00804D8F" w:rsidRPr="00187D4A">
        <w:rPr>
          <w:lang w:val="en-US"/>
        </w:rPr>
        <w:t>IP</w:t>
      </w:r>
      <w:r w:rsidR="00C11CD2" w:rsidRPr="00187D4A">
        <w:rPr>
          <w:lang w:val="en-US"/>
        </w:rPr>
        <w:t xml:space="preserve"> -</w:t>
      </w:r>
      <w:r w:rsidR="003A4782" w:rsidRPr="00187D4A">
        <w:rPr>
          <w:lang w:val="en-US"/>
        </w:rPr>
        <w:t xml:space="preserve"> the frequency patterns are interdependent.</w:t>
      </w:r>
      <w:ins w:id="454" w:author="Dan Tischer" w:date="2018-04-16T15:09:00Z">
        <w:r w:rsidR="0015011C">
          <w:rPr>
            <w:lang w:val="en-US"/>
          </w:rPr>
          <w:t xml:space="preserve"> </w:t>
        </w:r>
      </w:ins>
      <w:r w:rsidR="0061126F" w:rsidRPr="00187D4A">
        <w:rPr>
          <w:lang w:val="en-US"/>
        </w:rPr>
        <w:t>It should be noted that t</w:t>
      </w:r>
      <w:r w:rsidR="003A4782" w:rsidRPr="00187D4A">
        <w:rPr>
          <w:lang w:val="en-US"/>
        </w:rPr>
        <w:t>h</w:t>
      </w:r>
      <w:r w:rsidR="005D4F68" w:rsidRPr="00187D4A">
        <w:rPr>
          <w:lang w:val="en-US"/>
        </w:rPr>
        <w:t xml:space="preserve">e concentration of </w:t>
      </w:r>
      <w:r w:rsidR="00804D8F" w:rsidRPr="00187D4A">
        <w:rPr>
          <w:lang w:val="en-US"/>
        </w:rPr>
        <w:t>IP</w:t>
      </w:r>
      <w:r w:rsidR="005D4F68" w:rsidRPr="00187D4A">
        <w:rPr>
          <w:lang w:val="en-US"/>
        </w:rPr>
        <w:t xml:space="preserve">s </w:t>
      </w:r>
      <w:r w:rsidR="003A4782" w:rsidRPr="00187D4A">
        <w:rPr>
          <w:lang w:val="en-US"/>
        </w:rPr>
        <w:t xml:space="preserve">is not purely </w:t>
      </w:r>
      <w:r w:rsidR="0061126F" w:rsidRPr="00187D4A">
        <w:rPr>
          <w:lang w:val="en-US"/>
        </w:rPr>
        <w:t xml:space="preserve">reflective </w:t>
      </w:r>
      <w:r w:rsidR="003A4782" w:rsidRPr="00187D4A">
        <w:rPr>
          <w:lang w:val="en-US"/>
        </w:rPr>
        <w:t>of concentration in banking</w:t>
      </w:r>
      <w:ins w:id="455" w:author="Dan Tischer" w:date="2018-04-16T15:09:00Z">
        <w:r w:rsidR="0015011C">
          <w:rPr>
            <w:lang w:val="en-US"/>
          </w:rPr>
          <w:t xml:space="preserve"> </w:t>
        </w:r>
      </w:ins>
      <w:r w:rsidR="0061126F" w:rsidRPr="00187D4A">
        <w:rPr>
          <w:lang w:val="en-US"/>
        </w:rPr>
        <w:t>more generally</w:t>
      </w:r>
      <w:r w:rsidR="003A4782" w:rsidRPr="00187D4A">
        <w:rPr>
          <w:lang w:val="en-US"/>
        </w:rPr>
        <w:t xml:space="preserve">; many banks did not become involved in CDOs as </w:t>
      </w:r>
      <w:r w:rsidR="00804D8F" w:rsidRPr="00187D4A">
        <w:rPr>
          <w:lang w:val="en-US"/>
        </w:rPr>
        <w:t>IP</w:t>
      </w:r>
      <w:r w:rsidR="003A4782" w:rsidRPr="00187D4A">
        <w:rPr>
          <w:lang w:val="en-US"/>
        </w:rPr>
        <w:t xml:space="preserve">s, and non-bank </w:t>
      </w:r>
      <w:r w:rsidR="0030286D" w:rsidRPr="00187D4A">
        <w:rPr>
          <w:lang w:val="en-US"/>
        </w:rPr>
        <w:t>firms</w:t>
      </w:r>
      <w:r w:rsidR="003A4782" w:rsidRPr="00187D4A">
        <w:rPr>
          <w:lang w:val="en-US"/>
        </w:rPr>
        <w:t xml:space="preserve"> like </w:t>
      </w:r>
      <w:commentRangeStart w:id="456"/>
      <w:r w:rsidR="00DF1492" w:rsidRPr="00187D4A">
        <w:rPr>
          <w:lang w:val="en-US"/>
        </w:rPr>
        <w:t xml:space="preserve">Fortis </w:t>
      </w:r>
      <w:r w:rsidR="0030286D" w:rsidRPr="00187D4A">
        <w:rPr>
          <w:lang w:val="en-US"/>
        </w:rPr>
        <w:t>and ICP</w:t>
      </w:r>
      <w:commentRangeEnd w:id="456"/>
      <w:r w:rsidR="00BA4FC8">
        <w:rPr>
          <w:rStyle w:val="CommentReference"/>
          <w:rFonts w:ascii="Arial" w:hAnsi="Arial" w:cs="Arial"/>
          <w:color w:val="000000"/>
        </w:rPr>
        <w:commentReference w:id="456"/>
      </w:r>
      <w:r w:rsidR="0030286D" w:rsidRPr="00187D4A">
        <w:rPr>
          <w:lang w:val="en-US"/>
        </w:rPr>
        <w:t xml:space="preserve"> </w:t>
      </w:r>
      <w:r w:rsidR="003A4782" w:rsidRPr="00187D4A">
        <w:rPr>
          <w:lang w:val="en-US"/>
        </w:rPr>
        <w:t xml:space="preserve">could – and did – </w:t>
      </w:r>
      <w:r w:rsidR="005D4F68" w:rsidRPr="00187D4A">
        <w:rPr>
          <w:lang w:val="en-US"/>
        </w:rPr>
        <w:t xml:space="preserve">act as </w:t>
      </w:r>
      <w:r w:rsidR="005A07F6" w:rsidRPr="00187D4A">
        <w:rPr>
          <w:lang w:val="en-US"/>
        </w:rPr>
        <w:t xml:space="preserve">CDO </w:t>
      </w:r>
      <w:r w:rsidR="005D4F68" w:rsidRPr="00187D4A">
        <w:rPr>
          <w:lang w:val="en-US"/>
        </w:rPr>
        <w:t>IPs</w:t>
      </w:r>
      <w:r w:rsidR="00046641" w:rsidRPr="00187D4A">
        <w:rPr>
          <w:lang w:val="en-US"/>
        </w:rPr>
        <w:t xml:space="preserve">, but </w:t>
      </w:r>
      <w:r w:rsidR="00163988" w:rsidRPr="00187D4A">
        <w:rPr>
          <w:lang w:val="en-US"/>
        </w:rPr>
        <w:t xml:space="preserve">did not become </w:t>
      </w:r>
      <w:r w:rsidR="00046641" w:rsidRPr="00187D4A">
        <w:rPr>
          <w:lang w:val="en-US"/>
        </w:rPr>
        <w:t>central</w:t>
      </w:r>
      <w:r w:rsidR="006D69D1" w:rsidRPr="00187D4A">
        <w:rPr>
          <w:lang w:val="en-US"/>
        </w:rPr>
        <w:t>.</w:t>
      </w:r>
      <w:ins w:id="457" w:author="Dan Tischer" w:date="2018-04-16T15:45:00Z">
        <w:r w:rsidR="00BA4FC8">
          <w:rPr>
            <w:lang w:val="en-US"/>
          </w:rPr>
          <w:t xml:space="preserve"> </w:t>
        </w:r>
      </w:ins>
      <w:r w:rsidR="0061126F" w:rsidRPr="00C702F5">
        <w:rPr>
          <w:lang w:val="en-US"/>
        </w:rPr>
        <w:t xml:space="preserve">There are particular network reasons why this is so, which we will now </w:t>
      </w:r>
      <w:r w:rsidR="005A07F6" w:rsidRPr="00187D4A">
        <w:rPr>
          <w:lang w:val="en-US"/>
        </w:rPr>
        <w:t>explain.</w:t>
      </w:r>
    </w:p>
    <w:p w:rsidR="00066EB3" w:rsidRPr="00187D4A" w:rsidRDefault="00066EB3" w:rsidP="00187D4A">
      <w:pPr>
        <w:spacing w:line="480" w:lineRule="auto"/>
        <w:jc w:val="both"/>
        <w:rPr>
          <w:lang w:val="en-US"/>
        </w:rPr>
      </w:pPr>
    </w:p>
    <w:p w:rsidR="00066EB3" w:rsidRPr="00187D4A" w:rsidRDefault="00241B6E" w:rsidP="00187D4A">
      <w:pPr>
        <w:spacing w:line="480" w:lineRule="auto"/>
        <w:jc w:val="both"/>
        <w:outlineLvl w:val="0"/>
        <w:rPr>
          <w:b/>
          <w:lang w:val="en-US"/>
        </w:rPr>
      </w:pPr>
      <w:r w:rsidRPr="00187D4A">
        <w:rPr>
          <w:b/>
          <w:lang w:val="en-US"/>
        </w:rPr>
        <w:t>Embeddedness</w:t>
      </w:r>
      <w:r w:rsidR="0000275E" w:rsidRPr="00187D4A">
        <w:rPr>
          <w:b/>
          <w:lang w:val="en-US"/>
        </w:rPr>
        <w:t xml:space="preserve">, Reciprocity </w:t>
      </w:r>
      <w:r w:rsidR="0072718D" w:rsidRPr="00187D4A">
        <w:rPr>
          <w:b/>
          <w:lang w:val="en-US"/>
        </w:rPr>
        <w:t>A</w:t>
      </w:r>
      <w:r w:rsidR="0000275E" w:rsidRPr="00187D4A">
        <w:rPr>
          <w:b/>
          <w:lang w:val="en-US"/>
        </w:rPr>
        <w:t xml:space="preserve">nd </w:t>
      </w:r>
      <w:r w:rsidR="00FC100B" w:rsidRPr="00187D4A">
        <w:rPr>
          <w:b/>
          <w:lang w:val="en-US"/>
        </w:rPr>
        <w:t>Risk-Blindness</w:t>
      </w:r>
    </w:p>
    <w:p w:rsidR="000737F2" w:rsidRPr="00187D4A" w:rsidRDefault="00A64338" w:rsidP="00187D4A">
      <w:pPr>
        <w:spacing w:line="480" w:lineRule="auto"/>
        <w:ind w:firstLine="720"/>
        <w:jc w:val="both"/>
        <w:rPr>
          <w:lang w:val="en-US"/>
        </w:rPr>
      </w:pPr>
      <w:r w:rsidRPr="00187D4A">
        <w:rPr>
          <w:lang w:val="en-US"/>
        </w:rPr>
        <w:t xml:space="preserve">Our network analysis </w:t>
      </w:r>
      <w:r w:rsidR="005A07F6" w:rsidRPr="00187D4A">
        <w:rPr>
          <w:lang w:val="en-US"/>
        </w:rPr>
        <w:t>shows that</w:t>
      </w:r>
      <w:ins w:id="458" w:author="Dan Tischer" w:date="2018-04-16T15:52:00Z">
        <w:r w:rsidR="00BA4FC8">
          <w:rPr>
            <w:lang w:val="en-US"/>
          </w:rPr>
          <w:t xml:space="preserve"> </w:t>
        </w:r>
      </w:ins>
      <w:r w:rsidR="00AB0843" w:rsidRPr="00C702F5">
        <w:rPr>
          <w:lang w:val="en-US"/>
        </w:rPr>
        <w:t xml:space="preserve">core IPs in the network were formed of a </w:t>
      </w:r>
      <w:r w:rsidR="00A05D88" w:rsidRPr="00187D4A">
        <w:rPr>
          <w:lang w:val="en-US"/>
        </w:rPr>
        <w:t>small number</w:t>
      </w:r>
      <w:r w:rsidR="00AB0843" w:rsidRPr="00187D4A">
        <w:rPr>
          <w:lang w:val="en-US"/>
        </w:rPr>
        <w:t xml:space="preserve"> of banks</w:t>
      </w:r>
      <w:r w:rsidR="005A07F6" w:rsidRPr="00187D4A">
        <w:rPr>
          <w:lang w:val="en-US"/>
        </w:rPr>
        <w:t xml:space="preserve">, </w:t>
      </w:r>
      <w:r w:rsidR="00AB0843" w:rsidRPr="00187D4A">
        <w:rPr>
          <w:lang w:val="en-US"/>
        </w:rPr>
        <w:t xml:space="preserve">who maintained that position in the </w:t>
      </w:r>
      <w:r w:rsidR="00455A5E" w:rsidRPr="00187D4A">
        <w:rPr>
          <w:lang w:val="en-US"/>
        </w:rPr>
        <w:t xml:space="preserve">network over time. </w:t>
      </w:r>
      <w:r w:rsidR="00AB0843" w:rsidRPr="00187D4A">
        <w:rPr>
          <w:lang w:val="en-US"/>
        </w:rPr>
        <w:t>The five IPs most significantly involved in the CDO market claimed 42%, 45% and 41% of the IP activity in 2005, 2006 and 2007 respectively; and whilst there is some movement in and out of the top five core firms - large commercial banks like JP Morgan, Wells Fargo, Wachovia, Bank of America (the largest US banks at that time, by assets) did not grow to dominate the activity or displace the original incumbents, despite significant grow</w:t>
      </w:r>
      <w:r w:rsidR="00134FE0" w:rsidRPr="00187D4A">
        <w:rPr>
          <w:lang w:val="en-US"/>
        </w:rPr>
        <w:t>th in the activity after 2005 (T</w:t>
      </w:r>
      <w:r w:rsidR="00AB0843" w:rsidRPr="00187D4A">
        <w:rPr>
          <w:lang w:val="en-US"/>
        </w:rPr>
        <w:t xml:space="preserve">able 1). </w:t>
      </w:r>
    </w:p>
    <w:p w:rsidR="000737F2" w:rsidRPr="00187D4A" w:rsidRDefault="00455A5E" w:rsidP="00187D4A">
      <w:pPr>
        <w:spacing w:line="480" w:lineRule="auto"/>
        <w:ind w:firstLine="720"/>
        <w:jc w:val="both"/>
        <w:rPr>
          <w:lang w:val="en-US"/>
        </w:rPr>
      </w:pPr>
      <w:r w:rsidRPr="00187D4A">
        <w:rPr>
          <w:lang w:val="en-US"/>
        </w:rPr>
        <w:t>Th</w:t>
      </w:r>
      <w:r w:rsidR="00DF6F85" w:rsidRPr="00187D4A">
        <w:rPr>
          <w:lang w:val="en-US"/>
        </w:rPr>
        <w:t>is positional embeddedness is</w:t>
      </w:r>
      <w:ins w:id="459" w:author="Dan Tischer" w:date="2018-04-16T15:53:00Z">
        <w:r w:rsidR="00BA4FC8">
          <w:rPr>
            <w:lang w:val="en-US"/>
          </w:rPr>
          <w:t xml:space="preserve"> </w:t>
        </w:r>
      </w:ins>
      <w:r w:rsidR="00DD5E31" w:rsidRPr="00187D4A">
        <w:rPr>
          <w:lang w:val="en-US"/>
        </w:rPr>
        <w:t xml:space="preserve">a consequence of their </w:t>
      </w:r>
      <w:r w:rsidR="0000275E" w:rsidRPr="00187D4A">
        <w:rPr>
          <w:lang w:val="en-US"/>
        </w:rPr>
        <w:t>relational</w:t>
      </w:r>
      <w:r w:rsidRPr="00187D4A">
        <w:rPr>
          <w:lang w:val="en-US"/>
        </w:rPr>
        <w:t xml:space="preserve"> embeddedness</w:t>
      </w:r>
      <w:r w:rsidR="006E4F72" w:rsidRPr="00187D4A">
        <w:rPr>
          <w:lang w:val="en-US"/>
        </w:rPr>
        <w:t>, emphasizing the networked basis of co-ordination</w:t>
      </w:r>
      <w:r w:rsidR="00B17797" w:rsidRPr="00187D4A">
        <w:rPr>
          <w:lang w:val="en-US"/>
        </w:rPr>
        <w:t xml:space="preserve"> in CDOs</w:t>
      </w:r>
      <w:r w:rsidRPr="00187D4A">
        <w:rPr>
          <w:lang w:val="en-US"/>
        </w:rPr>
        <w:t xml:space="preserve">. </w:t>
      </w:r>
      <w:r w:rsidR="001E7D53" w:rsidRPr="00187D4A">
        <w:rPr>
          <w:lang w:val="en-US"/>
        </w:rPr>
        <w:t>T</w:t>
      </w:r>
      <w:r w:rsidRPr="00187D4A">
        <w:rPr>
          <w:lang w:val="en-US"/>
        </w:rPr>
        <w:t>he number of actors involved in the netwo</w:t>
      </w:r>
      <w:r w:rsidR="00C806D5" w:rsidRPr="00187D4A">
        <w:rPr>
          <w:lang w:val="en-US"/>
        </w:rPr>
        <w:t xml:space="preserve">rk </w:t>
      </w:r>
      <w:r w:rsidR="006E4F72" w:rsidRPr="00187D4A">
        <w:rPr>
          <w:lang w:val="en-US"/>
        </w:rPr>
        <w:t>increase</w:t>
      </w:r>
      <w:r w:rsidR="00C806D5" w:rsidRPr="00187D4A">
        <w:rPr>
          <w:lang w:val="en-US"/>
        </w:rPr>
        <w:t>s over time as the activity</w:t>
      </w:r>
      <w:ins w:id="460" w:author="Dan Tischer" w:date="2018-04-16T15:53:00Z">
        <w:r w:rsidR="00BA4FC8">
          <w:rPr>
            <w:lang w:val="en-US"/>
          </w:rPr>
          <w:t xml:space="preserve"> </w:t>
        </w:r>
      </w:ins>
      <w:r w:rsidR="006E4F72" w:rsidRPr="00187D4A">
        <w:rPr>
          <w:lang w:val="en-US"/>
        </w:rPr>
        <w:t>grows</w:t>
      </w:r>
      <w:r w:rsidRPr="00187D4A">
        <w:rPr>
          <w:lang w:val="en-US"/>
        </w:rPr>
        <w:t>,</w:t>
      </w:r>
      <w:r w:rsidR="001E7D53" w:rsidRPr="00187D4A">
        <w:rPr>
          <w:lang w:val="en-US"/>
        </w:rPr>
        <w:t xml:space="preserve"> but</w:t>
      </w:r>
      <w:r w:rsidRPr="00187D4A">
        <w:rPr>
          <w:lang w:val="en-US"/>
        </w:rPr>
        <w:t xml:space="preserve"> this has little effect on the structur</w:t>
      </w:r>
      <w:r w:rsidR="004278F7" w:rsidRPr="00187D4A">
        <w:rPr>
          <w:lang w:val="en-US"/>
        </w:rPr>
        <w:t xml:space="preserve">e of </w:t>
      </w:r>
      <w:r w:rsidR="004278F7" w:rsidRPr="00187D4A">
        <w:rPr>
          <w:lang w:val="en-US"/>
        </w:rPr>
        <w:lastRenderedPageBreak/>
        <w:t>network relations. Figure 6</w:t>
      </w:r>
      <w:r w:rsidRPr="00187D4A">
        <w:rPr>
          <w:lang w:val="en-US"/>
        </w:rPr>
        <w:t xml:space="preserve"> shows that the network becomes </w:t>
      </w:r>
      <w:r w:rsidRPr="00187D4A">
        <w:rPr>
          <w:i/>
          <w:lang w:val="en-US"/>
        </w:rPr>
        <w:t>more</w:t>
      </w:r>
      <w:r w:rsidRPr="00187D4A">
        <w:rPr>
          <w:lang w:val="en-US"/>
        </w:rPr>
        <w:t>, not less, similar over time</w:t>
      </w:r>
      <w:r w:rsidR="001E7D53" w:rsidRPr="00187D4A">
        <w:rPr>
          <w:lang w:val="en-US"/>
        </w:rPr>
        <w:t>:</w:t>
      </w:r>
      <w:r w:rsidRPr="00187D4A">
        <w:rPr>
          <w:lang w:val="en-US"/>
        </w:rPr>
        <w:t xml:space="preserve"> the correlation between network structures is highest (0.84) for the years 2006 and 2007, the years with the highest number of active firms. Network relations, in other words, </w:t>
      </w:r>
      <w:r w:rsidRPr="00187D4A">
        <w:rPr>
          <w:i/>
          <w:lang w:val="en-US"/>
        </w:rPr>
        <w:t>consolidate</w:t>
      </w:r>
      <w:r w:rsidRPr="00187D4A">
        <w:rPr>
          <w:lang w:val="en-US"/>
        </w:rPr>
        <w:t xml:space="preserve"> in a period of growth, despite the emer</w:t>
      </w:r>
      <w:r w:rsidR="00075AB8" w:rsidRPr="00187D4A">
        <w:rPr>
          <w:lang w:val="en-US"/>
        </w:rPr>
        <w:t>gence of new entrants</w:t>
      </w:r>
      <w:r w:rsidR="00531239" w:rsidRPr="00187D4A">
        <w:rPr>
          <w:lang w:val="en-US"/>
        </w:rPr>
        <w:t>.</w:t>
      </w:r>
      <w:ins w:id="461" w:author="Dan Tischer" w:date="2018-04-16T15:54:00Z">
        <w:r w:rsidR="00BA4FC8">
          <w:rPr>
            <w:lang w:val="en-US"/>
          </w:rPr>
          <w:t xml:space="preserve"> </w:t>
        </w:r>
      </w:ins>
      <w:r w:rsidR="00E60A5F" w:rsidRPr="004E04A9">
        <w:rPr>
          <w:lang w:val="en-US"/>
        </w:rPr>
        <w:t xml:space="preserve">This </w:t>
      </w:r>
      <w:r w:rsidR="00AB0843" w:rsidRPr="00187D4A">
        <w:rPr>
          <w:lang w:val="en-US"/>
        </w:rPr>
        <w:t xml:space="preserve">is not what we would expect to see in a market. </w:t>
      </w:r>
      <w:r w:rsidR="006E4F72" w:rsidRPr="00187D4A">
        <w:rPr>
          <w:lang w:val="en-US"/>
        </w:rPr>
        <w:t xml:space="preserve">Growth and product innovation should have increased access opportunities </w:t>
      </w:r>
      <w:r w:rsidR="008E1E8B" w:rsidRPr="00187D4A">
        <w:rPr>
          <w:lang w:val="en-US"/>
        </w:rPr>
        <w:t>for new entrants</w:t>
      </w:r>
      <w:ins w:id="462" w:author="Dan Tischer" w:date="2018-04-16T15:54:00Z">
        <w:r w:rsidR="00BA4FC8">
          <w:rPr>
            <w:lang w:val="en-US"/>
          </w:rPr>
          <w:t xml:space="preserve"> </w:t>
        </w:r>
      </w:ins>
      <w:r w:rsidR="00516A30" w:rsidRPr="00187D4A">
        <w:rPr>
          <w:lang w:val="en-US"/>
        </w:rPr>
        <w:t xml:space="preserve">with different skills </w:t>
      </w:r>
      <w:r w:rsidR="008E1E8B" w:rsidRPr="00187D4A">
        <w:rPr>
          <w:lang w:val="en-US"/>
        </w:rPr>
        <w:t>(Powell</w:t>
      </w:r>
      <w:r w:rsidR="00730618" w:rsidRPr="00187D4A">
        <w:rPr>
          <w:lang w:val="en-US"/>
        </w:rPr>
        <w:t>, Koput</w:t>
      </w:r>
      <w:ins w:id="463" w:author="Dan Tischer" w:date="2018-04-16T15:54:00Z">
        <w:r w:rsidR="00BA4FC8">
          <w:rPr>
            <w:lang w:val="en-US"/>
          </w:rPr>
          <w:t xml:space="preserve"> </w:t>
        </w:r>
      </w:ins>
      <w:r w:rsidR="00730618" w:rsidRPr="00187D4A">
        <w:rPr>
          <w:lang w:val="en-US"/>
        </w:rPr>
        <w:t>&amp; Smith-Doerr,</w:t>
      </w:r>
      <w:r w:rsidR="008E1E8B" w:rsidRPr="00187D4A">
        <w:rPr>
          <w:lang w:val="en-US"/>
        </w:rPr>
        <w:t xml:space="preserve"> 1996; Ahuja</w:t>
      </w:r>
      <w:r w:rsidR="0072718D" w:rsidRPr="00187D4A">
        <w:rPr>
          <w:lang w:val="en-US"/>
        </w:rPr>
        <w:t>,</w:t>
      </w:r>
      <w:r w:rsidR="008E1E8B" w:rsidRPr="00187D4A">
        <w:rPr>
          <w:lang w:val="en-US"/>
        </w:rPr>
        <w:t xml:space="preserve"> 2000</w:t>
      </w:r>
      <w:r w:rsidR="00CF3B57" w:rsidRPr="00187D4A">
        <w:rPr>
          <w:lang w:val="en-US"/>
        </w:rPr>
        <w:t xml:space="preserve">). Yet </w:t>
      </w:r>
      <w:r w:rsidR="00E60A5F" w:rsidRPr="00187D4A">
        <w:rPr>
          <w:lang w:val="en-US"/>
        </w:rPr>
        <w:t xml:space="preserve">relationships </w:t>
      </w:r>
      <w:r w:rsidR="008E1E8B" w:rsidRPr="00187D4A">
        <w:rPr>
          <w:lang w:val="en-US"/>
        </w:rPr>
        <w:t xml:space="preserve">endure </w:t>
      </w:r>
      <w:r w:rsidR="00132B8C" w:rsidRPr="00187D4A">
        <w:rPr>
          <w:lang w:val="en-US"/>
        </w:rPr>
        <w:t>de</w:t>
      </w:r>
      <w:r w:rsidR="00AB0843" w:rsidRPr="00187D4A">
        <w:rPr>
          <w:lang w:val="en-US"/>
        </w:rPr>
        <w:t xml:space="preserve">spite </w:t>
      </w:r>
      <w:r w:rsidR="008E1E8B" w:rsidRPr="00187D4A">
        <w:rPr>
          <w:lang w:val="en-US"/>
        </w:rPr>
        <w:t>the presence of alternatives (</w:t>
      </w:r>
      <w:r w:rsidR="000E6B37" w:rsidRPr="00187D4A">
        <w:rPr>
          <w:lang w:val="en-US"/>
        </w:rPr>
        <w:t xml:space="preserve">see </w:t>
      </w:r>
      <w:r w:rsidR="008E1E8B" w:rsidRPr="00187D4A">
        <w:rPr>
          <w:lang w:val="en-US"/>
        </w:rPr>
        <w:t>Kr</w:t>
      </w:r>
      <w:r w:rsidR="00C86DDE" w:rsidRPr="00187D4A">
        <w:rPr>
          <w:lang w:val="en-US"/>
        </w:rPr>
        <w:t xml:space="preserve">ackhardt, 2003). </w:t>
      </w:r>
      <w:r w:rsidR="0086244A" w:rsidRPr="00187D4A">
        <w:rPr>
          <w:lang w:val="en-US"/>
        </w:rPr>
        <w:t xml:space="preserve">One explanation </w:t>
      </w:r>
      <w:r w:rsidR="0032141E" w:rsidRPr="00187D4A">
        <w:rPr>
          <w:lang w:val="en-US"/>
        </w:rPr>
        <w:t xml:space="preserve">could be </w:t>
      </w:r>
      <w:r w:rsidR="0086244A" w:rsidRPr="00187D4A">
        <w:rPr>
          <w:lang w:val="en-US"/>
        </w:rPr>
        <w:t>that</w:t>
      </w:r>
      <w:ins w:id="464" w:author="Dan Tischer" w:date="2018-04-16T15:54:00Z">
        <w:r w:rsidR="00BA4FC8">
          <w:rPr>
            <w:lang w:val="en-US"/>
          </w:rPr>
          <w:t xml:space="preserve"> </w:t>
        </w:r>
      </w:ins>
      <w:r w:rsidR="00426B0C" w:rsidRPr="00187D4A">
        <w:rPr>
          <w:lang w:val="en-US"/>
        </w:rPr>
        <w:t xml:space="preserve">individual </w:t>
      </w:r>
      <w:r w:rsidR="001D01EC" w:rsidRPr="00187D4A">
        <w:rPr>
          <w:lang w:val="en-US"/>
        </w:rPr>
        <w:t>incumbents had</w:t>
      </w:r>
      <w:r w:rsidR="008674C1" w:rsidRPr="00187D4A">
        <w:rPr>
          <w:lang w:val="en-US"/>
        </w:rPr>
        <w:t xml:space="preserve"> a knowledge based advantage</w:t>
      </w:r>
      <w:r w:rsidR="00C37708" w:rsidRPr="00187D4A">
        <w:rPr>
          <w:lang w:val="en-US"/>
        </w:rPr>
        <w:t>.</w:t>
      </w:r>
      <w:ins w:id="465" w:author="Dan Tischer" w:date="2018-04-16T15:54:00Z">
        <w:r w:rsidR="00BA4FC8">
          <w:rPr>
            <w:lang w:val="en-US"/>
          </w:rPr>
          <w:t xml:space="preserve"> </w:t>
        </w:r>
      </w:ins>
      <w:r w:rsidR="00C37708" w:rsidRPr="00187D4A">
        <w:rPr>
          <w:lang w:val="en-US"/>
        </w:rPr>
        <w:t>B</w:t>
      </w:r>
      <w:r w:rsidR="003914A0" w:rsidRPr="00187D4A">
        <w:rPr>
          <w:lang w:val="en-US"/>
        </w:rPr>
        <w:t xml:space="preserve">ut </w:t>
      </w:r>
      <w:r w:rsidR="00635337" w:rsidRPr="00187D4A">
        <w:rPr>
          <w:lang w:val="en-US"/>
        </w:rPr>
        <w:t>although the mathematics of these securities were complex, t</w:t>
      </w:r>
      <w:r w:rsidR="003914A0" w:rsidRPr="00187D4A">
        <w:rPr>
          <w:lang w:val="en-US"/>
        </w:rPr>
        <w:t xml:space="preserve">he </w:t>
      </w:r>
      <w:r w:rsidR="00635337" w:rsidRPr="00187D4A">
        <w:rPr>
          <w:lang w:val="en-US"/>
        </w:rPr>
        <w:t xml:space="preserve">Gaussian copula </w:t>
      </w:r>
      <w:r w:rsidR="003914A0" w:rsidRPr="00187D4A">
        <w:rPr>
          <w:lang w:val="en-US"/>
        </w:rPr>
        <w:t xml:space="preserve">models used to structure these securities could be reverse engineered from credit rating agency models </w:t>
      </w:r>
      <w:r w:rsidR="00226FA8" w:rsidRPr="00187D4A">
        <w:rPr>
          <w:lang w:val="en-US"/>
        </w:rPr>
        <w:t>(Gerding</w:t>
      </w:r>
      <w:r w:rsidR="0072718D" w:rsidRPr="00187D4A">
        <w:rPr>
          <w:lang w:val="en-US"/>
        </w:rPr>
        <w:t>,</w:t>
      </w:r>
      <w:r w:rsidR="00226FA8" w:rsidRPr="00187D4A">
        <w:rPr>
          <w:lang w:val="en-US"/>
        </w:rPr>
        <w:t xml:space="preserve"> 2009; Lucas</w:t>
      </w:r>
      <w:r w:rsidR="00E60CB3" w:rsidRPr="00187D4A">
        <w:rPr>
          <w:lang w:val="en-US"/>
        </w:rPr>
        <w:t>, Goodman &amp;</w:t>
      </w:r>
      <w:ins w:id="466" w:author="Dan Tischer" w:date="2018-04-16T15:54:00Z">
        <w:r w:rsidR="00BA4FC8">
          <w:rPr>
            <w:lang w:val="en-US"/>
          </w:rPr>
          <w:t xml:space="preserve"> </w:t>
        </w:r>
      </w:ins>
      <w:r w:rsidR="00E60CB3" w:rsidRPr="00187D4A">
        <w:rPr>
          <w:lang w:val="en-US"/>
        </w:rPr>
        <w:t>Fabozzi,</w:t>
      </w:r>
      <w:r w:rsidR="00226FA8" w:rsidRPr="00187D4A">
        <w:rPr>
          <w:lang w:val="en-US"/>
        </w:rPr>
        <w:t xml:space="preserve"> 2007) </w:t>
      </w:r>
      <w:r w:rsidR="0051318A" w:rsidRPr="00187D4A">
        <w:rPr>
          <w:lang w:val="en-US"/>
        </w:rPr>
        <w:t xml:space="preserve">and were </w:t>
      </w:r>
      <w:r w:rsidR="00531239" w:rsidRPr="00187D4A">
        <w:rPr>
          <w:lang w:val="en-US"/>
        </w:rPr>
        <w:t>comprehensible</w:t>
      </w:r>
      <w:r w:rsidR="0051318A" w:rsidRPr="00187D4A">
        <w:rPr>
          <w:lang w:val="en-US"/>
        </w:rPr>
        <w:t xml:space="preserve"> to </w:t>
      </w:r>
      <w:r w:rsidR="00531239" w:rsidRPr="00187D4A">
        <w:rPr>
          <w:lang w:val="en-US"/>
        </w:rPr>
        <w:t xml:space="preserve">many </w:t>
      </w:r>
      <w:r w:rsidR="00701D41" w:rsidRPr="00187D4A">
        <w:rPr>
          <w:lang w:val="en-US"/>
        </w:rPr>
        <w:t>PhD</w:t>
      </w:r>
      <w:ins w:id="467" w:author="Dan Tischer" w:date="2018-04-16T15:54:00Z">
        <w:r w:rsidR="00BA4FC8">
          <w:rPr>
            <w:lang w:val="en-US"/>
          </w:rPr>
          <w:t xml:space="preserve"> </w:t>
        </w:r>
      </w:ins>
      <w:r w:rsidR="00531239" w:rsidRPr="00187D4A">
        <w:rPr>
          <w:lang w:val="en-US"/>
        </w:rPr>
        <w:t xml:space="preserve">students </w:t>
      </w:r>
      <w:r w:rsidR="008A59C9" w:rsidRPr="00187D4A">
        <w:rPr>
          <w:lang w:val="en-US"/>
        </w:rPr>
        <w:t>with a</w:t>
      </w:r>
      <w:r w:rsidR="0051318A" w:rsidRPr="00187D4A">
        <w:rPr>
          <w:lang w:val="en-US"/>
        </w:rPr>
        <w:t xml:space="preserve"> mathematics, engineering and finance</w:t>
      </w:r>
      <w:r w:rsidR="008A59C9" w:rsidRPr="00187D4A">
        <w:rPr>
          <w:lang w:val="en-US"/>
        </w:rPr>
        <w:t xml:space="preserve"> background (</w:t>
      </w:r>
      <w:r w:rsidR="001E10F2" w:rsidRPr="00187D4A">
        <w:rPr>
          <w:lang w:val="en-US"/>
        </w:rPr>
        <w:t>MacKen</w:t>
      </w:r>
      <w:r w:rsidR="00BB1799" w:rsidRPr="00187D4A">
        <w:rPr>
          <w:lang w:val="en-US"/>
        </w:rPr>
        <w:t xml:space="preserve">zie </w:t>
      </w:r>
      <w:r w:rsidR="0072718D" w:rsidRPr="00187D4A">
        <w:rPr>
          <w:lang w:val="en-US"/>
        </w:rPr>
        <w:t>&amp;</w:t>
      </w:r>
      <w:ins w:id="468" w:author="Dan Tischer" w:date="2018-04-16T15:54:00Z">
        <w:r w:rsidR="00BA4FC8">
          <w:rPr>
            <w:lang w:val="en-US"/>
          </w:rPr>
          <w:t xml:space="preserve"> </w:t>
        </w:r>
      </w:ins>
      <w:r w:rsidR="00BB1799" w:rsidRPr="00187D4A">
        <w:rPr>
          <w:lang w:val="en-US"/>
        </w:rPr>
        <w:t>Spears</w:t>
      </w:r>
      <w:r w:rsidR="0072718D" w:rsidRPr="00187D4A">
        <w:rPr>
          <w:lang w:val="en-US"/>
        </w:rPr>
        <w:t>,</w:t>
      </w:r>
      <w:r w:rsidR="00BB1799" w:rsidRPr="00187D4A">
        <w:rPr>
          <w:lang w:val="en-US"/>
        </w:rPr>
        <w:t xml:space="preserve"> 2014</w:t>
      </w:r>
      <w:r w:rsidR="001E10F2" w:rsidRPr="00187D4A">
        <w:rPr>
          <w:lang w:val="en-US"/>
        </w:rPr>
        <w:t>)</w:t>
      </w:r>
      <w:r w:rsidR="0051318A" w:rsidRPr="00187D4A">
        <w:rPr>
          <w:lang w:val="en-US"/>
        </w:rPr>
        <w:t xml:space="preserve">. </w:t>
      </w:r>
      <w:r w:rsidR="00CF71E0" w:rsidRPr="00187D4A">
        <w:rPr>
          <w:lang w:val="en-US"/>
        </w:rPr>
        <w:t>T</w:t>
      </w:r>
      <w:r w:rsidR="006C6A75" w:rsidRPr="00187D4A">
        <w:rPr>
          <w:lang w:val="en-US"/>
        </w:rPr>
        <w:t xml:space="preserve">ies </w:t>
      </w:r>
      <w:r w:rsidR="00CF71E0" w:rsidRPr="00187D4A">
        <w:rPr>
          <w:lang w:val="en-US"/>
        </w:rPr>
        <w:t>may have d</w:t>
      </w:r>
      <w:r w:rsidR="006C6A75" w:rsidRPr="00187D4A">
        <w:rPr>
          <w:lang w:val="en-US"/>
        </w:rPr>
        <w:t>eveloped</w:t>
      </w:r>
      <w:ins w:id="469" w:author="Dan Tischer" w:date="2018-04-16T15:54:00Z">
        <w:r w:rsidR="00BA4FC8">
          <w:rPr>
            <w:lang w:val="en-US"/>
          </w:rPr>
          <w:t xml:space="preserve"> </w:t>
        </w:r>
      </w:ins>
      <w:r w:rsidR="0009066B" w:rsidRPr="00187D4A">
        <w:rPr>
          <w:lang w:val="en-US"/>
        </w:rPr>
        <w:t xml:space="preserve">as a result of a </w:t>
      </w:r>
      <w:r w:rsidR="0009066B" w:rsidRPr="00187D4A">
        <w:t>shared culture of practice (MacKenzie</w:t>
      </w:r>
      <w:r w:rsidR="0072718D" w:rsidRPr="00187D4A">
        <w:t>,</w:t>
      </w:r>
      <w:r w:rsidR="0009066B" w:rsidRPr="00187D4A">
        <w:t xml:space="preserve"> 2011). </w:t>
      </w:r>
      <w:r w:rsidR="00132B8C" w:rsidRPr="00187D4A">
        <w:t>T</w:t>
      </w:r>
      <w:r w:rsidR="00586565" w:rsidRPr="00187D4A">
        <w:t xml:space="preserve">hat may explain </w:t>
      </w:r>
      <w:r w:rsidR="00132B8C" w:rsidRPr="00187D4A">
        <w:t xml:space="preserve">the </w:t>
      </w:r>
      <w:r w:rsidR="00586565" w:rsidRPr="00187D4A">
        <w:t>separation between the organizational silos of CDO structuration and mortgage backed security structuration</w:t>
      </w:r>
      <w:r w:rsidR="001150FD" w:rsidRPr="00187D4A">
        <w:t>,</w:t>
      </w:r>
      <w:r w:rsidR="00132B8C" w:rsidRPr="00187D4A">
        <w:t xml:space="preserve"> but</w:t>
      </w:r>
      <w:r w:rsidR="0009066B" w:rsidRPr="00187D4A">
        <w:rPr>
          <w:lang w:val="en-US"/>
        </w:rPr>
        <w:t xml:space="preserve">cannot explain the </w:t>
      </w:r>
      <w:r w:rsidR="0051318A" w:rsidRPr="00187D4A">
        <w:rPr>
          <w:lang w:val="en-US"/>
        </w:rPr>
        <w:t xml:space="preserve">enduring presence of some </w:t>
      </w:r>
      <w:r w:rsidR="00586565" w:rsidRPr="00187D4A">
        <w:rPr>
          <w:lang w:val="en-US"/>
        </w:rPr>
        <w:t xml:space="preserve">banks in this activity </w:t>
      </w:r>
      <w:r w:rsidR="008A59C9" w:rsidRPr="00187D4A">
        <w:rPr>
          <w:lang w:val="en-US"/>
        </w:rPr>
        <w:t>to the exclusion of others</w:t>
      </w:r>
      <w:r w:rsidR="003B1347" w:rsidRPr="00187D4A">
        <w:rPr>
          <w:lang w:val="en-US"/>
        </w:rPr>
        <w:t xml:space="preserve">. </w:t>
      </w:r>
    </w:p>
    <w:p w:rsidR="00174735" w:rsidRPr="001C7026" w:rsidRDefault="001D01EC" w:rsidP="00187D4A">
      <w:pPr>
        <w:spacing w:line="480" w:lineRule="auto"/>
        <w:ind w:firstLine="720"/>
        <w:jc w:val="both"/>
      </w:pPr>
      <w:r w:rsidRPr="00187D4A">
        <w:rPr>
          <w:lang w:val="en-US"/>
        </w:rPr>
        <w:t xml:space="preserve">The </w:t>
      </w:r>
      <w:r w:rsidR="00812481" w:rsidRPr="00187D4A">
        <w:rPr>
          <w:lang w:val="en-US"/>
        </w:rPr>
        <w:t>most convincing</w:t>
      </w:r>
      <w:ins w:id="470" w:author="Dan Tischer" w:date="2018-04-16T15:54:00Z">
        <w:r w:rsidR="00BA4FC8">
          <w:rPr>
            <w:lang w:val="en-US"/>
          </w:rPr>
          <w:t xml:space="preserve"> </w:t>
        </w:r>
      </w:ins>
      <w:r w:rsidR="00DB6B71" w:rsidRPr="00187D4A">
        <w:rPr>
          <w:lang w:val="en-US"/>
        </w:rPr>
        <w:t>explanation</w:t>
      </w:r>
      <w:ins w:id="471" w:author="Dan Tischer" w:date="2018-04-16T15:54:00Z">
        <w:r w:rsidR="00BA4FC8">
          <w:rPr>
            <w:lang w:val="en-US"/>
          </w:rPr>
          <w:t xml:space="preserve"> </w:t>
        </w:r>
      </w:ins>
      <w:r w:rsidR="00DB6B71" w:rsidRPr="00187D4A">
        <w:rPr>
          <w:lang w:val="en-US"/>
        </w:rPr>
        <w:t>is</w:t>
      </w:r>
      <w:ins w:id="472" w:author="Dan Tischer" w:date="2018-04-16T15:54:00Z">
        <w:r w:rsidR="00BA4FC8">
          <w:rPr>
            <w:lang w:val="en-US"/>
          </w:rPr>
          <w:t xml:space="preserve"> </w:t>
        </w:r>
      </w:ins>
      <w:r w:rsidR="0060639C" w:rsidRPr="00187D4A">
        <w:rPr>
          <w:lang w:val="en-US"/>
        </w:rPr>
        <w:t xml:space="preserve">that pre-existing relations </w:t>
      </w:r>
      <w:r w:rsidR="00B17797" w:rsidRPr="00187D4A">
        <w:rPr>
          <w:lang w:val="en-US"/>
        </w:rPr>
        <w:t>acted</w:t>
      </w:r>
      <w:r w:rsidR="0060639C" w:rsidRPr="00187D4A">
        <w:rPr>
          <w:lang w:val="en-US"/>
        </w:rPr>
        <w:t xml:space="preserve"> as a barrier to entry.</w:t>
      </w:r>
      <w:r w:rsidR="00204E38" w:rsidRPr="00187D4A">
        <w:rPr>
          <w:lang w:val="en-US"/>
        </w:rPr>
        <w:t xml:space="preserve"> M</w:t>
      </w:r>
      <w:r w:rsidR="009846B1" w:rsidRPr="00187D4A">
        <w:rPr>
          <w:lang w:val="en-US"/>
        </w:rPr>
        <w:t>utual learning (Baum et al</w:t>
      </w:r>
      <w:r w:rsidR="0072718D" w:rsidRPr="00187D4A">
        <w:rPr>
          <w:lang w:val="en-US"/>
        </w:rPr>
        <w:t>.,</w:t>
      </w:r>
      <w:r w:rsidR="009846B1" w:rsidRPr="00187D4A">
        <w:rPr>
          <w:lang w:val="en-US"/>
        </w:rPr>
        <w:t xml:space="preserve"> 2005; Lioukas</w:t>
      </w:r>
      <w:ins w:id="473" w:author="Dan Tischer" w:date="2018-04-16T15:54:00Z">
        <w:r w:rsidR="00BA4FC8">
          <w:rPr>
            <w:lang w:val="en-US"/>
          </w:rPr>
          <w:t xml:space="preserve"> </w:t>
        </w:r>
      </w:ins>
      <w:r w:rsidR="009846B1" w:rsidRPr="00187D4A">
        <w:rPr>
          <w:lang w:val="en-US"/>
        </w:rPr>
        <w:t>&amp;</w:t>
      </w:r>
      <w:ins w:id="474" w:author="Dan Tischer" w:date="2018-04-16T15:54:00Z">
        <w:r w:rsidR="00BA4FC8">
          <w:rPr>
            <w:lang w:val="en-US"/>
          </w:rPr>
          <w:t xml:space="preserve"> </w:t>
        </w:r>
      </w:ins>
      <w:r w:rsidR="009846B1" w:rsidRPr="00187D4A">
        <w:rPr>
          <w:lang w:val="en-US"/>
        </w:rPr>
        <w:t>Reuer</w:t>
      </w:r>
      <w:r w:rsidR="0072718D" w:rsidRPr="00187D4A">
        <w:rPr>
          <w:lang w:val="en-US"/>
        </w:rPr>
        <w:t>,</w:t>
      </w:r>
      <w:r w:rsidR="009846B1" w:rsidRPr="00187D4A">
        <w:rPr>
          <w:lang w:val="en-US"/>
        </w:rPr>
        <w:t xml:space="preserve"> 2015) </w:t>
      </w:r>
      <w:r w:rsidR="00A044B0" w:rsidRPr="00187D4A">
        <w:rPr>
          <w:lang w:val="en-US"/>
        </w:rPr>
        <w:t>and reciprocity (</w:t>
      </w:r>
      <w:commentRangeStart w:id="475"/>
      <w:r w:rsidR="00A044B0" w:rsidRPr="00187D4A">
        <w:rPr>
          <w:lang w:val="en-US"/>
        </w:rPr>
        <w:t>Jensen</w:t>
      </w:r>
      <w:r w:rsidR="0072718D" w:rsidRPr="00187D4A">
        <w:rPr>
          <w:lang w:val="en-US"/>
        </w:rPr>
        <w:t>,</w:t>
      </w:r>
      <w:r w:rsidR="00A044B0" w:rsidRPr="00187D4A">
        <w:rPr>
          <w:lang w:val="en-US"/>
        </w:rPr>
        <w:t xml:space="preserve"> 2003</w:t>
      </w:r>
      <w:commentRangeEnd w:id="475"/>
      <w:r w:rsidR="001413F5">
        <w:rPr>
          <w:rStyle w:val="CommentReference"/>
          <w:rFonts w:ascii="Arial" w:hAnsi="Arial" w:cs="Arial"/>
          <w:color w:val="000000"/>
        </w:rPr>
        <w:commentReference w:id="475"/>
      </w:r>
      <w:r w:rsidR="00A044B0" w:rsidRPr="00187D4A">
        <w:rPr>
          <w:lang w:val="en-US"/>
        </w:rPr>
        <w:t>; Kenis</w:t>
      </w:r>
      <w:ins w:id="476" w:author="Dan Tischer" w:date="2018-04-16T15:54:00Z">
        <w:r w:rsidR="00BA4FC8">
          <w:rPr>
            <w:lang w:val="en-US"/>
          </w:rPr>
          <w:t xml:space="preserve"> </w:t>
        </w:r>
      </w:ins>
      <w:r w:rsidR="00A044B0" w:rsidRPr="00187D4A">
        <w:rPr>
          <w:lang w:val="en-US"/>
        </w:rPr>
        <w:t>&amp;</w:t>
      </w:r>
      <w:ins w:id="477" w:author="Dan Tischer" w:date="2018-04-16T15:54:00Z">
        <w:r w:rsidR="00BA4FC8">
          <w:rPr>
            <w:lang w:val="en-US"/>
          </w:rPr>
          <w:t xml:space="preserve"> </w:t>
        </w:r>
      </w:ins>
      <w:r w:rsidR="00A044B0" w:rsidRPr="00187D4A">
        <w:rPr>
          <w:lang w:val="en-US"/>
        </w:rPr>
        <w:t xml:space="preserve">Knoke, 2002) </w:t>
      </w:r>
      <w:r w:rsidR="009846B1" w:rsidRPr="00187D4A">
        <w:rPr>
          <w:lang w:val="en-US"/>
        </w:rPr>
        <w:t>within the network</w:t>
      </w:r>
      <w:ins w:id="478" w:author="Dan Tischer" w:date="2018-04-16T15:54:00Z">
        <w:r w:rsidR="00BA4FC8">
          <w:rPr>
            <w:lang w:val="en-US"/>
          </w:rPr>
          <w:t xml:space="preserve"> </w:t>
        </w:r>
      </w:ins>
      <w:r w:rsidR="001150FD" w:rsidRPr="00187D4A">
        <w:rPr>
          <w:lang w:val="en-US"/>
        </w:rPr>
        <w:t>create</w:t>
      </w:r>
      <w:r w:rsidR="00204E38" w:rsidRPr="00187D4A">
        <w:rPr>
          <w:lang w:val="en-US"/>
        </w:rPr>
        <w:t>d</w:t>
      </w:r>
      <w:del w:id="479" w:author="Dan Tischer" w:date="2018-04-16T15:55:00Z">
        <w:r w:rsidR="001150FD" w:rsidRPr="00187D4A" w:rsidDel="00BA4FC8">
          <w:rPr>
            <w:lang w:val="en-US"/>
          </w:rPr>
          <w:delText>s</w:delText>
        </w:r>
      </w:del>
      <w:ins w:id="480" w:author="Dan Tischer" w:date="2018-04-16T15:54:00Z">
        <w:r w:rsidR="00BA4FC8">
          <w:rPr>
            <w:lang w:val="en-US"/>
          </w:rPr>
          <w:t xml:space="preserve"> </w:t>
        </w:r>
      </w:ins>
      <w:ins w:id="481" w:author="Dan Tischer" w:date="2018-04-16T15:55:00Z">
        <w:r w:rsidR="00BA4FC8">
          <w:rPr>
            <w:lang w:val="en-US"/>
          </w:rPr>
          <w:t>s</w:t>
        </w:r>
      </w:ins>
      <w:r w:rsidR="001150FD" w:rsidRPr="00187D4A">
        <w:rPr>
          <w:lang w:val="en-US"/>
        </w:rPr>
        <w:t>omething akin to ‘</w:t>
      </w:r>
      <w:r w:rsidR="002126F6" w:rsidRPr="00187D4A">
        <w:rPr>
          <w:lang w:val="en-US"/>
        </w:rPr>
        <w:t>project-based</w:t>
      </w:r>
      <w:r w:rsidR="001150FD" w:rsidRPr="00187D4A">
        <w:rPr>
          <w:lang w:val="en-US"/>
        </w:rPr>
        <w:t>’</w:t>
      </w:r>
      <w:r w:rsidR="002126F6" w:rsidRPr="00187D4A">
        <w:rPr>
          <w:lang w:val="en-US"/>
        </w:rPr>
        <w:t xml:space="preserve"> competence</w:t>
      </w:r>
      <w:r w:rsidR="001150FD" w:rsidRPr="00187D4A">
        <w:rPr>
          <w:lang w:val="en-US"/>
        </w:rPr>
        <w:t>s,</w:t>
      </w:r>
      <w:r w:rsidR="002126F6" w:rsidRPr="00187D4A">
        <w:rPr>
          <w:lang w:val="en-US"/>
        </w:rPr>
        <w:t xml:space="preserve"> which </w:t>
      </w:r>
      <w:r w:rsidR="00C37708" w:rsidRPr="00187D4A">
        <w:rPr>
          <w:lang w:val="en-US"/>
        </w:rPr>
        <w:t>restricted new entrants</w:t>
      </w:r>
      <w:r w:rsidR="002126F6" w:rsidRPr="00187D4A">
        <w:rPr>
          <w:lang w:val="en-US"/>
        </w:rPr>
        <w:t xml:space="preserve"> (Manning </w:t>
      </w:r>
      <w:r w:rsidR="0072718D" w:rsidRPr="00187D4A">
        <w:rPr>
          <w:lang w:val="en-US"/>
        </w:rPr>
        <w:t>&amp;</w:t>
      </w:r>
      <w:ins w:id="482" w:author="Dan Tischer" w:date="2018-04-16T15:55:00Z">
        <w:r w:rsidR="00BA4FC8">
          <w:rPr>
            <w:lang w:val="en-US"/>
          </w:rPr>
          <w:t xml:space="preserve"> </w:t>
        </w:r>
      </w:ins>
      <w:r w:rsidR="006A23B6" w:rsidRPr="00187D4A">
        <w:rPr>
          <w:lang w:val="en-US"/>
        </w:rPr>
        <w:t>Sydow</w:t>
      </w:r>
      <w:r w:rsidR="0072718D" w:rsidRPr="00187D4A">
        <w:rPr>
          <w:lang w:val="en-US"/>
        </w:rPr>
        <w:t xml:space="preserve">, </w:t>
      </w:r>
      <w:r w:rsidR="002126F6" w:rsidRPr="00187D4A">
        <w:rPr>
          <w:lang w:val="en-US"/>
        </w:rPr>
        <w:t>2011)</w:t>
      </w:r>
      <w:r w:rsidR="009846B1" w:rsidRPr="00187D4A">
        <w:rPr>
          <w:lang w:val="en-US"/>
        </w:rPr>
        <w:t xml:space="preserve">. </w:t>
      </w:r>
      <w:r w:rsidR="00204E38" w:rsidRPr="00187D4A">
        <w:rPr>
          <w:lang w:val="en-US"/>
        </w:rPr>
        <w:t xml:space="preserve">As the activity grew in scale, </w:t>
      </w:r>
      <w:r w:rsidR="0002523B" w:rsidRPr="00187D4A">
        <w:rPr>
          <w:lang w:val="en-US"/>
        </w:rPr>
        <w:t xml:space="preserve">relations </w:t>
      </w:r>
      <w:r w:rsidR="00930ED9" w:rsidRPr="00187D4A">
        <w:rPr>
          <w:lang w:val="en-US"/>
        </w:rPr>
        <w:t>consolidated</w:t>
      </w:r>
      <w:ins w:id="483" w:author="Dan Tischer" w:date="2018-04-16T15:55:00Z">
        <w:r w:rsidR="00BA4FC8">
          <w:rPr>
            <w:lang w:val="en-US"/>
          </w:rPr>
          <w:t xml:space="preserve"> </w:t>
        </w:r>
      </w:ins>
      <w:r w:rsidR="00531239" w:rsidRPr="00187D4A">
        <w:rPr>
          <w:lang w:val="en-US"/>
        </w:rPr>
        <w:t>isomorphi</w:t>
      </w:r>
      <w:r w:rsidR="0002523B" w:rsidRPr="00187D4A">
        <w:rPr>
          <w:lang w:val="en-US"/>
        </w:rPr>
        <w:t>cally</w:t>
      </w:r>
      <w:ins w:id="484" w:author="Dan Tischer" w:date="2018-04-16T15:55:00Z">
        <w:r w:rsidR="00BA4FC8">
          <w:rPr>
            <w:lang w:val="en-US"/>
          </w:rPr>
          <w:t xml:space="preserve"> </w:t>
        </w:r>
      </w:ins>
      <w:r w:rsidR="00CB351A" w:rsidRPr="00187D4A">
        <w:rPr>
          <w:lang w:val="en-US"/>
        </w:rPr>
        <w:t>as</w:t>
      </w:r>
      <w:ins w:id="485" w:author="Dan Tischer" w:date="2018-04-16T15:55:00Z">
        <w:r w:rsidR="00BA4FC8">
          <w:rPr>
            <w:lang w:val="en-US"/>
          </w:rPr>
          <w:t xml:space="preserve"> </w:t>
        </w:r>
      </w:ins>
      <w:r w:rsidR="00531239" w:rsidRPr="00187D4A">
        <w:rPr>
          <w:lang w:val="en-US"/>
        </w:rPr>
        <w:t xml:space="preserve">the value of existing relations between </w:t>
      </w:r>
      <w:r w:rsidR="00204E38" w:rsidRPr="00187D4A">
        <w:rPr>
          <w:lang w:val="en-US"/>
        </w:rPr>
        <w:t>nodes</w:t>
      </w:r>
      <w:r w:rsidR="00FC5929" w:rsidRPr="00187D4A">
        <w:rPr>
          <w:lang w:val="en-US"/>
        </w:rPr>
        <w:t>,</w:t>
      </w:r>
      <w:ins w:id="486" w:author="Dan Tischer" w:date="2018-04-16T15:55:00Z">
        <w:r w:rsidR="00BA4FC8">
          <w:rPr>
            <w:lang w:val="en-US"/>
          </w:rPr>
          <w:t xml:space="preserve"> </w:t>
        </w:r>
      </w:ins>
      <w:r w:rsidR="00FC5929" w:rsidRPr="00187D4A">
        <w:rPr>
          <w:lang w:val="en-US"/>
        </w:rPr>
        <w:t xml:space="preserve">for each node, </w:t>
      </w:r>
      <w:r w:rsidR="00531239" w:rsidRPr="00187D4A">
        <w:rPr>
          <w:lang w:val="en-US"/>
        </w:rPr>
        <w:t>i</w:t>
      </w:r>
      <w:r w:rsidR="00A044B0" w:rsidRPr="00187D4A">
        <w:rPr>
          <w:lang w:val="en-US"/>
        </w:rPr>
        <w:t>ncreased</w:t>
      </w:r>
      <w:r w:rsidR="00A94E7E" w:rsidRPr="00187D4A">
        <w:rPr>
          <w:lang w:val="en-US"/>
        </w:rPr>
        <w:t xml:space="preserve">– </w:t>
      </w:r>
      <w:r w:rsidR="001150FD" w:rsidRPr="00187D4A">
        <w:rPr>
          <w:lang w:val="en-US"/>
        </w:rPr>
        <w:t xml:space="preserve">locking out </w:t>
      </w:r>
      <w:r w:rsidR="00A94E7E" w:rsidRPr="00187D4A">
        <w:rPr>
          <w:lang w:val="en-US"/>
        </w:rPr>
        <w:t>competition</w:t>
      </w:r>
      <w:r w:rsidR="00531239" w:rsidRPr="00187D4A">
        <w:rPr>
          <w:lang w:val="en-US"/>
        </w:rPr>
        <w:t>.</w:t>
      </w:r>
      <w:ins w:id="487" w:author="Dan Tischer" w:date="2018-04-16T15:55:00Z">
        <w:r w:rsidR="00BA4FC8">
          <w:rPr>
            <w:lang w:val="en-US"/>
          </w:rPr>
          <w:t xml:space="preserve"> </w:t>
        </w:r>
      </w:ins>
      <w:r w:rsidR="001C7026">
        <w:rPr>
          <w:lang w:val="en-US"/>
        </w:rPr>
        <w:t xml:space="preserve">In his FCIC submission, </w:t>
      </w:r>
      <w:r w:rsidR="00E43304" w:rsidRPr="001C7026">
        <w:t>Nestor Dominguez, co-head of Citigroup’s CDO desk</w:t>
      </w:r>
      <w:r w:rsidR="00EC2CA5" w:rsidRPr="001C7026">
        <w:t>,</w:t>
      </w:r>
      <w:ins w:id="488" w:author="Dan Tischer" w:date="2018-04-16T15:55:00Z">
        <w:r w:rsidR="00BA4FC8">
          <w:t xml:space="preserve"> </w:t>
        </w:r>
      </w:ins>
      <w:r w:rsidR="00FD68C1" w:rsidRPr="001C7026">
        <w:t>confirmed</w:t>
      </w:r>
      <w:ins w:id="489" w:author="Dan Tischer" w:date="2018-04-16T15:55:00Z">
        <w:r w:rsidR="00BA4FC8">
          <w:t xml:space="preserve"> </w:t>
        </w:r>
      </w:ins>
      <w:r w:rsidR="001C7026">
        <w:t xml:space="preserve">as much when he noted that </w:t>
      </w:r>
      <w:r w:rsidR="00870E50" w:rsidRPr="001C7026">
        <w:t xml:space="preserve">only </w:t>
      </w:r>
      <w:r w:rsidR="00DE6E82" w:rsidRPr="001C7026">
        <w:t xml:space="preserve">a small number of </w:t>
      </w:r>
      <w:r w:rsidR="00DE6E82" w:rsidRPr="001C7026">
        <w:lastRenderedPageBreak/>
        <w:t xml:space="preserve">banks </w:t>
      </w:r>
      <w:r w:rsidR="00870E50" w:rsidRPr="001C7026">
        <w:t xml:space="preserve">like Citi </w:t>
      </w:r>
      <w:r w:rsidR="00983631" w:rsidRPr="001C7026">
        <w:t>had the requi</w:t>
      </w:r>
      <w:r w:rsidR="00094BDE" w:rsidRPr="001C7026">
        <w:t>site</w:t>
      </w:r>
      <w:ins w:id="490" w:author="Dan Tischer" w:date="2018-04-16T15:55:00Z">
        <w:r w:rsidR="00BA4FC8">
          <w:t xml:space="preserve"> </w:t>
        </w:r>
      </w:ins>
      <w:r w:rsidR="00870E50" w:rsidRPr="001C7026">
        <w:t xml:space="preserve">network </w:t>
      </w:r>
      <w:r w:rsidR="005336A0" w:rsidRPr="001C7026">
        <w:t xml:space="preserve">relations </w:t>
      </w:r>
      <w:r w:rsidR="00870E50" w:rsidRPr="001C7026">
        <w:t>to</w:t>
      </w:r>
      <w:ins w:id="491" w:author="Dan Tischer" w:date="2018-04-16T15:55:00Z">
        <w:r w:rsidR="00BA4FC8">
          <w:t xml:space="preserve"> </w:t>
        </w:r>
      </w:ins>
      <w:r w:rsidR="00FD68C1" w:rsidRPr="001C7026">
        <w:t>perform certain activities, such as</w:t>
      </w:r>
      <w:r w:rsidR="00870E50" w:rsidRPr="001C7026">
        <w:t xml:space="preserve"> write CDO liquidity puts </w:t>
      </w:r>
      <w:r w:rsidR="00E43304" w:rsidRPr="001C7026">
        <w:t>(</w:t>
      </w:r>
      <w:r w:rsidR="00246E02" w:rsidRPr="001C7026">
        <w:t>FCIC, 2011</w:t>
      </w:r>
      <w:r w:rsidR="00E43304" w:rsidRPr="001C7026">
        <w:t>: 139)</w:t>
      </w:r>
      <w:r w:rsidR="00E47F3E" w:rsidRPr="001C7026">
        <w:t xml:space="preserve">. </w:t>
      </w:r>
    </w:p>
    <w:p w:rsidR="00304E13" w:rsidRPr="00C702F5" w:rsidRDefault="004162EE" w:rsidP="00187D4A">
      <w:pPr>
        <w:spacing w:line="480" w:lineRule="auto"/>
        <w:ind w:firstLine="720"/>
        <w:jc w:val="both"/>
      </w:pPr>
      <w:r w:rsidRPr="00187D4A">
        <w:rPr>
          <w:lang w:val="en-US"/>
        </w:rPr>
        <w:t>This form of c</w:t>
      </w:r>
      <w:r w:rsidR="00697FFD" w:rsidRPr="00187D4A">
        <w:rPr>
          <w:lang w:val="en-US"/>
        </w:rPr>
        <w:t xml:space="preserve">losure introduced </w:t>
      </w:r>
      <w:r w:rsidR="004143FA" w:rsidRPr="00187D4A">
        <w:rPr>
          <w:lang w:val="en-US"/>
        </w:rPr>
        <w:t>network-based</w:t>
      </w:r>
      <w:r w:rsidRPr="00187D4A">
        <w:rPr>
          <w:lang w:val="en-US"/>
        </w:rPr>
        <w:t xml:space="preserve"> rather than market-based</w:t>
      </w:r>
      <w:r w:rsidR="004143FA" w:rsidRPr="00187D4A">
        <w:rPr>
          <w:lang w:val="en-US"/>
        </w:rPr>
        <w:t xml:space="preserve"> risks</w:t>
      </w:r>
      <w:r w:rsidR="00CB351A" w:rsidRPr="00187D4A">
        <w:rPr>
          <w:lang w:val="en-US"/>
        </w:rPr>
        <w:t>, such as</w:t>
      </w:r>
      <w:r w:rsidR="00B17797" w:rsidRPr="00187D4A">
        <w:rPr>
          <w:lang w:val="en-US"/>
        </w:rPr>
        <w:t xml:space="preserve"> rigidit</w:t>
      </w:r>
      <w:r w:rsidR="00CB351A" w:rsidRPr="00187D4A">
        <w:rPr>
          <w:lang w:val="en-US"/>
        </w:rPr>
        <w:t>y</w:t>
      </w:r>
      <w:r w:rsidR="00B17797" w:rsidRPr="00187D4A">
        <w:rPr>
          <w:lang w:val="en-US"/>
        </w:rPr>
        <w:t xml:space="preserve">, </w:t>
      </w:r>
      <w:r w:rsidR="00CB351A" w:rsidRPr="00187D4A">
        <w:rPr>
          <w:lang w:val="en-US"/>
        </w:rPr>
        <w:t xml:space="preserve">conformity and </w:t>
      </w:r>
      <w:r w:rsidR="00B17797" w:rsidRPr="00187D4A">
        <w:rPr>
          <w:lang w:val="en-US"/>
        </w:rPr>
        <w:t>groupthink</w:t>
      </w:r>
      <w:r w:rsidR="007055E5" w:rsidRPr="00187D4A">
        <w:rPr>
          <w:lang w:val="en-US"/>
        </w:rPr>
        <w:t xml:space="preserve"> (Sorenson </w:t>
      </w:r>
      <w:r w:rsidR="0072718D" w:rsidRPr="00187D4A">
        <w:rPr>
          <w:lang w:val="en-US"/>
        </w:rPr>
        <w:t>&amp;</w:t>
      </w:r>
      <w:r w:rsidR="007055E5" w:rsidRPr="00187D4A">
        <w:rPr>
          <w:lang w:val="en-US"/>
        </w:rPr>
        <w:t>Waguespack</w:t>
      </w:r>
      <w:r w:rsidR="0072718D" w:rsidRPr="00187D4A">
        <w:rPr>
          <w:lang w:val="en-US"/>
        </w:rPr>
        <w:t>,</w:t>
      </w:r>
      <w:r w:rsidR="007055E5" w:rsidRPr="00187D4A">
        <w:rPr>
          <w:lang w:val="en-US"/>
        </w:rPr>
        <w:t xml:space="preserve"> 2006</w:t>
      </w:r>
      <w:r w:rsidR="00697FFD" w:rsidRPr="00187D4A">
        <w:rPr>
          <w:lang w:val="en-US"/>
        </w:rPr>
        <w:t xml:space="preserve">; </w:t>
      </w:r>
      <w:r w:rsidR="007055E5" w:rsidRPr="00187D4A">
        <w:rPr>
          <w:lang w:val="en-US"/>
        </w:rPr>
        <w:t>TerWal et al</w:t>
      </w:r>
      <w:r w:rsidR="0072718D" w:rsidRPr="00187D4A">
        <w:rPr>
          <w:lang w:val="en-US"/>
        </w:rPr>
        <w:t>.,</w:t>
      </w:r>
      <w:r w:rsidR="007055E5" w:rsidRPr="00187D4A">
        <w:rPr>
          <w:lang w:val="en-US"/>
        </w:rPr>
        <w:t xml:space="preserve"> 2016)</w:t>
      </w:r>
      <w:r w:rsidR="004143FA" w:rsidRPr="00187D4A">
        <w:rPr>
          <w:lang w:val="en-US"/>
        </w:rPr>
        <w:t xml:space="preserve">. </w:t>
      </w:r>
      <w:r w:rsidR="00CA4E7E" w:rsidRPr="00187D4A">
        <w:rPr>
          <w:lang w:val="en-US"/>
        </w:rPr>
        <w:t>A</w:t>
      </w:r>
      <w:r w:rsidR="00D018D0" w:rsidRPr="00187D4A">
        <w:rPr>
          <w:lang w:val="en-US"/>
        </w:rPr>
        <w:t>ctors</w:t>
      </w:r>
      <w:r w:rsidR="00EB6CB7" w:rsidRPr="00187D4A">
        <w:rPr>
          <w:lang w:val="en-US"/>
        </w:rPr>
        <w:t xml:space="preserve"> were </w:t>
      </w:r>
      <w:r w:rsidR="00CB351A" w:rsidRPr="00187D4A">
        <w:rPr>
          <w:lang w:val="en-US"/>
        </w:rPr>
        <w:t xml:space="preserve">insensitive </w:t>
      </w:r>
      <w:r w:rsidR="00D018D0" w:rsidRPr="00187D4A">
        <w:rPr>
          <w:lang w:val="en-US"/>
        </w:rPr>
        <w:t xml:space="preserve">to </w:t>
      </w:r>
      <w:r w:rsidR="00DC3C25" w:rsidRPr="00187D4A">
        <w:rPr>
          <w:lang w:val="en-US"/>
        </w:rPr>
        <w:t xml:space="preserve">the </w:t>
      </w:r>
      <w:r w:rsidR="00CB351A" w:rsidRPr="00187D4A">
        <w:rPr>
          <w:lang w:val="en-US"/>
        </w:rPr>
        <w:t>problems</w:t>
      </w:r>
      <w:r w:rsidR="00DC3C25" w:rsidRPr="00187D4A">
        <w:rPr>
          <w:lang w:val="en-US"/>
        </w:rPr>
        <w:t xml:space="preserve"> of homogeneity and scale building in the system</w:t>
      </w:r>
      <w:r w:rsidR="00C37708" w:rsidRPr="00187D4A">
        <w:rPr>
          <w:lang w:val="en-US"/>
        </w:rPr>
        <w:t>, which</w:t>
      </w:r>
      <w:ins w:id="492" w:author="Dan Tischer" w:date="2018-04-16T15:55:00Z">
        <w:r w:rsidR="00E26206">
          <w:rPr>
            <w:lang w:val="en-US"/>
          </w:rPr>
          <w:t xml:space="preserve"> </w:t>
        </w:r>
      </w:ins>
      <w:r w:rsidR="000E2C46" w:rsidRPr="00187D4A">
        <w:rPr>
          <w:lang w:val="en-US"/>
        </w:rPr>
        <w:t>Haldane and May (2011</w:t>
      </w:r>
      <w:r w:rsidR="00DC3C25" w:rsidRPr="00187D4A">
        <w:rPr>
          <w:lang w:val="en-US"/>
        </w:rPr>
        <w:t>)</w:t>
      </w:r>
      <w:ins w:id="493" w:author="Dan Tischer" w:date="2018-04-16T15:55:00Z">
        <w:r w:rsidR="00E26206">
          <w:rPr>
            <w:lang w:val="en-US"/>
          </w:rPr>
          <w:t xml:space="preserve"> </w:t>
        </w:r>
      </w:ins>
      <w:r w:rsidR="00C37708" w:rsidRPr="00187D4A">
        <w:rPr>
          <w:lang w:val="en-US"/>
        </w:rPr>
        <w:t>identif</w:t>
      </w:r>
      <w:r w:rsidR="009533D9" w:rsidRPr="00187D4A">
        <w:rPr>
          <w:lang w:val="en-US"/>
        </w:rPr>
        <w:t>ied</w:t>
      </w:r>
      <w:r w:rsidR="00C37708" w:rsidRPr="00187D4A">
        <w:rPr>
          <w:lang w:val="en-US"/>
        </w:rPr>
        <w:t xml:space="preserve"> as </w:t>
      </w:r>
      <w:r w:rsidR="00504BA7" w:rsidRPr="00187D4A">
        <w:rPr>
          <w:lang w:val="en-US"/>
        </w:rPr>
        <w:t>central</w:t>
      </w:r>
      <w:r w:rsidR="00C806D5" w:rsidRPr="00187D4A">
        <w:rPr>
          <w:lang w:val="en-US"/>
        </w:rPr>
        <w:t xml:space="preserve"> to the collapse</w:t>
      </w:r>
      <w:r w:rsidR="00204E38" w:rsidRPr="00187D4A">
        <w:rPr>
          <w:lang w:val="en-US"/>
        </w:rPr>
        <w:t xml:space="preserve"> of CDOs</w:t>
      </w:r>
      <w:r w:rsidR="007055E5" w:rsidRPr="00187D4A">
        <w:rPr>
          <w:lang w:val="en-US"/>
        </w:rPr>
        <w:t xml:space="preserve">. </w:t>
      </w:r>
      <w:r w:rsidR="00CA4E7E" w:rsidRPr="00187D4A">
        <w:rPr>
          <w:lang w:val="en-US"/>
        </w:rPr>
        <w:t xml:space="preserve">A </w:t>
      </w:r>
      <w:r w:rsidR="00AF7079" w:rsidRPr="00187D4A">
        <w:rPr>
          <w:lang w:val="en-US"/>
        </w:rPr>
        <w:t xml:space="preserve">sense of ‘comfort’ not ‘safety’ </w:t>
      </w:r>
      <w:r w:rsidR="00045BD9" w:rsidRPr="00187D4A">
        <w:rPr>
          <w:lang w:val="en-US"/>
        </w:rPr>
        <w:t xml:space="preserve">was </w:t>
      </w:r>
      <w:r w:rsidR="00CA4E7E" w:rsidRPr="00187D4A">
        <w:rPr>
          <w:lang w:val="en-US"/>
        </w:rPr>
        <w:t xml:space="preserve">nurtured </w:t>
      </w:r>
      <w:r w:rsidR="00AF7079" w:rsidRPr="00187D4A">
        <w:rPr>
          <w:lang w:val="en-US"/>
        </w:rPr>
        <w:t>(Edmondson</w:t>
      </w:r>
      <w:r w:rsidR="0072718D" w:rsidRPr="00187D4A">
        <w:rPr>
          <w:lang w:val="en-US"/>
        </w:rPr>
        <w:t>,</w:t>
      </w:r>
      <w:r w:rsidR="00AF7079" w:rsidRPr="00187D4A">
        <w:rPr>
          <w:lang w:val="en-US"/>
        </w:rPr>
        <w:t xml:space="preserve"> 1999) which cultivated </w:t>
      </w:r>
      <w:r w:rsidR="00540F54" w:rsidRPr="00187D4A">
        <w:rPr>
          <w:lang w:val="en-US"/>
        </w:rPr>
        <w:t>the</w:t>
      </w:r>
      <w:r w:rsidR="00AF7079" w:rsidRPr="00187D4A">
        <w:rPr>
          <w:lang w:val="en-US"/>
        </w:rPr>
        <w:t xml:space="preserve"> ‘pervasive </w:t>
      </w:r>
      <w:r w:rsidR="004143FA" w:rsidRPr="00187D4A">
        <w:rPr>
          <w:lang w:val="en-US"/>
        </w:rPr>
        <w:t>permissiveness</w:t>
      </w:r>
      <w:r w:rsidR="00AF7079" w:rsidRPr="00187D4A">
        <w:rPr>
          <w:lang w:val="en-US"/>
        </w:rPr>
        <w:t>’</w:t>
      </w:r>
      <w:r w:rsidR="00540F54" w:rsidRPr="00187D4A">
        <w:rPr>
          <w:lang w:val="en-US"/>
        </w:rPr>
        <w:t xml:space="preserve"> identified by the FCIC as the cultural </w:t>
      </w:r>
      <w:r w:rsidR="004F0282">
        <w:rPr>
          <w:lang w:val="en-US"/>
        </w:rPr>
        <w:t>foundation</w:t>
      </w:r>
      <w:r w:rsidR="00540F54" w:rsidRPr="00187D4A">
        <w:rPr>
          <w:lang w:val="en-US"/>
        </w:rPr>
        <w:t xml:space="preserve"> of the crisis</w:t>
      </w:r>
      <w:ins w:id="494" w:author="Dan Tischer" w:date="2018-04-16T15:56:00Z">
        <w:r w:rsidR="00E26206">
          <w:rPr>
            <w:lang w:val="en-US"/>
          </w:rPr>
          <w:t xml:space="preserve"> </w:t>
        </w:r>
      </w:ins>
      <w:r w:rsidR="005E0B36" w:rsidRPr="00187D4A">
        <w:rPr>
          <w:lang w:val="en-US"/>
        </w:rPr>
        <w:t>(FCIC, 2011: xvii)</w:t>
      </w:r>
      <w:r w:rsidR="00CA29DE" w:rsidRPr="00187D4A">
        <w:rPr>
          <w:lang w:val="en-US"/>
        </w:rPr>
        <w:t>.</w:t>
      </w:r>
      <w:ins w:id="495" w:author="Dan Tischer" w:date="2018-04-16T15:56:00Z">
        <w:r w:rsidR="00E26206">
          <w:rPr>
            <w:lang w:val="en-US"/>
          </w:rPr>
          <w:t xml:space="preserve"> </w:t>
        </w:r>
      </w:ins>
      <w:r w:rsidR="006B2848" w:rsidRPr="00187D4A">
        <w:rPr>
          <w:lang w:val="en-US"/>
        </w:rPr>
        <w:t>As Uzzi (1997) notes, r</w:t>
      </w:r>
      <w:r w:rsidR="00BA5681" w:rsidRPr="00187D4A">
        <w:rPr>
          <w:lang w:val="en-US"/>
        </w:rPr>
        <w:t>epeat exchanges lead to systems of reciprocity which improve the terms of trade</w:t>
      </w:r>
      <w:r w:rsidR="00EB6CB7" w:rsidRPr="00187D4A">
        <w:rPr>
          <w:lang w:val="en-US"/>
        </w:rPr>
        <w:t xml:space="preserve">. </w:t>
      </w:r>
      <w:r w:rsidR="00D4317E" w:rsidRPr="00187D4A">
        <w:rPr>
          <w:lang w:val="en-US"/>
        </w:rPr>
        <w:t>I</w:t>
      </w:r>
      <w:r w:rsidR="002A625B" w:rsidRPr="00187D4A">
        <w:rPr>
          <w:lang w:val="en-US"/>
        </w:rPr>
        <w:t>mproved terms</w:t>
      </w:r>
      <w:ins w:id="496" w:author="Dan Tischer" w:date="2018-04-16T15:56:00Z">
        <w:r w:rsidR="00E26206">
          <w:rPr>
            <w:lang w:val="en-US"/>
          </w:rPr>
          <w:t xml:space="preserve"> </w:t>
        </w:r>
      </w:ins>
      <w:r w:rsidR="003614CC" w:rsidRPr="00187D4A">
        <w:rPr>
          <w:lang w:val="en-US"/>
        </w:rPr>
        <w:t xml:space="preserve">in a context of permissiveness </w:t>
      </w:r>
      <w:r w:rsidR="00D4317E" w:rsidRPr="00187D4A">
        <w:rPr>
          <w:lang w:val="en-US"/>
        </w:rPr>
        <w:t xml:space="preserve">practically </w:t>
      </w:r>
      <w:r w:rsidR="00EB6CB7" w:rsidRPr="00187D4A">
        <w:rPr>
          <w:lang w:val="en-US"/>
        </w:rPr>
        <w:t>meant a growing tolerance for leverage</w:t>
      </w:r>
      <w:r w:rsidR="00332951" w:rsidRPr="00187D4A">
        <w:rPr>
          <w:lang w:val="en-US"/>
        </w:rPr>
        <w:t xml:space="preserve"> (FCIC</w:t>
      </w:r>
      <w:r w:rsidR="0072718D" w:rsidRPr="00187D4A">
        <w:rPr>
          <w:lang w:val="en-US"/>
        </w:rPr>
        <w:t>, 2011</w:t>
      </w:r>
      <w:r w:rsidR="00332951" w:rsidRPr="00187D4A">
        <w:rPr>
          <w:lang w:val="en-US"/>
        </w:rPr>
        <w:t>: xxiv)</w:t>
      </w:r>
      <w:r w:rsidR="00EB6CB7" w:rsidRPr="00187D4A">
        <w:rPr>
          <w:lang w:val="en-US"/>
        </w:rPr>
        <w:t xml:space="preserve">, </w:t>
      </w:r>
      <w:r w:rsidR="002A625B" w:rsidRPr="00187D4A">
        <w:rPr>
          <w:lang w:val="en-US"/>
        </w:rPr>
        <w:t xml:space="preserve">an acceptance of </w:t>
      </w:r>
      <w:r w:rsidR="00EB6CB7" w:rsidRPr="00187D4A">
        <w:rPr>
          <w:lang w:val="en-US"/>
        </w:rPr>
        <w:t xml:space="preserve">riskier collateral </w:t>
      </w:r>
      <w:r w:rsidR="002A625B" w:rsidRPr="00187D4A">
        <w:rPr>
          <w:lang w:val="en-US"/>
        </w:rPr>
        <w:t>(</w:t>
      </w:r>
      <w:r w:rsidR="00246E02" w:rsidRPr="00187D4A">
        <w:rPr>
          <w:lang w:val="en-US"/>
        </w:rPr>
        <w:t>FCIC, 2011</w:t>
      </w:r>
      <w:r w:rsidR="002A625B" w:rsidRPr="00187D4A">
        <w:rPr>
          <w:lang w:val="en-US"/>
        </w:rPr>
        <w:t xml:space="preserve">: </w:t>
      </w:r>
      <w:commentRangeStart w:id="497"/>
      <w:r w:rsidR="002A625B" w:rsidRPr="00187D4A">
        <w:rPr>
          <w:lang w:val="en-US"/>
        </w:rPr>
        <w:t>4</w:t>
      </w:r>
      <w:r w:rsidR="006927EC" w:rsidRPr="00187D4A">
        <w:t>,166</w:t>
      </w:r>
      <w:commentRangeEnd w:id="497"/>
      <w:r w:rsidR="00E26206">
        <w:rPr>
          <w:rStyle w:val="CommentReference"/>
          <w:rFonts w:ascii="Arial" w:hAnsi="Arial" w:cs="Arial"/>
          <w:color w:val="000000"/>
        </w:rPr>
        <w:commentReference w:id="497"/>
      </w:r>
      <w:r w:rsidR="006927EC" w:rsidRPr="00187D4A">
        <w:t>)</w:t>
      </w:r>
      <w:ins w:id="498" w:author="Dan Tischer" w:date="2018-04-16T15:56:00Z">
        <w:r w:rsidR="00E26206">
          <w:t xml:space="preserve"> </w:t>
        </w:r>
      </w:ins>
      <w:r w:rsidR="00EB6CB7" w:rsidRPr="00187D4A">
        <w:rPr>
          <w:lang w:val="en-US"/>
        </w:rPr>
        <w:t>and discretion in interpreting model outputs which measure risk and structure CDO securities</w:t>
      </w:r>
      <w:r w:rsidR="002A625B" w:rsidRPr="00187D4A">
        <w:rPr>
          <w:lang w:val="en-US"/>
        </w:rPr>
        <w:t xml:space="preserve"> (</w:t>
      </w:r>
      <w:r w:rsidR="008D35BC">
        <w:rPr>
          <w:lang w:val="en-US"/>
        </w:rPr>
        <w:t xml:space="preserve">US </w:t>
      </w:r>
      <w:r w:rsidR="002A625B" w:rsidRPr="00187D4A">
        <w:rPr>
          <w:lang w:val="en-US"/>
        </w:rPr>
        <w:t>Senate</w:t>
      </w:r>
      <w:r w:rsidR="0072718D" w:rsidRPr="00187D4A">
        <w:rPr>
          <w:lang w:val="en-US"/>
        </w:rPr>
        <w:t>,</w:t>
      </w:r>
      <w:r w:rsidR="002A625B" w:rsidRPr="00187D4A">
        <w:rPr>
          <w:lang w:val="en-US"/>
        </w:rPr>
        <w:t xml:space="preserve"> 2011: </w:t>
      </w:r>
      <w:r w:rsidR="00C345F7" w:rsidRPr="00187D4A">
        <w:rPr>
          <w:lang w:val="en-US"/>
        </w:rPr>
        <w:t>295)</w:t>
      </w:r>
      <w:r w:rsidR="00EB6CB7" w:rsidRPr="00187D4A">
        <w:rPr>
          <w:lang w:val="en-US"/>
        </w:rPr>
        <w:t>.</w:t>
      </w:r>
      <w:ins w:id="499" w:author="Dan Tischer" w:date="2018-04-16T15:56:00Z">
        <w:r w:rsidR="00E26206">
          <w:rPr>
            <w:lang w:val="en-US"/>
          </w:rPr>
          <w:t xml:space="preserve"> </w:t>
        </w:r>
      </w:ins>
      <w:r w:rsidR="00D4317E" w:rsidRPr="00187D4A">
        <w:rPr>
          <w:lang w:val="en-US"/>
        </w:rPr>
        <w:t>Griffin and Tang (2012)</w:t>
      </w:r>
      <w:r w:rsidR="001C7026">
        <w:rPr>
          <w:lang w:val="en-US"/>
        </w:rPr>
        <w:t>, for example,</w:t>
      </w:r>
      <w:r w:rsidR="00D4317E" w:rsidRPr="001C7026">
        <w:rPr>
          <w:lang w:val="en-US"/>
        </w:rPr>
        <w:t xml:space="preserve"> reverse engineered the credit rating models used to structure CDOs </w:t>
      </w:r>
      <w:r w:rsidR="002334C2" w:rsidRPr="001C7026">
        <w:rPr>
          <w:lang w:val="en-US"/>
        </w:rPr>
        <w:t>and</w:t>
      </w:r>
      <w:r w:rsidR="00D4317E" w:rsidRPr="001C7026">
        <w:rPr>
          <w:lang w:val="en-US"/>
        </w:rPr>
        <w:t xml:space="preserve"> found that there was much more AAA-rated paper in the market than was accountable</w:t>
      </w:r>
      <w:r w:rsidR="00C345F7" w:rsidRPr="001C7026">
        <w:rPr>
          <w:lang w:val="en-US"/>
        </w:rPr>
        <w:t xml:space="preserve"> by those models</w:t>
      </w:r>
      <w:r w:rsidR="00D4317E" w:rsidRPr="001C7026">
        <w:rPr>
          <w:lang w:val="en-US"/>
        </w:rPr>
        <w:t xml:space="preserve">. They also found that those CDOs with the greatest discretionary adjustments had their credit ratings downgraded further post-crisis. </w:t>
      </w:r>
      <w:r w:rsidR="00BA5681" w:rsidRPr="00187D4A">
        <w:rPr>
          <w:lang w:val="en-US"/>
        </w:rPr>
        <w:t xml:space="preserve">These </w:t>
      </w:r>
      <w:r w:rsidR="00CA4E7E" w:rsidRPr="00187D4A">
        <w:rPr>
          <w:lang w:val="en-US"/>
        </w:rPr>
        <w:t>d</w:t>
      </w:r>
      <w:r w:rsidR="004143FA" w:rsidRPr="00187D4A">
        <w:rPr>
          <w:lang w:val="en-US"/>
        </w:rPr>
        <w:t>arker forms of reciprocity</w:t>
      </w:r>
      <w:ins w:id="500" w:author="Dan Tischer" w:date="2018-04-16T15:56:00Z">
        <w:r w:rsidR="00E26206">
          <w:rPr>
            <w:lang w:val="en-US"/>
          </w:rPr>
          <w:t xml:space="preserve"> </w:t>
        </w:r>
      </w:ins>
      <w:r w:rsidR="00BA5681" w:rsidRPr="00187D4A">
        <w:rPr>
          <w:lang w:val="en-US"/>
        </w:rPr>
        <w:t xml:space="preserve">led to the normalization of </w:t>
      </w:r>
      <w:r w:rsidR="004143FA" w:rsidRPr="00187D4A">
        <w:rPr>
          <w:lang w:val="en-US"/>
        </w:rPr>
        <w:t xml:space="preserve">favors </w:t>
      </w:r>
      <w:r w:rsidR="001702E9" w:rsidRPr="00187D4A">
        <w:rPr>
          <w:lang w:val="en-US"/>
        </w:rPr>
        <w:t>and misconduct</w:t>
      </w:r>
      <w:r w:rsidR="00C345F7" w:rsidRPr="00187D4A">
        <w:rPr>
          <w:lang w:val="en-US"/>
        </w:rPr>
        <w:t>, typical in other industry examples</w:t>
      </w:r>
      <w:ins w:id="501" w:author="Dan Tischer" w:date="2018-04-16T15:56:00Z">
        <w:r w:rsidR="00E26206">
          <w:rPr>
            <w:lang w:val="en-US"/>
          </w:rPr>
          <w:t xml:space="preserve"> </w:t>
        </w:r>
      </w:ins>
      <w:r w:rsidR="004143FA" w:rsidRPr="00187D4A">
        <w:rPr>
          <w:lang w:val="en-US"/>
        </w:rPr>
        <w:t>(see Ashforth</w:t>
      </w:r>
      <w:ins w:id="502" w:author="Dan Tischer" w:date="2018-04-16T15:57:00Z">
        <w:r w:rsidR="00E26206">
          <w:rPr>
            <w:lang w:val="en-US"/>
          </w:rPr>
          <w:t xml:space="preserve"> </w:t>
        </w:r>
      </w:ins>
      <w:r w:rsidR="00FE21FC" w:rsidRPr="00187D4A">
        <w:rPr>
          <w:lang w:val="en-US"/>
        </w:rPr>
        <w:t>&amp;</w:t>
      </w:r>
      <w:ins w:id="503" w:author="Dan Tischer" w:date="2018-04-16T15:57:00Z">
        <w:r w:rsidR="00E26206">
          <w:rPr>
            <w:lang w:val="en-US"/>
          </w:rPr>
          <w:t xml:space="preserve"> </w:t>
        </w:r>
      </w:ins>
      <w:r w:rsidR="004143FA" w:rsidRPr="00187D4A">
        <w:rPr>
          <w:lang w:val="en-US"/>
        </w:rPr>
        <w:t>Anand, 2003; Lampel</w:t>
      </w:r>
      <w:r w:rsidR="00FE21FC" w:rsidRPr="00187D4A">
        <w:rPr>
          <w:lang w:val="en-US"/>
        </w:rPr>
        <w:t>,</w:t>
      </w:r>
      <w:r w:rsidR="004143FA" w:rsidRPr="00187D4A">
        <w:rPr>
          <w:lang w:val="en-US"/>
        </w:rPr>
        <w:t xml:space="preserve"> 2004). </w:t>
      </w:r>
      <w:r w:rsidR="00C345F7" w:rsidRPr="00187D4A">
        <w:rPr>
          <w:lang w:val="en-US"/>
        </w:rPr>
        <w:t xml:space="preserve">The emails disclosed in the </w:t>
      </w:r>
      <w:r w:rsidR="004F0282">
        <w:rPr>
          <w:lang w:val="en-US"/>
        </w:rPr>
        <w:t>US Senate report</w:t>
      </w:r>
      <w:r w:rsidR="00C345F7" w:rsidRPr="00187D4A">
        <w:rPr>
          <w:lang w:val="en-US"/>
        </w:rPr>
        <w:t xml:space="preserve"> reveal</w:t>
      </w:r>
      <w:r w:rsidR="004F0282">
        <w:rPr>
          <w:lang w:val="en-US"/>
        </w:rPr>
        <w:t>s</w:t>
      </w:r>
      <w:r w:rsidR="00C345F7" w:rsidRPr="00187D4A">
        <w:rPr>
          <w:lang w:val="en-US"/>
        </w:rPr>
        <w:t xml:space="preserve"> a</w:t>
      </w:r>
      <w:r w:rsidR="00C345F7" w:rsidRPr="00187D4A">
        <w:t xml:space="preserve"> wi</w:t>
      </w:r>
      <w:r w:rsidR="00BE5966" w:rsidRPr="00187D4A">
        <w:t>llingness for actor</w:t>
      </w:r>
      <w:r w:rsidR="00C345F7" w:rsidRPr="00187D4A">
        <w:t xml:space="preserve">s in different network positions to </w:t>
      </w:r>
      <w:r w:rsidR="004F0282">
        <w:t xml:space="preserve">make concessions </w:t>
      </w:r>
      <w:r w:rsidR="00BE5966" w:rsidRPr="00187D4A">
        <w:t xml:space="preserve">to </w:t>
      </w:r>
      <w:r w:rsidR="00C345F7" w:rsidRPr="00187D4A">
        <w:t xml:space="preserve">maintain contacts and </w:t>
      </w:r>
      <w:r w:rsidR="00BE5966" w:rsidRPr="00187D4A">
        <w:t xml:space="preserve">retain </w:t>
      </w:r>
      <w:r w:rsidR="00C345F7" w:rsidRPr="00187D4A">
        <w:t>positions of connectedness that boost</w:t>
      </w:r>
      <w:r w:rsidR="006E56BB" w:rsidRPr="00187D4A">
        <w:t>ed</w:t>
      </w:r>
      <w:r w:rsidR="00C345F7" w:rsidRPr="00187D4A">
        <w:t xml:space="preserve"> deal earnings</w:t>
      </w:r>
      <w:r w:rsidR="004F0282">
        <w:t>. This was true of</w:t>
      </w:r>
      <w:r w:rsidR="00304E13" w:rsidRPr="00187D4A">
        <w:t xml:space="preserve"> loan </w:t>
      </w:r>
      <w:r w:rsidR="000407DD" w:rsidRPr="00187D4A">
        <w:t>suppliers</w:t>
      </w:r>
      <w:r w:rsidR="00D87997" w:rsidRPr="00187D4A">
        <w:t xml:space="preserve"> (</w:t>
      </w:r>
      <w:del w:id="504" w:author="Dan Tischer" w:date="2018-04-16T17:13:00Z">
        <w:r w:rsidR="00D87997" w:rsidRPr="00187D4A" w:rsidDel="008D35BC">
          <w:delText>U</w:delText>
        </w:r>
        <w:r w:rsidR="00FE21FC" w:rsidRPr="00187D4A" w:rsidDel="008D35BC">
          <w:delText xml:space="preserve">nited </w:delText>
        </w:r>
        <w:r w:rsidR="00D87997" w:rsidRPr="00187D4A" w:rsidDel="008D35BC">
          <w:delText>S</w:delText>
        </w:r>
        <w:r w:rsidR="00FE21FC" w:rsidRPr="00187D4A" w:rsidDel="008D35BC">
          <w:delText>tate</w:delText>
        </w:r>
      </w:del>
      <w:ins w:id="505" w:author="Dan Tischer" w:date="2018-04-16T17:13:00Z">
        <w:r w:rsidR="008D35BC">
          <w:t>US</w:t>
        </w:r>
      </w:ins>
      <w:r w:rsidR="00D87997" w:rsidRPr="00187D4A">
        <w:t xml:space="preserve"> Senate</w:t>
      </w:r>
      <w:r w:rsidR="00FE21FC" w:rsidRPr="00187D4A">
        <w:t>,</w:t>
      </w:r>
      <w:ins w:id="506" w:author="Dan Tischer" w:date="2018-04-16T15:57:00Z">
        <w:r w:rsidR="00E26206">
          <w:t xml:space="preserve"> </w:t>
        </w:r>
      </w:ins>
      <w:r w:rsidR="00D87997" w:rsidRPr="00F52CAC">
        <w:t>2011</w:t>
      </w:r>
      <w:r w:rsidR="000407DD" w:rsidRPr="00F52CAC">
        <w:t>: 139)</w:t>
      </w:r>
      <w:r w:rsidR="00304E13" w:rsidRPr="00B76963">
        <w:t>, banks</w:t>
      </w:r>
      <w:r w:rsidR="00E821D7" w:rsidRPr="00B76963">
        <w:t xml:space="preserve"> (</w:t>
      </w:r>
      <w:r w:rsidR="00FE21FC" w:rsidRPr="00B76963">
        <w:t>ibid</w:t>
      </w:r>
      <w:r w:rsidR="00E821D7" w:rsidRPr="00B76963">
        <w:t>: 515</w:t>
      </w:r>
      <w:r w:rsidR="004704B8" w:rsidRPr="00F50B3D">
        <w:t>, 532, 553</w:t>
      </w:r>
      <w:r w:rsidR="00E821D7" w:rsidRPr="008721C6">
        <w:t>)</w:t>
      </w:r>
      <w:r w:rsidR="00304E13" w:rsidRPr="0076034C">
        <w:t>, collateral managers</w:t>
      </w:r>
      <w:r w:rsidR="00237DA8" w:rsidRPr="0076034C">
        <w:t xml:space="preserve"> (</w:t>
      </w:r>
      <w:r w:rsidR="00FE21FC" w:rsidRPr="0076034C">
        <w:t>ibid</w:t>
      </w:r>
      <w:r w:rsidR="00237DA8" w:rsidRPr="00CD4A22">
        <w:t>: 598)</w:t>
      </w:r>
      <w:r w:rsidR="00D21598" w:rsidRPr="001C2A21">
        <w:t>, underwriters and placement agents (</w:t>
      </w:r>
      <w:r w:rsidR="00FE21FC" w:rsidRPr="004F3A9D">
        <w:t>ibid</w:t>
      </w:r>
      <w:r w:rsidR="00D21598" w:rsidRPr="0040737B">
        <w:t>: 324)</w:t>
      </w:r>
      <w:r w:rsidR="004F0282">
        <w:t xml:space="preserve"> and</w:t>
      </w:r>
      <w:r w:rsidR="00304E13" w:rsidRPr="003A0971">
        <w:t xml:space="preserve"> credit rating agencies</w:t>
      </w:r>
      <w:r w:rsidR="001849DA" w:rsidRPr="003A0971">
        <w:t xml:space="preserve"> (</w:t>
      </w:r>
      <w:r w:rsidR="00FE21FC" w:rsidRPr="00C702F5">
        <w:t>ibid</w:t>
      </w:r>
      <w:r w:rsidR="001849DA" w:rsidRPr="00C702F5">
        <w:t>: 274</w:t>
      </w:r>
      <w:r w:rsidR="00D87997" w:rsidRPr="00C702F5">
        <w:t>, 281</w:t>
      </w:r>
      <w:r w:rsidR="001849DA" w:rsidRPr="00C702F5">
        <w:t>)</w:t>
      </w:r>
      <w:r w:rsidR="00C345F7" w:rsidRPr="00C702F5">
        <w:t xml:space="preserve">. </w:t>
      </w:r>
    </w:p>
    <w:p w:rsidR="00066EB3" w:rsidRPr="005E46B7" w:rsidRDefault="004F0282" w:rsidP="00CE563D">
      <w:pPr>
        <w:spacing w:line="480" w:lineRule="auto"/>
        <w:ind w:firstLine="720"/>
        <w:jc w:val="both"/>
        <w:rPr>
          <w:lang w:val="en-US"/>
        </w:rPr>
      </w:pPr>
      <w:r>
        <w:lastRenderedPageBreak/>
        <w:t xml:space="preserve">Reciprocity improved terms of trade but </w:t>
      </w:r>
      <w:r w:rsidR="00AA5B4F">
        <w:t>degrade</w:t>
      </w:r>
      <w:r>
        <w:t>d standards</w:t>
      </w:r>
      <w:r w:rsidR="00AA5B4F">
        <w:t xml:space="preserve"> over time</w:t>
      </w:r>
      <w:r>
        <w:t xml:space="preserve">. </w:t>
      </w:r>
      <w:r w:rsidR="00AA5B4F">
        <w:rPr>
          <w:lang w:val="en-US"/>
        </w:rPr>
        <w:t>This was</w:t>
      </w:r>
      <w:r w:rsidR="00AA5B4F" w:rsidRPr="00187D4A">
        <w:rPr>
          <w:lang w:val="en-US"/>
        </w:rPr>
        <w:t xml:space="preserve"> borne out in the finding that post-crisis credit rating writedowns correlated with vintage (the year each CDO was structured) rather than product type (Cordell et al., 2012). </w:t>
      </w:r>
      <w:r w:rsidR="00E80A23">
        <w:rPr>
          <w:lang w:val="en-US"/>
        </w:rPr>
        <w:t>F</w:t>
      </w:r>
      <w:r w:rsidR="00AA5B4F" w:rsidRPr="00187D4A">
        <w:rPr>
          <w:lang w:val="en-US"/>
        </w:rPr>
        <w:t xml:space="preserve">avors within the network not only added risks, but reduced costs for </w:t>
      </w:r>
      <w:r w:rsidR="00E80A23">
        <w:rPr>
          <w:lang w:val="en-US"/>
        </w:rPr>
        <w:t xml:space="preserve">network </w:t>
      </w:r>
      <w:r w:rsidR="00AA5B4F" w:rsidRPr="00187D4A">
        <w:rPr>
          <w:lang w:val="en-US"/>
        </w:rPr>
        <w:t>incumbents which acted as a barrier to new entrants - creating something akin to a ‘market for lemons’ where the bad practices and products drove out the good (Akerlof, 1970)</w:t>
      </w:r>
      <w:r w:rsidR="00E80A23">
        <w:rPr>
          <w:lang w:val="en-US"/>
        </w:rPr>
        <w:t xml:space="preserve"> – the opposite of what was </w:t>
      </w:r>
      <w:r w:rsidR="00AA5B4F" w:rsidRPr="00187D4A">
        <w:rPr>
          <w:lang w:val="en-US"/>
        </w:rPr>
        <w:t>expected</w:t>
      </w:r>
      <w:r w:rsidR="00E80A23">
        <w:rPr>
          <w:lang w:val="en-US"/>
        </w:rPr>
        <w:t xml:space="preserve"> by the introduction of collateral managers</w:t>
      </w:r>
      <w:r w:rsidR="00AA5B4F" w:rsidRPr="00187D4A">
        <w:rPr>
          <w:lang w:val="en-US"/>
        </w:rPr>
        <w:t>.</w:t>
      </w:r>
      <w:ins w:id="507" w:author="Dan Tischer" w:date="2018-04-16T15:57:00Z">
        <w:r w:rsidR="00E26206">
          <w:rPr>
            <w:lang w:val="en-US"/>
          </w:rPr>
          <w:t xml:space="preserve"> </w:t>
        </w:r>
      </w:ins>
      <w:r w:rsidR="00C345F7" w:rsidRPr="00187D4A">
        <w:t>Th</w:t>
      </w:r>
      <w:r w:rsidR="00C35912" w:rsidRPr="00187D4A">
        <w:t xml:space="preserve">is </w:t>
      </w:r>
      <w:r w:rsidR="00E80A23">
        <w:t xml:space="preserve">process of concession-making, favor exchange and network closure </w:t>
      </w:r>
      <w:r w:rsidR="00C35912" w:rsidRPr="00187D4A">
        <w:t>provides</w:t>
      </w:r>
      <w:r w:rsidR="00E80A23">
        <w:t xml:space="preserve"> some insight into the </w:t>
      </w:r>
      <w:r w:rsidR="00C345F7" w:rsidRPr="00187D4A">
        <w:t xml:space="preserve">micro-organizational </w:t>
      </w:r>
      <w:r>
        <w:t>context</w:t>
      </w:r>
      <w:r w:rsidR="00C35912" w:rsidRPr="00187D4A">
        <w:t xml:space="preserve"> for </w:t>
      </w:r>
      <w:r w:rsidR="006D2906">
        <w:rPr>
          <w:lang w:val="en-US"/>
        </w:rPr>
        <w:t>Minsky’s (198</w:t>
      </w:r>
      <w:r w:rsidR="004143FA" w:rsidRPr="00187D4A">
        <w:rPr>
          <w:lang w:val="en-US"/>
        </w:rPr>
        <w:t xml:space="preserve">2) </w:t>
      </w:r>
      <w:r w:rsidR="00C35912" w:rsidRPr="001C7026">
        <w:rPr>
          <w:lang w:val="en-US"/>
        </w:rPr>
        <w:t xml:space="preserve">financial instability thesis that periods of financial stability lead to </w:t>
      </w:r>
      <w:r w:rsidR="00C345F7" w:rsidRPr="001C7026">
        <w:rPr>
          <w:lang w:val="en-US"/>
        </w:rPr>
        <w:t xml:space="preserve">the gradual erosion of the margins or </w:t>
      </w:r>
      <w:r w:rsidR="00E80A23">
        <w:rPr>
          <w:lang w:val="en-US"/>
        </w:rPr>
        <w:t>‘</w:t>
      </w:r>
      <w:r w:rsidR="00C345F7" w:rsidRPr="001C7026">
        <w:rPr>
          <w:lang w:val="en-US"/>
        </w:rPr>
        <w:t>cushions</w:t>
      </w:r>
      <w:r w:rsidR="00E80A23">
        <w:rPr>
          <w:lang w:val="en-US"/>
        </w:rPr>
        <w:t>’</w:t>
      </w:r>
      <w:r w:rsidR="00C345F7" w:rsidRPr="001C7026">
        <w:rPr>
          <w:lang w:val="en-US"/>
        </w:rPr>
        <w:t xml:space="preserve"> of safety</w:t>
      </w:r>
      <w:ins w:id="508" w:author="Dan Tischer" w:date="2018-04-16T15:57:00Z">
        <w:r w:rsidR="00E26206">
          <w:rPr>
            <w:lang w:val="en-US"/>
          </w:rPr>
          <w:t xml:space="preserve"> </w:t>
        </w:r>
      </w:ins>
      <w:r w:rsidR="00332951" w:rsidRPr="00187D4A">
        <w:rPr>
          <w:lang w:val="en-US"/>
        </w:rPr>
        <w:t>(see Kregel</w:t>
      </w:r>
      <w:r w:rsidR="00FE21FC" w:rsidRPr="00187D4A">
        <w:rPr>
          <w:lang w:val="en-US"/>
        </w:rPr>
        <w:t>,</w:t>
      </w:r>
      <w:r w:rsidR="00332951" w:rsidRPr="00187D4A">
        <w:rPr>
          <w:lang w:val="en-US"/>
        </w:rPr>
        <w:t xml:space="preserve"> 2008)</w:t>
      </w:r>
      <w:r w:rsidR="004143FA" w:rsidRPr="00187D4A">
        <w:rPr>
          <w:lang w:val="en-US"/>
        </w:rPr>
        <w:t>.</w:t>
      </w:r>
      <w:ins w:id="509" w:author="Dan Tischer" w:date="2018-04-16T15:57:00Z">
        <w:r w:rsidR="00E26206">
          <w:rPr>
            <w:lang w:val="en-US"/>
          </w:rPr>
          <w:t xml:space="preserve"> </w:t>
        </w:r>
      </w:ins>
      <w:commentRangeStart w:id="510"/>
      <w:r w:rsidR="00CE563D" w:rsidRPr="00CE563D">
        <w:rPr>
          <w:lang w:val="en-US"/>
        </w:rPr>
        <w:t>“I think if you look at the results of what happened on Wall Street, it became, ‘Well, this one’s doing it, so how can I not do it, if I don’t do it, then the people are going</w:t>
      </w:r>
      <w:ins w:id="511" w:author="Dan Tischer" w:date="2018-04-16T15:58:00Z">
        <w:r w:rsidR="00E26206">
          <w:rPr>
            <w:lang w:val="en-US"/>
          </w:rPr>
          <w:t xml:space="preserve"> </w:t>
        </w:r>
      </w:ins>
      <w:r w:rsidR="00CE563D" w:rsidRPr="00CE563D">
        <w:rPr>
          <w:lang w:val="en-US"/>
        </w:rPr>
        <w:t>to leave my place and go someplace else.’” Managing risk “became less of an important</w:t>
      </w:r>
      <w:r w:rsidR="00CE563D">
        <w:rPr>
          <w:lang w:val="en-US"/>
        </w:rPr>
        <w:t xml:space="preserve"> f</w:t>
      </w:r>
      <w:r w:rsidR="00CE563D" w:rsidRPr="00CE563D">
        <w:rPr>
          <w:lang w:val="en-US"/>
        </w:rPr>
        <w:t>unction in a broad base of companies, I would guess.”</w:t>
      </w:r>
      <w:r w:rsidR="00CE563D">
        <w:rPr>
          <w:lang w:val="en-US"/>
        </w:rPr>
        <w:t xml:space="preserve"> (FCIC</w:t>
      </w:r>
      <w:r w:rsidR="008B2299">
        <w:rPr>
          <w:lang w:val="en-US"/>
        </w:rPr>
        <w:t>: 63-4)</w:t>
      </w:r>
      <w:commentRangeEnd w:id="510"/>
      <w:r w:rsidR="00E26206">
        <w:rPr>
          <w:rStyle w:val="CommentReference"/>
          <w:rFonts w:ascii="Arial" w:hAnsi="Arial" w:cs="Arial"/>
          <w:color w:val="000000"/>
        </w:rPr>
        <w:commentReference w:id="510"/>
      </w:r>
    </w:p>
    <w:p w:rsidR="001C7026" w:rsidRDefault="001C7026" w:rsidP="00187D4A">
      <w:pPr>
        <w:spacing w:line="480" w:lineRule="auto"/>
        <w:ind w:right="440"/>
        <w:jc w:val="center"/>
        <w:rPr>
          <w:lang w:val="en-US"/>
        </w:rPr>
      </w:pPr>
    </w:p>
    <w:p w:rsidR="00F96589" w:rsidRPr="001C7026" w:rsidRDefault="00F96589" w:rsidP="00187D4A">
      <w:pPr>
        <w:spacing w:line="480" w:lineRule="auto"/>
        <w:ind w:right="440"/>
        <w:jc w:val="center"/>
        <w:rPr>
          <w:lang w:val="en-US"/>
        </w:rPr>
      </w:pPr>
      <w:r w:rsidRPr="001C7026">
        <w:rPr>
          <w:lang w:val="en-US"/>
        </w:rPr>
        <w:t>(INSERT TABLE 1 AND FIGURE 6 ABOUT HERE)</w:t>
      </w:r>
    </w:p>
    <w:p w:rsidR="00993210" w:rsidRPr="00187D4A" w:rsidRDefault="00993210" w:rsidP="00187D4A">
      <w:pPr>
        <w:spacing w:line="480" w:lineRule="auto"/>
        <w:jc w:val="both"/>
        <w:outlineLvl w:val="0"/>
        <w:rPr>
          <w:i/>
          <w:lang w:val="en-US"/>
        </w:rPr>
      </w:pPr>
    </w:p>
    <w:p w:rsidR="00066EB3" w:rsidRPr="00187D4A" w:rsidRDefault="003557FB" w:rsidP="00187D4A">
      <w:pPr>
        <w:spacing w:line="480" w:lineRule="auto"/>
        <w:jc w:val="both"/>
        <w:outlineLvl w:val="0"/>
        <w:rPr>
          <w:b/>
          <w:lang w:val="en-US"/>
        </w:rPr>
      </w:pPr>
      <w:r w:rsidRPr="00187D4A">
        <w:rPr>
          <w:b/>
          <w:lang w:val="en-US"/>
        </w:rPr>
        <w:t>The Centrality O</w:t>
      </w:r>
      <w:r w:rsidR="00241B6E" w:rsidRPr="00187D4A">
        <w:rPr>
          <w:b/>
          <w:lang w:val="en-US"/>
        </w:rPr>
        <w:t>f</w:t>
      </w:r>
      <w:ins w:id="512" w:author="Dan Tischer" w:date="2018-04-16T15:58:00Z">
        <w:r w:rsidR="00E26206">
          <w:rPr>
            <w:b/>
            <w:lang w:val="en-US"/>
          </w:rPr>
          <w:t xml:space="preserve"> </w:t>
        </w:r>
      </w:ins>
      <w:r w:rsidR="00900F1D" w:rsidRPr="00187D4A">
        <w:rPr>
          <w:b/>
          <w:lang w:val="en-US"/>
        </w:rPr>
        <w:t>CDO Administration And Its Standardizing Effects</w:t>
      </w:r>
    </w:p>
    <w:p w:rsidR="001C7026" w:rsidRDefault="00C304B6" w:rsidP="00187D4A">
      <w:pPr>
        <w:spacing w:line="480" w:lineRule="auto"/>
        <w:ind w:firstLine="720"/>
        <w:jc w:val="both"/>
        <w:rPr>
          <w:lang w:val="en-US"/>
        </w:rPr>
      </w:pPr>
      <w:r w:rsidRPr="00187D4A">
        <w:rPr>
          <w:lang w:val="en-US"/>
        </w:rPr>
        <w:t>A</w:t>
      </w:r>
      <w:r w:rsidR="007A491B" w:rsidRPr="00187D4A">
        <w:rPr>
          <w:lang w:val="en-US"/>
        </w:rPr>
        <w:t xml:space="preserve"> small number of </w:t>
      </w:r>
      <w:r w:rsidR="00F61F3A" w:rsidRPr="00187D4A">
        <w:rPr>
          <w:lang w:val="en-US"/>
        </w:rPr>
        <w:t xml:space="preserve">embedded </w:t>
      </w:r>
      <w:r w:rsidR="007A491B" w:rsidRPr="00187D4A">
        <w:rPr>
          <w:lang w:val="en-US"/>
        </w:rPr>
        <w:t>firms could</w:t>
      </w:r>
      <w:r w:rsidRPr="00187D4A">
        <w:rPr>
          <w:lang w:val="en-US"/>
        </w:rPr>
        <w:t>, theoretically,</w:t>
      </w:r>
      <w:ins w:id="513" w:author="Dan Tischer" w:date="2018-04-16T15:58:00Z">
        <w:r w:rsidR="00E26206">
          <w:rPr>
            <w:lang w:val="en-US"/>
          </w:rPr>
          <w:t xml:space="preserve"> </w:t>
        </w:r>
      </w:ins>
      <w:r w:rsidR="00F61F3A" w:rsidRPr="001C7026">
        <w:rPr>
          <w:lang w:val="en-US"/>
        </w:rPr>
        <w:t>construct</w:t>
      </w:r>
      <w:r w:rsidR="007A491B" w:rsidRPr="001C7026">
        <w:rPr>
          <w:lang w:val="en-US"/>
        </w:rPr>
        <w:t xml:space="preserve"> a diversity of products which</w:t>
      </w:r>
      <w:r w:rsidR="00937950" w:rsidRPr="001C7026">
        <w:rPr>
          <w:lang w:val="en-US"/>
        </w:rPr>
        <w:t xml:space="preserve"> compet</w:t>
      </w:r>
      <w:r w:rsidR="007A491B" w:rsidRPr="00187D4A">
        <w:rPr>
          <w:lang w:val="en-US"/>
        </w:rPr>
        <w:t>e</w:t>
      </w:r>
      <w:ins w:id="514" w:author="Dan Tischer" w:date="2018-04-16T15:59:00Z">
        <w:r w:rsidR="00E26206">
          <w:rPr>
            <w:lang w:val="en-US"/>
          </w:rPr>
          <w:t xml:space="preserve"> </w:t>
        </w:r>
      </w:ins>
      <w:r w:rsidR="00937950" w:rsidRPr="00187D4A">
        <w:rPr>
          <w:lang w:val="en-US"/>
        </w:rPr>
        <w:t xml:space="preserve">for </w:t>
      </w:r>
      <w:r w:rsidR="00320EF9" w:rsidRPr="00187D4A">
        <w:rPr>
          <w:lang w:val="en-US"/>
        </w:rPr>
        <w:t>investors</w:t>
      </w:r>
      <w:r w:rsidR="007A491B" w:rsidRPr="00187D4A">
        <w:rPr>
          <w:lang w:val="en-US"/>
        </w:rPr>
        <w:t xml:space="preserve">. </w:t>
      </w:r>
      <w:r w:rsidR="00F61F3A" w:rsidRPr="00187D4A">
        <w:rPr>
          <w:lang w:val="en-US"/>
        </w:rPr>
        <w:t xml:space="preserve">And </w:t>
      </w:r>
      <w:r w:rsidRPr="00187D4A">
        <w:rPr>
          <w:lang w:val="en-US"/>
        </w:rPr>
        <w:t xml:space="preserve">there is some evidence </w:t>
      </w:r>
      <w:r w:rsidR="00F61F3A" w:rsidRPr="00187D4A">
        <w:rPr>
          <w:lang w:val="en-US"/>
        </w:rPr>
        <w:t xml:space="preserve">that there were many changes to CDO structures in the period we examine (see </w:t>
      </w:r>
      <w:r w:rsidR="004B366B" w:rsidRPr="00187D4A">
        <w:rPr>
          <w:lang w:val="en-US"/>
        </w:rPr>
        <w:t>Authors</w:t>
      </w:r>
      <w:r w:rsidR="00FE21FC" w:rsidRPr="00F52CAC">
        <w:rPr>
          <w:lang w:val="en-US"/>
        </w:rPr>
        <w:t>,</w:t>
      </w:r>
      <w:r w:rsidR="00F61F3A" w:rsidRPr="00F52CAC">
        <w:rPr>
          <w:lang w:val="en-US"/>
        </w:rPr>
        <w:t xml:space="preserve"> 2011 for a review). </w:t>
      </w:r>
      <w:r w:rsidR="007A491B" w:rsidRPr="00B76963">
        <w:rPr>
          <w:lang w:val="en-US"/>
        </w:rPr>
        <w:t xml:space="preserve">But </w:t>
      </w:r>
      <w:r w:rsidRPr="00B76963">
        <w:rPr>
          <w:lang w:val="en-US"/>
        </w:rPr>
        <w:t>these product changes did not amount to the creation of a ‘market’</w:t>
      </w:r>
      <w:r w:rsidR="003F3A90" w:rsidRPr="00B76963">
        <w:rPr>
          <w:lang w:val="en-US"/>
        </w:rPr>
        <w:t xml:space="preserve"> with products that embodied significantly different properties.</w:t>
      </w:r>
      <w:r w:rsidRPr="00F50B3D">
        <w:rPr>
          <w:lang w:val="en-US"/>
        </w:rPr>
        <w:t xml:space="preserve"> B</w:t>
      </w:r>
      <w:r w:rsidR="00F43C47" w:rsidRPr="008721C6">
        <w:rPr>
          <w:lang w:val="en-US"/>
        </w:rPr>
        <w:t xml:space="preserve">eneath the </w:t>
      </w:r>
      <w:r w:rsidR="00D249B9" w:rsidRPr="0076034C">
        <w:rPr>
          <w:lang w:val="en-US"/>
        </w:rPr>
        <w:t xml:space="preserve">apparent </w:t>
      </w:r>
      <w:r w:rsidR="00F43C47" w:rsidRPr="0076034C">
        <w:rPr>
          <w:lang w:val="en-US"/>
        </w:rPr>
        <w:t>change</w:t>
      </w:r>
      <w:r w:rsidRPr="0076034C">
        <w:rPr>
          <w:lang w:val="en-US"/>
        </w:rPr>
        <w:t>s</w:t>
      </w:r>
      <w:r w:rsidR="00F43C47" w:rsidRPr="0076034C">
        <w:rPr>
          <w:lang w:val="en-US"/>
        </w:rPr>
        <w:t xml:space="preserve"> and </w:t>
      </w:r>
      <w:r w:rsidR="00D249B9" w:rsidRPr="0076034C">
        <w:rPr>
          <w:lang w:val="en-US"/>
        </w:rPr>
        <w:t>div</w:t>
      </w:r>
      <w:r w:rsidR="00D249B9" w:rsidRPr="00CD4A22">
        <w:rPr>
          <w:lang w:val="en-US"/>
        </w:rPr>
        <w:t>ersity</w:t>
      </w:r>
      <w:r w:rsidR="00F43C47" w:rsidRPr="001C2A21">
        <w:rPr>
          <w:lang w:val="en-US"/>
        </w:rPr>
        <w:t xml:space="preserve"> there were</w:t>
      </w:r>
      <w:r w:rsidR="00D249B9" w:rsidRPr="001C2A21">
        <w:rPr>
          <w:lang w:val="en-US"/>
        </w:rPr>
        <w:t xml:space="preserve"> also</w:t>
      </w:r>
      <w:r w:rsidR="00F43C47" w:rsidRPr="004F3A9D">
        <w:rPr>
          <w:lang w:val="en-US"/>
        </w:rPr>
        <w:t xml:space="preserve"> regularities</w:t>
      </w:r>
      <w:r w:rsidRPr="0040737B">
        <w:rPr>
          <w:lang w:val="en-US"/>
        </w:rPr>
        <w:t xml:space="preserve"> linked to the economics of the product</w:t>
      </w:r>
      <w:r w:rsidR="00F43C47" w:rsidRPr="0040737B">
        <w:rPr>
          <w:lang w:val="en-US"/>
        </w:rPr>
        <w:t xml:space="preserve">. In </w:t>
      </w:r>
      <w:r w:rsidR="009E0391" w:rsidRPr="0040737B">
        <w:rPr>
          <w:lang w:val="en-US"/>
        </w:rPr>
        <w:t>CDO</w:t>
      </w:r>
      <w:r w:rsidR="00F43C47" w:rsidRPr="003A0971">
        <w:rPr>
          <w:lang w:val="en-US"/>
        </w:rPr>
        <w:t>,</w:t>
      </w:r>
      <w:r w:rsidR="00F61F3A" w:rsidRPr="003A0971">
        <w:rPr>
          <w:lang w:val="en-US"/>
        </w:rPr>
        <w:t xml:space="preserve"> profit</w:t>
      </w:r>
      <w:r w:rsidR="00F43C47" w:rsidRPr="00C702F5">
        <w:rPr>
          <w:lang w:val="en-US"/>
        </w:rPr>
        <w:t>s were</w:t>
      </w:r>
      <w:r w:rsidR="00F61F3A" w:rsidRPr="00C702F5">
        <w:rPr>
          <w:lang w:val="en-US"/>
        </w:rPr>
        <w:t xml:space="preserve"> made</w:t>
      </w:r>
      <w:ins w:id="515" w:author="Dan Tischer" w:date="2018-04-16T15:59:00Z">
        <w:r w:rsidR="00E26206">
          <w:rPr>
            <w:lang w:val="en-US"/>
          </w:rPr>
          <w:t xml:space="preserve"> </w:t>
        </w:r>
      </w:ins>
      <w:r w:rsidR="00D9678F" w:rsidRPr="00C702F5">
        <w:rPr>
          <w:lang w:val="en-US"/>
        </w:rPr>
        <w:t>on</w:t>
      </w:r>
      <w:r w:rsidR="00F61F3A" w:rsidRPr="00C702F5">
        <w:rPr>
          <w:lang w:val="en-US"/>
        </w:rPr>
        <w:t xml:space="preserve"> the spread between the yield paid </w:t>
      </w:r>
      <w:r w:rsidR="00D9678F" w:rsidRPr="00C702F5">
        <w:rPr>
          <w:lang w:val="en-US"/>
        </w:rPr>
        <w:t xml:space="preserve">on </w:t>
      </w:r>
      <w:r w:rsidR="00D9678F" w:rsidRPr="00C702F5">
        <w:rPr>
          <w:lang w:val="en-US"/>
        </w:rPr>
        <w:lastRenderedPageBreak/>
        <w:t>the securitie</w:t>
      </w:r>
      <w:r w:rsidR="00F61F3A" w:rsidRPr="00C702F5">
        <w:rPr>
          <w:lang w:val="en-US"/>
        </w:rPr>
        <w:t xml:space="preserve">s </w:t>
      </w:r>
      <w:r w:rsidR="006D1EBD" w:rsidRPr="00C702F5">
        <w:rPr>
          <w:lang w:val="en-US"/>
        </w:rPr>
        <w:t xml:space="preserve">that backed the CDO </w:t>
      </w:r>
      <w:r w:rsidR="00F61F3A" w:rsidRPr="001C7026">
        <w:rPr>
          <w:lang w:val="en-US"/>
        </w:rPr>
        <w:t>and the interest incurred on</w:t>
      </w:r>
      <w:r w:rsidR="005F1FCE" w:rsidRPr="001C7026">
        <w:rPr>
          <w:lang w:val="en-US"/>
        </w:rPr>
        <w:t xml:space="preserve"> the CDO securities issued</w:t>
      </w:r>
      <w:r w:rsidR="001C7026">
        <w:rPr>
          <w:lang w:val="en-US"/>
        </w:rPr>
        <w:t>,</w:t>
      </w:r>
      <w:ins w:id="516" w:author="Dan Tischer" w:date="2018-04-16T15:59:00Z">
        <w:r w:rsidR="00E26206">
          <w:rPr>
            <w:lang w:val="en-US"/>
          </w:rPr>
          <w:t xml:space="preserve"> </w:t>
        </w:r>
      </w:ins>
      <w:r w:rsidR="00F61F3A" w:rsidRPr="001C7026">
        <w:rPr>
          <w:lang w:val="en-US"/>
        </w:rPr>
        <w:t>and the arbitrage of regulatory systems to minimize taxation costs</w:t>
      </w:r>
      <w:r w:rsidR="005F1FCE" w:rsidRPr="00187D4A">
        <w:rPr>
          <w:lang w:val="en-US"/>
        </w:rPr>
        <w:t>, capital requirements and disclosure</w:t>
      </w:r>
      <w:r w:rsidR="00F61F3A" w:rsidRPr="00187D4A">
        <w:rPr>
          <w:lang w:val="en-US"/>
        </w:rPr>
        <w:t xml:space="preserve"> (Partnoy</w:t>
      </w:r>
      <w:r w:rsidR="00FE21FC" w:rsidRPr="00187D4A">
        <w:rPr>
          <w:lang w:val="en-US"/>
        </w:rPr>
        <w:t>,</w:t>
      </w:r>
      <w:r w:rsidR="00F61F3A" w:rsidRPr="00187D4A">
        <w:rPr>
          <w:lang w:val="en-US"/>
        </w:rPr>
        <w:t xml:space="preserve"> 2010; Po</w:t>
      </w:r>
      <w:del w:id="517" w:author="Dan Tischer" w:date="2018-04-16T17:34:00Z">
        <w:r w:rsidR="00F61F3A" w:rsidRPr="00187D4A" w:rsidDel="001413F5">
          <w:rPr>
            <w:lang w:val="en-US"/>
          </w:rPr>
          <w:delText>s</w:delText>
        </w:r>
      </w:del>
      <w:r w:rsidR="00F61F3A" w:rsidRPr="00187D4A">
        <w:rPr>
          <w:lang w:val="en-US"/>
        </w:rPr>
        <w:t>z</w:t>
      </w:r>
      <w:ins w:id="518" w:author="Dan Tischer" w:date="2018-04-16T17:34:00Z">
        <w:r w:rsidR="001413F5">
          <w:rPr>
            <w:lang w:val="en-US"/>
          </w:rPr>
          <w:t>s</w:t>
        </w:r>
      </w:ins>
      <w:r w:rsidR="00F61F3A" w:rsidRPr="00187D4A">
        <w:rPr>
          <w:lang w:val="en-US"/>
        </w:rPr>
        <w:t xml:space="preserve">ar, Adrian, Ashcraft &amp; Boesky, 2010; </w:t>
      </w:r>
      <w:commentRangeStart w:id="519"/>
      <w:r w:rsidR="00F61F3A" w:rsidRPr="00187D4A">
        <w:rPr>
          <w:lang w:val="en-US"/>
        </w:rPr>
        <w:t>Kroszner</w:t>
      </w:r>
      <w:ins w:id="520" w:author="Dan Tischer" w:date="2018-04-16T15:59:00Z">
        <w:r w:rsidR="00E26206">
          <w:rPr>
            <w:lang w:val="en-US"/>
          </w:rPr>
          <w:t xml:space="preserve"> </w:t>
        </w:r>
      </w:ins>
      <w:r w:rsidR="00F61F3A" w:rsidRPr="00187D4A">
        <w:rPr>
          <w:lang w:val="en-US"/>
        </w:rPr>
        <w:t>&amp; Strahan</w:t>
      </w:r>
      <w:commentRangeEnd w:id="519"/>
      <w:r w:rsidR="001413F5">
        <w:rPr>
          <w:rStyle w:val="CommentReference"/>
          <w:rFonts w:ascii="Arial" w:hAnsi="Arial" w:cs="Arial"/>
          <w:color w:val="000000"/>
        </w:rPr>
        <w:commentReference w:id="519"/>
      </w:r>
      <w:r w:rsidR="00FE21FC" w:rsidRPr="00187D4A">
        <w:rPr>
          <w:lang w:val="en-US"/>
        </w:rPr>
        <w:t>,</w:t>
      </w:r>
      <w:r w:rsidR="00F61F3A" w:rsidRPr="00187D4A">
        <w:rPr>
          <w:lang w:val="en-US"/>
        </w:rPr>
        <w:t xml:space="preserve"> 2011). </w:t>
      </w:r>
    </w:p>
    <w:p w:rsidR="00A90C9D" w:rsidRPr="00187D4A" w:rsidRDefault="00F61F3A" w:rsidP="00187D4A">
      <w:pPr>
        <w:spacing w:line="480" w:lineRule="auto"/>
        <w:ind w:firstLine="720"/>
        <w:jc w:val="both"/>
        <w:rPr>
          <w:lang w:val="en-US"/>
        </w:rPr>
      </w:pPr>
      <w:r w:rsidRPr="001C7026">
        <w:rPr>
          <w:lang w:val="en-US"/>
        </w:rPr>
        <w:t xml:space="preserve">The </w:t>
      </w:r>
      <w:r w:rsidR="00D9678F" w:rsidRPr="001C7026">
        <w:rPr>
          <w:lang w:val="en-US"/>
        </w:rPr>
        <w:t xml:space="preserve">former required a standardization of contracts </w:t>
      </w:r>
      <w:r w:rsidR="006D1EBD" w:rsidRPr="00187D4A">
        <w:rPr>
          <w:lang w:val="en-US"/>
        </w:rPr>
        <w:t>which</w:t>
      </w:r>
      <w:r w:rsidR="00D9678F" w:rsidRPr="00187D4A">
        <w:rPr>
          <w:lang w:val="en-US"/>
        </w:rPr>
        <w:t xml:space="preserve"> allowed the activity to scale up (Riles</w:t>
      </w:r>
      <w:r w:rsidR="00FE21FC" w:rsidRPr="00187D4A">
        <w:rPr>
          <w:lang w:val="en-US"/>
        </w:rPr>
        <w:t>,</w:t>
      </w:r>
      <w:r w:rsidR="00D9678F" w:rsidRPr="00187D4A">
        <w:rPr>
          <w:lang w:val="en-US"/>
        </w:rPr>
        <w:t xml:space="preserve"> 2011; Watts</w:t>
      </w:r>
      <w:r w:rsidR="00FE21FC" w:rsidRPr="00187D4A">
        <w:rPr>
          <w:lang w:val="en-US"/>
        </w:rPr>
        <w:t>,</w:t>
      </w:r>
      <w:r w:rsidR="00D9678F" w:rsidRPr="00187D4A">
        <w:rPr>
          <w:lang w:val="en-US"/>
        </w:rPr>
        <w:t xml:space="preserve"> 2004). In the early 2000s CDO activity growth had been hampered by the use of </w:t>
      </w:r>
      <w:r w:rsidR="00D9678F" w:rsidRPr="00187D4A">
        <w:rPr>
          <w:i/>
          <w:lang w:val="en-US"/>
        </w:rPr>
        <w:t>ad hoc</w:t>
      </w:r>
      <w:r w:rsidR="00D9678F" w:rsidRPr="00187D4A">
        <w:rPr>
          <w:lang w:val="en-US"/>
        </w:rPr>
        <w:t xml:space="preserve"> contracts, particularly in CDS markets, which were crucial to the development of cost effective/cap</w:t>
      </w:r>
      <w:r w:rsidR="005F1FCE" w:rsidRPr="00187D4A">
        <w:rPr>
          <w:lang w:val="en-US"/>
        </w:rPr>
        <w:t xml:space="preserve">ital efficient synthetic CDOs. </w:t>
      </w:r>
      <w:r w:rsidR="00073598" w:rsidRPr="00187D4A">
        <w:rPr>
          <w:lang w:val="en-US"/>
        </w:rPr>
        <w:t>I</w:t>
      </w:r>
      <w:r w:rsidR="00D9678F" w:rsidRPr="00187D4A">
        <w:rPr>
          <w:lang w:val="en-US"/>
        </w:rPr>
        <w:t>n 2003</w:t>
      </w:r>
      <w:ins w:id="521" w:author="Dan Tischer" w:date="2018-04-16T15:59:00Z">
        <w:r w:rsidR="00E26206">
          <w:rPr>
            <w:lang w:val="en-US"/>
          </w:rPr>
          <w:t xml:space="preserve">, </w:t>
        </w:r>
      </w:ins>
      <w:r w:rsidR="00D9678F" w:rsidRPr="001C7026">
        <w:rPr>
          <w:lang w:val="en-US"/>
        </w:rPr>
        <w:t>the International Swaps and Derivatives Association (ISDA) developed standardized contracts</w:t>
      </w:r>
      <w:r w:rsidR="00073598" w:rsidRPr="001C7026">
        <w:rPr>
          <w:lang w:val="en-US"/>
        </w:rPr>
        <w:t xml:space="preserve"> which allowed </w:t>
      </w:r>
      <w:r w:rsidR="00D9678F" w:rsidRPr="001C7026">
        <w:rPr>
          <w:lang w:val="en-US"/>
        </w:rPr>
        <w:t xml:space="preserve">credit rating agencies </w:t>
      </w:r>
      <w:r w:rsidR="00073598" w:rsidRPr="00187D4A">
        <w:rPr>
          <w:lang w:val="en-US"/>
        </w:rPr>
        <w:t>to apply a single figure in their Gaussian copula model to</w:t>
      </w:r>
      <w:r w:rsidR="00D9678F" w:rsidRPr="00187D4A">
        <w:rPr>
          <w:lang w:val="en-US"/>
        </w:rPr>
        <w:t xml:space="preserve"> measur</w:t>
      </w:r>
      <w:r w:rsidR="00073598" w:rsidRPr="00187D4A">
        <w:rPr>
          <w:lang w:val="en-US"/>
        </w:rPr>
        <w:t>e</w:t>
      </w:r>
      <w:r w:rsidR="00D9678F" w:rsidRPr="00187D4A">
        <w:rPr>
          <w:lang w:val="en-US"/>
        </w:rPr>
        <w:t xml:space="preserve"> default correlation</w:t>
      </w:r>
      <w:r w:rsidR="00073598" w:rsidRPr="00187D4A">
        <w:rPr>
          <w:lang w:val="en-US"/>
        </w:rPr>
        <w:t xml:space="preserve"> across different assets, allowing the sector to grow more rapidly</w:t>
      </w:r>
      <w:r w:rsidR="00D9678F" w:rsidRPr="00187D4A">
        <w:rPr>
          <w:lang w:val="en-US"/>
        </w:rPr>
        <w:t xml:space="preserve"> (Chen</w:t>
      </w:r>
      <w:r w:rsidR="00E60CB3" w:rsidRPr="00187D4A">
        <w:rPr>
          <w:lang w:val="en-US"/>
        </w:rPr>
        <w:t>, Cifuentes, Desai &amp; Ray,</w:t>
      </w:r>
      <w:r w:rsidR="00D9678F" w:rsidRPr="00187D4A">
        <w:rPr>
          <w:lang w:val="en-US"/>
        </w:rPr>
        <w:t xml:space="preserve"> 2005</w:t>
      </w:r>
      <w:r w:rsidR="007A4113" w:rsidRPr="00187D4A">
        <w:rPr>
          <w:lang w:val="en-US"/>
        </w:rPr>
        <w:t xml:space="preserve">; </w:t>
      </w:r>
      <w:commentRangeStart w:id="522"/>
      <w:r w:rsidR="007A4113" w:rsidRPr="00187D4A">
        <w:rPr>
          <w:lang w:val="en-US"/>
        </w:rPr>
        <w:t>MacKenzie</w:t>
      </w:r>
      <w:r w:rsidR="00FE21FC" w:rsidRPr="00187D4A">
        <w:rPr>
          <w:lang w:val="en-US"/>
        </w:rPr>
        <w:t xml:space="preserve">, </w:t>
      </w:r>
      <w:r w:rsidR="00682F2C" w:rsidRPr="00187D4A">
        <w:rPr>
          <w:lang w:val="en-US"/>
        </w:rPr>
        <w:t>2010</w:t>
      </w:r>
      <w:commentRangeEnd w:id="522"/>
      <w:r w:rsidR="001413F5">
        <w:rPr>
          <w:rStyle w:val="CommentReference"/>
          <w:rFonts w:ascii="Arial" w:hAnsi="Arial" w:cs="Arial"/>
          <w:color w:val="000000"/>
        </w:rPr>
        <w:commentReference w:id="522"/>
      </w:r>
      <w:r w:rsidR="00D9678F" w:rsidRPr="00187D4A">
        <w:rPr>
          <w:lang w:val="en-US"/>
        </w:rPr>
        <w:t xml:space="preserve">). </w:t>
      </w:r>
    </w:p>
    <w:p w:rsidR="005F1FCE" w:rsidRPr="00187D4A" w:rsidRDefault="003F3A90" w:rsidP="00187D4A">
      <w:pPr>
        <w:spacing w:line="480" w:lineRule="auto"/>
        <w:ind w:firstLine="720"/>
        <w:jc w:val="both"/>
        <w:rPr>
          <w:lang w:val="en-US"/>
        </w:rPr>
      </w:pPr>
      <w:r w:rsidRPr="00187D4A">
        <w:rPr>
          <w:lang w:val="en-US"/>
        </w:rPr>
        <w:t>In terms of the latter, t</w:t>
      </w:r>
      <w:r w:rsidR="00F43C47" w:rsidRPr="00187D4A">
        <w:rPr>
          <w:lang w:val="en-US"/>
        </w:rPr>
        <w:t xml:space="preserve">his standardization had </w:t>
      </w:r>
      <w:r w:rsidR="003B672C" w:rsidRPr="00187D4A">
        <w:rPr>
          <w:lang w:val="en-US"/>
        </w:rPr>
        <w:t>an organizational corollary</w:t>
      </w:r>
      <w:r w:rsidR="00276B0B" w:rsidRPr="00187D4A">
        <w:t>.</w:t>
      </w:r>
      <w:r w:rsidR="00DC5DAA" w:rsidRPr="001C7026">
        <w:rPr>
          <w:lang w:val="en-US"/>
        </w:rPr>
        <w:t>A</w:t>
      </w:r>
      <w:r w:rsidR="00A90C9D" w:rsidRPr="001C7026">
        <w:rPr>
          <w:lang w:val="en-US"/>
        </w:rPr>
        <w:t>s contracts became standardized and models increased conformity</w:t>
      </w:r>
      <w:r w:rsidR="00F43C47" w:rsidRPr="00187D4A">
        <w:rPr>
          <w:lang w:val="en-US"/>
        </w:rPr>
        <w:t>,</w:t>
      </w:r>
      <w:ins w:id="523" w:author="Dan Tischer" w:date="2018-04-16T15:59:00Z">
        <w:r w:rsidR="00E26206">
          <w:rPr>
            <w:lang w:val="en-US"/>
          </w:rPr>
          <w:t xml:space="preserve"> </w:t>
        </w:r>
      </w:ins>
      <w:r w:rsidR="00F655AC" w:rsidRPr="00187D4A">
        <w:rPr>
          <w:lang w:val="en-US"/>
        </w:rPr>
        <w:t xml:space="preserve">the CDO </w:t>
      </w:r>
      <w:r w:rsidR="006558FC" w:rsidRPr="00187D4A">
        <w:rPr>
          <w:lang w:val="en-US"/>
        </w:rPr>
        <w:t>administrati</w:t>
      </w:r>
      <w:r w:rsidR="00260D57" w:rsidRPr="00187D4A">
        <w:rPr>
          <w:lang w:val="en-US"/>
        </w:rPr>
        <w:t>ve infrastructure in the network</w:t>
      </w:r>
      <w:ins w:id="524" w:author="Dan Tischer" w:date="2018-04-16T15:59:00Z">
        <w:r w:rsidR="00E26206">
          <w:rPr>
            <w:lang w:val="en-US"/>
          </w:rPr>
          <w:t xml:space="preserve"> </w:t>
        </w:r>
      </w:ins>
      <w:r w:rsidR="005F1FCE" w:rsidRPr="001C7026">
        <w:rPr>
          <w:lang w:val="en-US"/>
        </w:rPr>
        <w:t xml:space="preserve">became </w:t>
      </w:r>
      <w:r w:rsidR="00FA7D32" w:rsidRPr="001C7026">
        <w:rPr>
          <w:lang w:val="en-US"/>
        </w:rPr>
        <w:t>the core ‘core’ of</w:t>
      </w:r>
      <w:r w:rsidR="005F1FCE" w:rsidRPr="001C7026">
        <w:rPr>
          <w:lang w:val="en-US"/>
        </w:rPr>
        <w:t xml:space="preserve"> the network</w:t>
      </w:r>
      <w:r w:rsidR="000D718D" w:rsidRPr="00187D4A">
        <w:rPr>
          <w:lang w:val="en-US"/>
        </w:rPr>
        <w:t>. In terms of degree centrality</w:t>
      </w:r>
      <w:r w:rsidR="00532346" w:rsidRPr="00187D4A">
        <w:rPr>
          <w:lang w:val="en-US"/>
        </w:rPr>
        <w:t xml:space="preserve"> (</w:t>
      </w:r>
      <w:r w:rsidR="000E2C46" w:rsidRPr="00187D4A">
        <w:rPr>
          <w:lang w:val="en-US"/>
        </w:rPr>
        <w:t>the number of ties one node has to others</w:t>
      </w:r>
      <w:r w:rsidR="00532346" w:rsidRPr="00187D4A">
        <w:rPr>
          <w:lang w:val="en-US"/>
        </w:rPr>
        <w:t>)</w:t>
      </w:r>
      <w:r w:rsidR="000D718D" w:rsidRPr="00187D4A">
        <w:rPr>
          <w:lang w:val="en-US"/>
        </w:rPr>
        <w:t>, the most ce</w:t>
      </w:r>
      <w:r w:rsidR="000E2C46" w:rsidRPr="00187D4A">
        <w:rPr>
          <w:lang w:val="en-US"/>
        </w:rPr>
        <w:t xml:space="preserve">ntral actors in our dataset </w:t>
      </w:r>
      <w:r w:rsidR="00427675" w:rsidRPr="00187D4A">
        <w:rPr>
          <w:lang w:val="en-US"/>
        </w:rPr>
        <w:t>are</w:t>
      </w:r>
      <w:ins w:id="525" w:author="Dan Tischer" w:date="2018-04-16T15:59:00Z">
        <w:r w:rsidR="00E26206">
          <w:rPr>
            <w:lang w:val="en-US"/>
          </w:rPr>
          <w:t xml:space="preserve"> </w:t>
        </w:r>
      </w:ins>
      <w:r w:rsidR="000D718D" w:rsidRPr="00187D4A">
        <w:rPr>
          <w:lang w:val="en-US"/>
        </w:rPr>
        <w:t xml:space="preserve">the Delawarian registrar to the co-issuer, Puglisi and Associates - a small accounting and administrative services firm established by a former finance professor at the University of Delaware, which is involved in 79% of all 373 CDOs in our sample; </w:t>
      </w:r>
      <w:r w:rsidR="000E2C46" w:rsidRPr="00187D4A">
        <w:rPr>
          <w:lang w:val="en-US"/>
        </w:rPr>
        <w:t>followed by</w:t>
      </w:r>
      <w:r w:rsidR="000D718D" w:rsidRPr="00187D4A">
        <w:rPr>
          <w:lang w:val="en-US"/>
        </w:rPr>
        <w:t xml:space="preserve"> law firms Maples and Calder and Walkers </w:t>
      </w:r>
      <w:r w:rsidR="000E2C46" w:rsidRPr="00187D4A">
        <w:rPr>
          <w:lang w:val="en-US"/>
        </w:rPr>
        <w:t xml:space="preserve">who </w:t>
      </w:r>
      <w:r w:rsidR="000D718D" w:rsidRPr="00187D4A">
        <w:rPr>
          <w:lang w:val="en-US"/>
        </w:rPr>
        <w:t xml:space="preserve">act as Cayman-based registrars and legal advisors in 58% and 35% of </w:t>
      </w:r>
      <w:r w:rsidR="004278F7" w:rsidRPr="00187D4A">
        <w:rPr>
          <w:lang w:val="en-US"/>
        </w:rPr>
        <w:t>those CDOs respectively (</w:t>
      </w:r>
      <w:r w:rsidR="00FE21FC" w:rsidRPr="00187D4A">
        <w:rPr>
          <w:lang w:val="en-US"/>
        </w:rPr>
        <w:t>T</w:t>
      </w:r>
      <w:r w:rsidR="004278F7" w:rsidRPr="00187D4A">
        <w:rPr>
          <w:lang w:val="en-US"/>
        </w:rPr>
        <w:t>able 2</w:t>
      </w:r>
      <w:r w:rsidR="000D718D" w:rsidRPr="00187D4A">
        <w:rPr>
          <w:lang w:val="en-US"/>
        </w:rPr>
        <w:t xml:space="preserve">). </w:t>
      </w:r>
      <w:r w:rsidR="005F1FCE" w:rsidRPr="00187D4A">
        <w:rPr>
          <w:lang w:val="en-US"/>
        </w:rPr>
        <w:t xml:space="preserve">Thus, despite </w:t>
      </w:r>
      <w:r w:rsidR="00CC49D6">
        <w:rPr>
          <w:lang w:val="en-US"/>
        </w:rPr>
        <w:t xml:space="preserve">surface level </w:t>
      </w:r>
      <w:r w:rsidR="005F1FCE" w:rsidRPr="00187D4A">
        <w:rPr>
          <w:lang w:val="en-US"/>
        </w:rPr>
        <w:t>innovation</w:t>
      </w:r>
      <w:r w:rsidR="00CC49D6">
        <w:rPr>
          <w:lang w:val="en-US"/>
        </w:rPr>
        <w:t>s</w:t>
      </w:r>
      <w:r w:rsidR="005F1FCE" w:rsidRPr="00187D4A">
        <w:rPr>
          <w:lang w:val="en-US"/>
        </w:rPr>
        <w:t>, the</w:t>
      </w:r>
      <w:r w:rsidR="00073598" w:rsidRPr="00187D4A">
        <w:rPr>
          <w:lang w:val="en-US"/>
        </w:rPr>
        <w:t xml:space="preserve">re were strong(social) </w:t>
      </w:r>
      <w:r w:rsidR="005F1FCE" w:rsidRPr="00187D4A">
        <w:rPr>
          <w:lang w:val="en-US"/>
        </w:rPr>
        <w:t>network regularities (</w:t>
      </w:r>
      <w:r w:rsidR="005F1FCE" w:rsidRPr="00187D4A">
        <w:t>Perry-Smith &amp;</w:t>
      </w:r>
      <w:ins w:id="526" w:author="Dan Tischer" w:date="2018-04-16T17:36:00Z">
        <w:r w:rsidR="001413F5">
          <w:t xml:space="preserve"> </w:t>
        </w:r>
      </w:ins>
      <w:r w:rsidR="005F1FCE" w:rsidRPr="00187D4A">
        <w:t>Manucio</w:t>
      </w:r>
      <w:r w:rsidR="00FE21FC" w:rsidRPr="00187D4A">
        <w:t>,</w:t>
      </w:r>
      <w:r w:rsidR="005F1FCE" w:rsidRPr="00187D4A">
        <w:t xml:space="preserve"> 2017)</w:t>
      </w:r>
      <w:r w:rsidR="00B252EB" w:rsidRPr="00187D4A">
        <w:t xml:space="preserve"> as p</w:t>
      </w:r>
      <w:r w:rsidR="00073598" w:rsidRPr="00187D4A">
        <w:rPr>
          <w:lang w:val="en-US"/>
        </w:rPr>
        <w:t>roduct and network reinforced each other isomorphically</w:t>
      </w:r>
      <w:r w:rsidR="00B252EB" w:rsidRPr="00187D4A">
        <w:rPr>
          <w:lang w:val="en-US"/>
        </w:rPr>
        <w:t>:</w:t>
      </w:r>
      <w:r w:rsidR="00073598" w:rsidRPr="00187D4A">
        <w:rPr>
          <w:lang w:val="en-US"/>
        </w:rPr>
        <w:t xml:space="preserve"> the</w:t>
      </w:r>
      <w:ins w:id="527" w:author="Dan Tischer" w:date="2018-04-16T16:00:00Z">
        <w:r w:rsidR="00E26206">
          <w:rPr>
            <w:lang w:val="en-US"/>
          </w:rPr>
          <w:t xml:space="preserve"> </w:t>
        </w:r>
      </w:ins>
      <w:r w:rsidR="00B252EB" w:rsidRPr="001C7026">
        <w:rPr>
          <w:lang w:val="en-US"/>
        </w:rPr>
        <w:t>domicility of these</w:t>
      </w:r>
      <w:r w:rsidR="00073598" w:rsidRPr="00187D4A">
        <w:rPr>
          <w:lang w:val="en-US"/>
        </w:rPr>
        <w:t xml:space="preserve"> core </w:t>
      </w:r>
      <w:r w:rsidR="00B252EB" w:rsidRPr="00187D4A">
        <w:rPr>
          <w:lang w:val="en-US"/>
        </w:rPr>
        <w:t xml:space="preserve">administrative </w:t>
      </w:r>
      <w:r w:rsidR="00073598" w:rsidRPr="00187D4A">
        <w:rPr>
          <w:lang w:val="en-US"/>
        </w:rPr>
        <w:t xml:space="preserve">actors </w:t>
      </w:r>
      <w:r w:rsidR="00B252EB" w:rsidRPr="00187D4A">
        <w:rPr>
          <w:lang w:val="en-US"/>
        </w:rPr>
        <w:t xml:space="preserve">was central to the regulatory arbitrage of the </w:t>
      </w:r>
      <w:r w:rsidR="00B252EB" w:rsidRPr="00187D4A">
        <w:rPr>
          <w:lang w:val="en-US"/>
        </w:rPr>
        <w:lastRenderedPageBreak/>
        <w:t>product; whilst the skills developed in those core firms in those domicilities placed constraints on the form of innovation at the level of the product. This symbiosis created</w:t>
      </w:r>
      <w:r w:rsidR="005F1FCE" w:rsidRPr="00187D4A">
        <w:rPr>
          <w:lang w:val="en-US"/>
        </w:rPr>
        <w:t xml:space="preserve"> narrow </w:t>
      </w:r>
      <w:r w:rsidR="00B252EB" w:rsidRPr="00187D4A">
        <w:rPr>
          <w:lang w:val="en-US"/>
        </w:rPr>
        <w:t xml:space="preserve">innovation </w:t>
      </w:r>
      <w:r w:rsidR="005F1FCE" w:rsidRPr="00187D4A">
        <w:rPr>
          <w:lang w:val="en-US"/>
        </w:rPr>
        <w:t xml:space="preserve">and </w:t>
      </w:r>
      <w:r w:rsidR="00B252EB" w:rsidRPr="00187D4A">
        <w:rPr>
          <w:lang w:val="en-US"/>
        </w:rPr>
        <w:t xml:space="preserve">rigidities that </w:t>
      </w:r>
      <w:r w:rsidR="00682F2C" w:rsidRPr="00187D4A">
        <w:rPr>
          <w:lang w:val="en-US"/>
        </w:rPr>
        <w:t xml:space="preserve">meant product and network became increasingly homogeneous, despite </w:t>
      </w:r>
      <w:r w:rsidR="00CC49D6">
        <w:rPr>
          <w:lang w:val="en-US"/>
        </w:rPr>
        <w:t>superficial</w:t>
      </w:r>
      <w:r w:rsidR="00682F2C" w:rsidRPr="00187D4A">
        <w:rPr>
          <w:lang w:val="en-US"/>
        </w:rPr>
        <w:t xml:space="preserve"> differences</w:t>
      </w:r>
      <w:r w:rsidR="005F1FCE" w:rsidRPr="00187D4A">
        <w:rPr>
          <w:lang w:val="en-US"/>
        </w:rPr>
        <w:t xml:space="preserve"> (</w:t>
      </w:r>
      <w:r w:rsidR="00B252EB" w:rsidRPr="00187D4A">
        <w:rPr>
          <w:lang w:val="en-US"/>
        </w:rPr>
        <w:t xml:space="preserve">see </w:t>
      </w:r>
      <w:commentRangeStart w:id="528"/>
      <w:r w:rsidR="005F1FCE" w:rsidRPr="00187D4A">
        <w:rPr>
          <w:lang w:val="en-US"/>
        </w:rPr>
        <w:t xml:space="preserve">Gersch, Goeke </w:t>
      </w:r>
      <w:r w:rsidR="00FE21FC" w:rsidRPr="00187D4A">
        <w:rPr>
          <w:lang w:val="en-US"/>
        </w:rPr>
        <w:t>&amp;</w:t>
      </w:r>
      <w:ins w:id="529" w:author="Dan Tischer" w:date="2018-04-16T16:00:00Z">
        <w:r w:rsidR="00E26206">
          <w:rPr>
            <w:lang w:val="en-US"/>
          </w:rPr>
          <w:t xml:space="preserve"> </w:t>
        </w:r>
      </w:ins>
      <w:r w:rsidR="005F1FCE" w:rsidRPr="00187D4A">
        <w:rPr>
          <w:lang w:val="en-US"/>
        </w:rPr>
        <w:t>Wessel</w:t>
      </w:r>
      <w:commentRangeEnd w:id="528"/>
      <w:r w:rsidR="001413F5">
        <w:rPr>
          <w:rStyle w:val="CommentReference"/>
          <w:rFonts w:ascii="Arial" w:hAnsi="Arial" w:cs="Arial"/>
          <w:color w:val="000000"/>
        </w:rPr>
        <w:commentReference w:id="528"/>
      </w:r>
      <w:r w:rsidR="00FE21FC" w:rsidRPr="00187D4A">
        <w:rPr>
          <w:lang w:val="en-US"/>
        </w:rPr>
        <w:t>,</w:t>
      </w:r>
      <w:r w:rsidR="005F1FCE" w:rsidRPr="00187D4A">
        <w:rPr>
          <w:lang w:val="en-US"/>
        </w:rPr>
        <w:t xml:space="preserve"> 2009; </w:t>
      </w:r>
      <w:commentRangeStart w:id="530"/>
      <w:r w:rsidR="005F1FCE" w:rsidRPr="00187D4A">
        <w:rPr>
          <w:lang w:val="en-US"/>
        </w:rPr>
        <w:t>Sydow</w:t>
      </w:r>
      <w:r w:rsidR="00FE21FC" w:rsidRPr="00187D4A">
        <w:rPr>
          <w:lang w:val="en-US"/>
        </w:rPr>
        <w:t>,</w:t>
      </w:r>
      <w:r w:rsidR="005F1FCE" w:rsidRPr="00187D4A">
        <w:rPr>
          <w:lang w:val="en-US"/>
        </w:rPr>
        <w:t xml:space="preserve"> 2009</w:t>
      </w:r>
      <w:commentRangeEnd w:id="530"/>
      <w:r w:rsidR="00A24888">
        <w:rPr>
          <w:rStyle w:val="CommentReference"/>
          <w:rFonts w:ascii="Arial" w:hAnsi="Arial" w:cs="Arial"/>
          <w:color w:val="000000"/>
        </w:rPr>
        <w:commentReference w:id="530"/>
      </w:r>
      <w:r w:rsidR="005F1FCE" w:rsidRPr="00187D4A">
        <w:rPr>
          <w:lang w:val="en-US"/>
        </w:rPr>
        <w:t xml:space="preserve">; Lavie </w:t>
      </w:r>
      <w:r w:rsidR="00FE21FC" w:rsidRPr="00187D4A">
        <w:rPr>
          <w:lang w:val="en-US"/>
        </w:rPr>
        <w:t>&amp;</w:t>
      </w:r>
      <w:r w:rsidR="005F1FCE" w:rsidRPr="00187D4A">
        <w:rPr>
          <w:lang w:val="en-US"/>
        </w:rPr>
        <w:t xml:space="preserve"> Rosenkopf</w:t>
      </w:r>
      <w:r w:rsidR="00FE21FC" w:rsidRPr="00187D4A">
        <w:rPr>
          <w:lang w:val="en-US"/>
        </w:rPr>
        <w:t>,</w:t>
      </w:r>
      <w:r w:rsidR="005F1FCE" w:rsidRPr="00187D4A">
        <w:rPr>
          <w:lang w:val="en-US"/>
        </w:rPr>
        <w:t xml:space="preserve"> 2006; Manning </w:t>
      </w:r>
      <w:r w:rsidR="00FE21FC" w:rsidRPr="00187D4A">
        <w:rPr>
          <w:lang w:val="en-US"/>
        </w:rPr>
        <w:t>&amp;</w:t>
      </w:r>
      <w:ins w:id="531" w:author="Dan Tischer" w:date="2018-04-16T16:00:00Z">
        <w:r w:rsidR="00E26206">
          <w:rPr>
            <w:lang w:val="en-US"/>
          </w:rPr>
          <w:t xml:space="preserve"> </w:t>
        </w:r>
      </w:ins>
      <w:r w:rsidR="005F1FCE" w:rsidRPr="00187D4A">
        <w:rPr>
          <w:lang w:val="en-US"/>
        </w:rPr>
        <w:t>Sydow</w:t>
      </w:r>
      <w:r w:rsidR="00FE21FC" w:rsidRPr="00187D4A">
        <w:rPr>
          <w:lang w:val="en-US"/>
        </w:rPr>
        <w:t>,</w:t>
      </w:r>
      <w:r w:rsidR="005F1FCE" w:rsidRPr="00187D4A">
        <w:rPr>
          <w:lang w:val="en-US"/>
        </w:rPr>
        <w:t xml:space="preserve"> 2011)</w:t>
      </w:r>
      <w:r w:rsidR="00B252EB" w:rsidRPr="00187D4A">
        <w:rPr>
          <w:lang w:val="en-US"/>
        </w:rPr>
        <w:t>.</w:t>
      </w:r>
    </w:p>
    <w:p w:rsidR="00D41F36" w:rsidRPr="00187D4A" w:rsidRDefault="00134FE0" w:rsidP="00187D4A">
      <w:pPr>
        <w:spacing w:line="480" w:lineRule="auto"/>
        <w:jc w:val="center"/>
        <w:rPr>
          <w:lang w:val="en-US"/>
        </w:rPr>
      </w:pPr>
      <w:r w:rsidRPr="00187D4A">
        <w:rPr>
          <w:lang w:val="en-US"/>
        </w:rPr>
        <w:t>(INSERT TABLE 2 ABOUT HERE)</w:t>
      </w:r>
    </w:p>
    <w:p w:rsidR="00134FE0" w:rsidRPr="00187D4A" w:rsidRDefault="00134FE0" w:rsidP="00187D4A">
      <w:pPr>
        <w:spacing w:line="480" w:lineRule="auto"/>
        <w:jc w:val="center"/>
        <w:rPr>
          <w:lang w:val="en-US"/>
        </w:rPr>
      </w:pPr>
    </w:p>
    <w:p w:rsidR="00066EB3" w:rsidRPr="00187D4A" w:rsidRDefault="001820FD" w:rsidP="00187D4A">
      <w:pPr>
        <w:spacing w:line="480" w:lineRule="auto"/>
        <w:jc w:val="both"/>
        <w:outlineLvl w:val="0"/>
        <w:rPr>
          <w:b/>
          <w:lang w:val="en-US"/>
        </w:rPr>
      </w:pPr>
      <w:r w:rsidRPr="00187D4A">
        <w:rPr>
          <w:b/>
          <w:lang w:val="en-US"/>
        </w:rPr>
        <w:t>Core-Periphery and T</w:t>
      </w:r>
      <w:r w:rsidR="00241B6E" w:rsidRPr="00187D4A">
        <w:rPr>
          <w:b/>
          <w:lang w:val="en-US"/>
        </w:rPr>
        <w:t>he Core-Core</w:t>
      </w:r>
    </w:p>
    <w:p w:rsidR="00066EB3" w:rsidRPr="00187D4A" w:rsidRDefault="009873E0" w:rsidP="00187D4A">
      <w:pPr>
        <w:spacing w:line="480" w:lineRule="auto"/>
        <w:ind w:firstLine="720"/>
        <w:jc w:val="both"/>
        <w:rPr>
          <w:lang w:val="en-US"/>
        </w:rPr>
      </w:pPr>
      <w:r w:rsidRPr="00187D4A">
        <w:rPr>
          <w:lang w:val="en-US"/>
        </w:rPr>
        <w:t>The final aspect of o</w:t>
      </w:r>
      <w:r w:rsidR="00182137" w:rsidRPr="00187D4A">
        <w:rPr>
          <w:lang w:val="en-US"/>
        </w:rPr>
        <w:t>ur network</w:t>
      </w:r>
      <w:r w:rsidR="00631563" w:rsidRPr="00187D4A">
        <w:rPr>
          <w:lang w:val="en-US"/>
        </w:rPr>
        <w:t xml:space="preserve"> analysis </w:t>
      </w:r>
      <w:r w:rsidR="00DF718F" w:rsidRPr="00187D4A">
        <w:rPr>
          <w:lang w:val="en-US"/>
        </w:rPr>
        <w:t>involves</w:t>
      </w:r>
      <w:r w:rsidRPr="00187D4A">
        <w:rPr>
          <w:lang w:val="en-US"/>
        </w:rPr>
        <w:t xml:space="preserve"> the relation between the collateral managers and the IPs</w:t>
      </w:r>
      <w:r w:rsidR="00D30EBF" w:rsidRPr="00187D4A">
        <w:rPr>
          <w:lang w:val="en-US"/>
        </w:rPr>
        <w:t xml:space="preserve"> in the context of a network rather than a market</w:t>
      </w:r>
      <w:r w:rsidRPr="00187D4A">
        <w:rPr>
          <w:lang w:val="en-US"/>
        </w:rPr>
        <w:t xml:space="preserve">. The </w:t>
      </w:r>
      <w:del w:id="532" w:author="Dan Tischer" w:date="2018-04-16T15:01:00Z">
        <w:r w:rsidRPr="00187D4A" w:rsidDel="008807C2">
          <w:rPr>
            <w:lang w:val="en-US"/>
          </w:rPr>
          <w:delText xml:space="preserve">logic of our </w:delText>
        </w:r>
      </w:del>
      <w:del w:id="533" w:author="Dan Tischer" w:date="2018-04-25T16:30:00Z">
        <w:r w:rsidR="00D30EBF" w:rsidRPr="00187D4A" w:rsidDel="00950EC6">
          <w:rPr>
            <w:lang w:val="en-US"/>
          </w:rPr>
          <w:delText xml:space="preserve">frequency </w:delText>
        </w:r>
      </w:del>
      <w:ins w:id="534" w:author="Dan Tischer" w:date="2018-04-25T16:30:00Z">
        <w:r w:rsidR="00950EC6">
          <w:rPr>
            <w:lang w:val="en-US"/>
          </w:rPr>
          <w:t>C/P</w:t>
        </w:r>
        <w:r w:rsidR="00950EC6" w:rsidRPr="00187D4A">
          <w:rPr>
            <w:lang w:val="en-US"/>
          </w:rPr>
          <w:t xml:space="preserve"> </w:t>
        </w:r>
      </w:ins>
      <w:r w:rsidRPr="00187D4A">
        <w:rPr>
          <w:lang w:val="en-US"/>
        </w:rPr>
        <w:t xml:space="preserve">analysis </w:t>
      </w:r>
      <w:del w:id="535" w:author="Dan Tischer" w:date="2018-04-16T15:01:00Z">
        <w:r w:rsidRPr="00187D4A" w:rsidDel="008807C2">
          <w:rPr>
            <w:lang w:val="en-US"/>
          </w:rPr>
          <w:delText xml:space="preserve">is </w:delText>
        </w:r>
      </w:del>
      <w:ins w:id="536" w:author="Dan Tischer" w:date="2018-04-16T15:01:00Z">
        <w:r w:rsidR="008807C2">
          <w:rPr>
            <w:lang w:val="en-US"/>
          </w:rPr>
          <w:t xml:space="preserve">of </w:t>
        </w:r>
      </w:ins>
      <w:del w:id="537" w:author="Dan Tischer" w:date="2018-04-16T15:01:00Z">
        <w:r w:rsidRPr="00187D4A" w:rsidDel="008807C2">
          <w:rPr>
            <w:lang w:val="en-US"/>
          </w:rPr>
          <w:delText xml:space="preserve">that </w:delText>
        </w:r>
      </w:del>
      <w:r w:rsidRPr="00187D4A">
        <w:rPr>
          <w:lang w:val="en-US"/>
        </w:rPr>
        <w:t xml:space="preserve">the combined network </w:t>
      </w:r>
      <w:r w:rsidR="00241B6E" w:rsidRPr="00187D4A">
        <w:rPr>
          <w:lang w:val="en-US"/>
        </w:rPr>
        <w:t xml:space="preserve">exhibits </w:t>
      </w:r>
      <w:r w:rsidR="00B06FBA" w:rsidRPr="00187D4A">
        <w:rPr>
          <w:lang w:val="en-US"/>
        </w:rPr>
        <w:t>a ‘dense, cohesive core and a sparse, unconnected periphery’</w:t>
      </w:r>
      <w:r w:rsidRPr="00187D4A">
        <w:rPr>
          <w:lang w:val="en-US"/>
        </w:rPr>
        <w:t xml:space="preserve"> (Borgatti</w:t>
      </w:r>
      <w:ins w:id="538" w:author="Dan Tischer" w:date="2018-04-16T16:00:00Z">
        <w:r w:rsidR="00E26206">
          <w:rPr>
            <w:lang w:val="en-US"/>
          </w:rPr>
          <w:t xml:space="preserve"> </w:t>
        </w:r>
      </w:ins>
      <w:r w:rsidRPr="00187D4A">
        <w:rPr>
          <w:lang w:val="en-US"/>
        </w:rPr>
        <w:t>&amp; Everett, 1999: 375)</w:t>
      </w:r>
      <w:del w:id="539" w:author="Dan Tischer" w:date="2018-04-25T16:30:00Z">
        <w:r w:rsidR="00241B6E" w:rsidRPr="00187D4A" w:rsidDel="00950EC6">
          <w:rPr>
            <w:lang w:val="en-US"/>
          </w:rPr>
          <w:delText>:</w:delText>
        </w:r>
      </w:del>
      <w:ins w:id="540" w:author="Dan Tischer" w:date="2018-04-25T16:30:00Z">
        <w:r w:rsidR="00950EC6">
          <w:rPr>
            <w:lang w:val="en-US"/>
          </w:rPr>
          <w:t xml:space="preserve"> containing</w:t>
        </w:r>
      </w:ins>
      <w:r w:rsidR="00241B6E" w:rsidRPr="00187D4A">
        <w:rPr>
          <w:lang w:val="en-US"/>
        </w:rPr>
        <w:t xml:space="preserve"> </w:t>
      </w:r>
      <w:del w:id="541" w:author="Dan Tischer" w:date="2018-04-25T16:30:00Z">
        <w:r w:rsidR="00241B6E" w:rsidRPr="00187D4A" w:rsidDel="00950EC6">
          <w:rPr>
            <w:lang w:val="en-US"/>
          </w:rPr>
          <w:delText xml:space="preserve">the top </w:delText>
        </w:r>
      </w:del>
      <w:r w:rsidR="00241B6E" w:rsidRPr="00187D4A">
        <w:rPr>
          <w:lang w:val="en-US"/>
        </w:rPr>
        <w:t>1</w:t>
      </w:r>
      <w:ins w:id="542" w:author="Dan Tischer" w:date="2018-04-25T16:18:00Z">
        <w:r w:rsidR="00D806AA">
          <w:rPr>
            <w:lang w:val="en-US"/>
          </w:rPr>
          <w:t>9</w:t>
        </w:r>
      </w:ins>
      <w:del w:id="543" w:author="Dan Tischer" w:date="2018-04-25T16:18:00Z">
        <w:r w:rsidR="00241B6E" w:rsidRPr="00187D4A" w:rsidDel="00D806AA">
          <w:rPr>
            <w:lang w:val="en-US"/>
          </w:rPr>
          <w:delText>3</w:delText>
        </w:r>
      </w:del>
      <w:r w:rsidR="00241B6E" w:rsidRPr="00187D4A">
        <w:rPr>
          <w:lang w:val="en-US"/>
        </w:rPr>
        <w:t xml:space="preserve"> nodes </w:t>
      </w:r>
      <w:ins w:id="544" w:author="Dan Tischer" w:date="2018-04-25T16:30:00Z">
        <w:r w:rsidR="00950EC6">
          <w:rPr>
            <w:lang w:val="en-US"/>
          </w:rPr>
          <w:t xml:space="preserve">at a correlation of .867 indicating a good fit </w:t>
        </w:r>
      </w:ins>
      <w:ins w:id="545" w:author="Dan Tischer" w:date="2018-04-25T16:31:00Z">
        <w:r w:rsidR="00950EC6">
          <w:rPr>
            <w:lang w:val="en-US"/>
          </w:rPr>
          <w:t>for the C/P model</w:t>
        </w:r>
      </w:ins>
      <w:ins w:id="546" w:author="Dan Tischer" w:date="2018-04-25T16:35:00Z">
        <w:r w:rsidR="00950EC6">
          <w:rPr>
            <w:lang w:val="en-US"/>
          </w:rPr>
          <w:t xml:space="preserve"> (ibid)</w:t>
        </w:r>
      </w:ins>
      <w:ins w:id="547" w:author="Dan Tischer" w:date="2018-04-25T16:31:00Z">
        <w:r w:rsidR="00950EC6">
          <w:rPr>
            <w:lang w:val="en-US"/>
          </w:rPr>
          <w:t xml:space="preserve">. </w:t>
        </w:r>
      </w:ins>
      <w:del w:id="548" w:author="Dan Tischer" w:date="2018-04-25T16:31:00Z">
        <w:r w:rsidR="00241B6E" w:rsidRPr="00187D4A" w:rsidDel="00950EC6">
          <w:rPr>
            <w:lang w:val="en-US"/>
          </w:rPr>
          <w:delText>account for 8</w:delText>
        </w:r>
      </w:del>
      <w:del w:id="549" w:author="Dan Tischer" w:date="2018-04-25T16:18:00Z">
        <w:r w:rsidR="00241B6E" w:rsidRPr="00187D4A" w:rsidDel="00D806AA">
          <w:rPr>
            <w:lang w:val="en-US"/>
          </w:rPr>
          <w:delText>3</w:delText>
        </w:r>
      </w:del>
      <w:del w:id="550" w:author="Dan Tischer" w:date="2018-04-25T16:31:00Z">
        <w:r w:rsidR="00241B6E" w:rsidRPr="00187D4A" w:rsidDel="00950EC6">
          <w:rPr>
            <w:lang w:val="en-US"/>
          </w:rPr>
          <w:delText>.</w:delText>
        </w:r>
      </w:del>
      <w:del w:id="551" w:author="Dan Tischer" w:date="2018-04-25T16:18:00Z">
        <w:r w:rsidR="00241B6E" w:rsidRPr="00187D4A" w:rsidDel="00D806AA">
          <w:rPr>
            <w:lang w:val="en-US"/>
          </w:rPr>
          <w:delText>9</w:delText>
        </w:r>
      </w:del>
      <w:del w:id="552" w:author="Dan Tischer" w:date="2018-04-25T16:31:00Z">
        <w:r w:rsidR="00241B6E" w:rsidRPr="00187D4A" w:rsidDel="00950EC6">
          <w:rPr>
            <w:lang w:val="en-US"/>
          </w:rPr>
          <w:delText xml:space="preserve">% of ties, with </w:delText>
        </w:r>
      </w:del>
      <w:ins w:id="553" w:author="Dan Tischer" w:date="2018-04-25T16:31:00Z">
        <w:r w:rsidR="00950EC6">
          <w:rPr>
            <w:lang w:val="en-US"/>
          </w:rPr>
          <w:t>The</w:t>
        </w:r>
      </w:ins>
      <w:del w:id="554" w:author="Dan Tischer" w:date="2018-04-25T16:31:00Z">
        <w:r w:rsidR="00241B6E" w:rsidRPr="00187D4A" w:rsidDel="00950EC6">
          <w:rPr>
            <w:lang w:val="en-US"/>
          </w:rPr>
          <w:delText>a</w:delText>
        </w:r>
      </w:del>
      <w:r w:rsidR="00241B6E" w:rsidRPr="00187D4A">
        <w:rPr>
          <w:lang w:val="en-US"/>
        </w:rPr>
        <w:t xml:space="preserve"> </w:t>
      </w:r>
      <w:del w:id="555" w:author="Dan Tischer" w:date="2018-04-25T16:31:00Z">
        <w:r w:rsidR="00241B6E" w:rsidRPr="00187D4A" w:rsidDel="00950EC6">
          <w:rPr>
            <w:lang w:val="en-US"/>
          </w:rPr>
          <w:delText xml:space="preserve">high </w:delText>
        </w:r>
      </w:del>
      <w:r w:rsidR="00241B6E" w:rsidRPr="00187D4A">
        <w:rPr>
          <w:lang w:val="en-US"/>
        </w:rPr>
        <w:t>Gini</w:t>
      </w:r>
      <w:ins w:id="556" w:author="Dan Tischer" w:date="2018-04-25T15:13:00Z">
        <w:r w:rsidR="0016046D">
          <w:rPr>
            <w:lang w:val="en-US"/>
          </w:rPr>
          <w:t>-</w:t>
        </w:r>
      </w:ins>
      <w:del w:id="557" w:author="Dan Tischer" w:date="2018-04-25T15:13:00Z">
        <w:r w:rsidR="00241B6E" w:rsidRPr="00187D4A" w:rsidDel="0016046D">
          <w:rPr>
            <w:lang w:val="en-US"/>
          </w:rPr>
          <w:delText xml:space="preserve"> </w:delText>
        </w:r>
      </w:del>
      <w:r w:rsidR="00241B6E" w:rsidRPr="00187D4A">
        <w:rPr>
          <w:lang w:val="en-US"/>
        </w:rPr>
        <w:t>Coefficient of .7</w:t>
      </w:r>
      <w:ins w:id="558" w:author="Dan Tischer" w:date="2018-04-25T16:19:00Z">
        <w:r w:rsidR="00D806AA">
          <w:rPr>
            <w:lang w:val="en-US"/>
          </w:rPr>
          <w:t>52</w:t>
        </w:r>
      </w:ins>
      <w:del w:id="559" w:author="Dan Tischer" w:date="2018-04-25T16:19:00Z">
        <w:r w:rsidR="00241B6E" w:rsidRPr="00187D4A" w:rsidDel="00D806AA">
          <w:rPr>
            <w:lang w:val="en-US"/>
          </w:rPr>
          <w:delText>93</w:delText>
        </w:r>
      </w:del>
      <w:r w:rsidR="00241B6E" w:rsidRPr="00187D4A">
        <w:rPr>
          <w:lang w:val="en-US"/>
        </w:rPr>
        <w:t xml:space="preserve"> and actor heteroge</w:t>
      </w:r>
      <w:r w:rsidR="00182137" w:rsidRPr="00187D4A">
        <w:rPr>
          <w:lang w:val="en-US"/>
        </w:rPr>
        <w:t>neity of 0.0</w:t>
      </w:r>
      <w:ins w:id="560" w:author="Dan Tischer" w:date="2018-04-25T16:19:00Z">
        <w:r w:rsidR="00D806AA">
          <w:rPr>
            <w:lang w:val="en-US"/>
          </w:rPr>
          <w:t>19</w:t>
        </w:r>
      </w:ins>
      <w:del w:id="561" w:author="Dan Tischer" w:date="2018-04-25T16:19:00Z">
        <w:r w:rsidR="00182137" w:rsidRPr="00187D4A" w:rsidDel="00D806AA">
          <w:rPr>
            <w:lang w:val="en-US"/>
          </w:rPr>
          <w:delText>21</w:delText>
        </w:r>
      </w:del>
      <w:r w:rsidR="00182137" w:rsidRPr="00187D4A">
        <w:rPr>
          <w:lang w:val="en-US"/>
        </w:rPr>
        <w:t xml:space="preserve"> </w:t>
      </w:r>
      <w:del w:id="562" w:author="Dan Tischer" w:date="2018-04-25T16:32:00Z">
        <w:r w:rsidR="00182137" w:rsidRPr="00187D4A" w:rsidDel="00950EC6">
          <w:rPr>
            <w:lang w:val="en-US"/>
          </w:rPr>
          <w:delText xml:space="preserve">demonstrating </w:delText>
        </w:r>
      </w:del>
      <w:ins w:id="563" w:author="Dan Tischer" w:date="2018-04-25T16:32:00Z">
        <w:r w:rsidR="00950EC6">
          <w:rPr>
            <w:lang w:val="en-US"/>
          </w:rPr>
          <w:t>further suggest that</w:t>
        </w:r>
        <w:r w:rsidR="00950EC6" w:rsidRPr="00187D4A">
          <w:rPr>
            <w:lang w:val="en-US"/>
          </w:rPr>
          <w:t xml:space="preserve"> </w:t>
        </w:r>
      </w:ins>
      <w:del w:id="564" w:author="Dan Tischer" w:date="2018-04-25T16:32:00Z">
        <w:r w:rsidR="00182137" w:rsidRPr="00187D4A" w:rsidDel="00950EC6">
          <w:rPr>
            <w:lang w:val="en-US"/>
          </w:rPr>
          <w:delText>a highly</w:delText>
        </w:r>
        <w:r w:rsidR="00241B6E" w:rsidRPr="00187D4A" w:rsidDel="00950EC6">
          <w:rPr>
            <w:lang w:val="en-US"/>
          </w:rPr>
          <w:delText xml:space="preserve"> unequal distribution of </w:delText>
        </w:r>
      </w:del>
      <w:r w:rsidR="00241B6E" w:rsidRPr="00187D4A">
        <w:rPr>
          <w:lang w:val="en-US"/>
        </w:rPr>
        <w:t>ties between act</w:t>
      </w:r>
      <w:r w:rsidR="004278F7" w:rsidRPr="00187D4A">
        <w:rPr>
          <w:lang w:val="en-US"/>
        </w:rPr>
        <w:t xml:space="preserve">ors across the network </w:t>
      </w:r>
      <w:ins w:id="565" w:author="Dan Tischer" w:date="2018-04-25T16:32:00Z">
        <w:r w:rsidR="00950EC6">
          <w:rPr>
            <w:lang w:val="en-US"/>
          </w:rPr>
          <w:t>are distributed very unequally</w:t>
        </w:r>
        <w:r w:rsidR="00950EC6" w:rsidRPr="00187D4A">
          <w:rPr>
            <w:lang w:val="en-US"/>
          </w:rPr>
          <w:t xml:space="preserve"> </w:t>
        </w:r>
      </w:ins>
      <w:r w:rsidR="004278F7" w:rsidRPr="00187D4A">
        <w:rPr>
          <w:lang w:val="en-US"/>
        </w:rPr>
        <w:t>(</w:t>
      </w:r>
      <w:r w:rsidR="00FE21FC" w:rsidRPr="00187D4A">
        <w:rPr>
          <w:lang w:val="en-US"/>
        </w:rPr>
        <w:t>F</w:t>
      </w:r>
      <w:r w:rsidR="004278F7" w:rsidRPr="00187D4A">
        <w:rPr>
          <w:lang w:val="en-US"/>
        </w:rPr>
        <w:t>igure 7</w:t>
      </w:r>
      <w:r w:rsidR="00241B6E" w:rsidRPr="00187D4A">
        <w:rPr>
          <w:lang w:val="en-US"/>
        </w:rPr>
        <w:t xml:space="preserve">). </w:t>
      </w:r>
      <w:r w:rsidR="00D30EBF" w:rsidRPr="00187D4A">
        <w:rPr>
          <w:lang w:val="en-US"/>
        </w:rPr>
        <w:t>Members of the core, also exhibit the tendency to remain core members throughout the emergence of the CDO bubble market, whereas others only enter the core for sele</w:t>
      </w:r>
      <w:r w:rsidR="004278F7" w:rsidRPr="00187D4A">
        <w:rPr>
          <w:lang w:val="en-US"/>
        </w:rPr>
        <w:t>cted years after 2004 (</w:t>
      </w:r>
      <w:r w:rsidR="00FE21FC" w:rsidRPr="00187D4A">
        <w:rPr>
          <w:lang w:val="en-US"/>
        </w:rPr>
        <w:t>F</w:t>
      </w:r>
      <w:r w:rsidR="004278F7" w:rsidRPr="00187D4A">
        <w:rPr>
          <w:lang w:val="en-US"/>
        </w:rPr>
        <w:t>igure 8</w:t>
      </w:r>
      <w:r w:rsidR="00D30EBF" w:rsidRPr="00187D4A">
        <w:rPr>
          <w:lang w:val="en-US"/>
        </w:rPr>
        <w:t>). Finally, w</w:t>
      </w:r>
      <w:r w:rsidR="00241B6E" w:rsidRPr="00187D4A">
        <w:rPr>
          <w:lang w:val="en-US"/>
        </w:rPr>
        <w:t>hilst the core expands in t</w:t>
      </w:r>
      <w:r w:rsidR="00D30EBF" w:rsidRPr="00187D4A">
        <w:rPr>
          <w:lang w:val="en-US"/>
        </w:rPr>
        <w:t xml:space="preserve">erms of </w:t>
      </w:r>
      <w:r w:rsidR="00241B6E" w:rsidRPr="00187D4A">
        <w:rPr>
          <w:lang w:val="en-US"/>
        </w:rPr>
        <w:t xml:space="preserve">numbers, it shrinks in relative terms as CDO </w:t>
      </w:r>
      <w:r w:rsidR="004278F7" w:rsidRPr="00187D4A">
        <w:rPr>
          <w:lang w:val="en-US"/>
        </w:rPr>
        <w:t>activity grows (</w:t>
      </w:r>
      <w:r w:rsidR="00FE21FC" w:rsidRPr="00187D4A">
        <w:rPr>
          <w:lang w:val="en-US"/>
        </w:rPr>
        <w:t>F</w:t>
      </w:r>
      <w:r w:rsidR="004278F7" w:rsidRPr="00187D4A">
        <w:rPr>
          <w:lang w:val="en-US"/>
        </w:rPr>
        <w:t>igure 9</w:t>
      </w:r>
      <w:r w:rsidRPr="00187D4A">
        <w:rPr>
          <w:lang w:val="en-US"/>
        </w:rPr>
        <w:t>), implying a</w:t>
      </w:r>
      <w:ins w:id="566" w:author="Dan Tischer" w:date="2018-04-16T16:04:00Z">
        <w:r w:rsidR="00E26206">
          <w:rPr>
            <w:lang w:val="en-US"/>
          </w:rPr>
          <w:t xml:space="preserve"> </w:t>
        </w:r>
      </w:ins>
      <w:r w:rsidRPr="00187D4A">
        <w:rPr>
          <w:lang w:val="en-US"/>
        </w:rPr>
        <w:t xml:space="preserve">consolidation </w:t>
      </w:r>
      <w:r w:rsidR="00241B6E" w:rsidRPr="00187D4A">
        <w:rPr>
          <w:lang w:val="en-US"/>
        </w:rPr>
        <w:t xml:space="preserve">of </w:t>
      </w:r>
      <w:r w:rsidRPr="00187D4A">
        <w:rPr>
          <w:lang w:val="en-US"/>
        </w:rPr>
        <w:t xml:space="preserve">relations and </w:t>
      </w:r>
      <w:r w:rsidR="00241B6E" w:rsidRPr="00187D4A">
        <w:rPr>
          <w:lang w:val="en-US"/>
        </w:rPr>
        <w:t>activities</w:t>
      </w:r>
      <w:r w:rsidRPr="00187D4A">
        <w:rPr>
          <w:lang w:val="en-US"/>
        </w:rPr>
        <w:t xml:space="preserve">, </w:t>
      </w:r>
      <w:r w:rsidR="00241B6E" w:rsidRPr="00187D4A">
        <w:rPr>
          <w:lang w:val="en-US"/>
        </w:rPr>
        <w:t>reinforcing the structural position of</w:t>
      </w:r>
      <w:r w:rsidRPr="00187D4A">
        <w:rPr>
          <w:lang w:val="en-US"/>
        </w:rPr>
        <w:t xml:space="preserve"> incumbents</w:t>
      </w:r>
      <w:r w:rsidR="00D30EBF" w:rsidRPr="00187D4A">
        <w:rPr>
          <w:lang w:val="en-US"/>
        </w:rPr>
        <w:t xml:space="preserve"> in the core and leading to a </w:t>
      </w:r>
      <w:r w:rsidR="00241B6E" w:rsidRPr="00187D4A">
        <w:rPr>
          <w:lang w:val="en-US"/>
        </w:rPr>
        <w:t>growing fragmentation at the periphery</w:t>
      </w:r>
      <w:r w:rsidR="00FE21FC" w:rsidRPr="00187D4A">
        <w:rPr>
          <w:lang w:val="en-US"/>
        </w:rPr>
        <w:t>.</w:t>
      </w:r>
    </w:p>
    <w:p w:rsidR="00D30EBF" w:rsidRPr="00187D4A" w:rsidRDefault="001820FD" w:rsidP="00187D4A">
      <w:pPr>
        <w:spacing w:line="480" w:lineRule="auto"/>
        <w:jc w:val="center"/>
        <w:rPr>
          <w:lang w:val="en-US"/>
        </w:rPr>
      </w:pPr>
      <w:r w:rsidRPr="00187D4A">
        <w:rPr>
          <w:lang w:val="en-US"/>
        </w:rPr>
        <w:t>(INSERT FIGURES 7, 8, 9 ABOUT HERE)</w:t>
      </w:r>
    </w:p>
    <w:p w:rsidR="00066EB3" w:rsidRPr="00187D4A" w:rsidRDefault="00066EB3" w:rsidP="00187D4A">
      <w:pPr>
        <w:spacing w:line="480" w:lineRule="auto"/>
        <w:jc w:val="both"/>
        <w:rPr>
          <w:lang w:val="en-US"/>
        </w:rPr>
      </w:pPr>
    </w:p>
    <w:p w:rsidR="000737F2" w:rsidRPr="00187D4A" w:rsidRDefault="00241B6E" w:rsidP="00187D4A">
      <w:pPr>
        <w:spacing w:line="480" w:lineRule="auto"/>
        <w:ind w:firstLine="720"/>
        <w:jc w:val="both"/>
        <w:rPr>
          <w:lang w:val="en-US"/>
        </w:rPr>
      </w:pPr>
      <w:r w:rsidRPr="00187D4A">
        <w:rPr>
          <w:lang w:val="en-US"/>
        </w:rPr>
        <w:lastRenderedPageBreak/>
        <w:t xml:space="preserve">This </w:t>
      </w:r>
      <w:r w:rsidR="00D56630" w:rsidRPr="00187D4A">
        <w:rPr>
          <w:lang w:val="en-US"/>
        </w:rPr>
        <w:t xml:space="preserve">strong </w:t>
      </w:r>
      <w:r w:rsidRPr="00187D4A">
        <w:rPr>
          <w:lang w:val="en-US"/>
        </w:rPr>
        <w:t>core-periphery structure illuminate</w:t>
      </w:r>
      <w:r w:rsidR="00D56630" w:rsidRPr="00187D4A">
        <w:rPr>
          <w:lang w:val="en-US"/>
        </w:rPr>
        <w:t>s</w:t>
      </w:r>
      <w:r w:rsidRPr="00187D4A">
        <w:rPr>
          <w:lang w:val="en-US"/>
        </w:rPr>
        <w:t xml:space="preserve"> one </w:t>
      </w:r>
      <w:r w:rsidR="00D56630" w:rsidRPr="00187D4A">
        <w:rPr>
          <w:lang w:val="en-US"/>
        </w:rPr>
        <w:t xml:space="preserve">significant but </w:t>
      </w:r>
      <w:r w:rsidRPr="00187D4A">
        <w:rPr>
          <w:lang w:val="en-US"/>
        </w:rPr>
        <w:t xml:space="preserve">overlooked explanation for the crisis. </w:t>
      </w:r>
      <w:r w:rsidR="00FE21FC" w:rsidRPr="00187D4A">
        <w:rPr>
          <w:lang w:val="en-US"/>
        </w:rPr>
        <w:t>T</w:t>
      </w:r>
      <w:r w:rsidR="00690E39" w:rsidRPr="00187D4A">
        <w:rPr>
          <w:lang w:val="en-US"/>
        </w:rPr>
        <w:t>he interaction between the network and the product created conformity across assets</w:t>
      </w:r>
      <w:r w:rsidR="00CC49D6">
        <w:rPr>
          <w:lang w:val="en-US"/>
        </w:rPr>
        <w:t>,</w:t>
      </w:r>
      <w:r w:rsidR="00690E39" w:rsidRPr="00187D4A">
        <w:rPr>
          <w:lang w:val="en-US"/>
        </w:rPr>
        <w:t xml:space="preserve"> and systems of reciprocity within the network led to an erosion of safety margins in those assets over time</w:t>
      </w:r>
      <w:r w:rsidR="003F3A90" w:rsidRPr="00187D4A">
        <w:rPr>
          <w:lang w:val="en-US"/>
        </w:rPr>
        <w:t xml:space="preserve">, whilst the </w:t>
      </w:r>
      <w:r w:rsidR="008401CA" w:rsidRPr="00187D4A">
        <w:rPr>
          <w:lang w:val="en-US"/>
        </w:rPr>
        <w:t xml:space="preserve">cultural processes of groupthink and risk-blindness </w:t>
      </w:r>
      <w:r w:rsidR="00CC49D6">
        <w:rPr>
          <w:lang w:val="en-US"/>
        </w:rPr>
        <w:t>hampered understandings of consequences</w:t>
      </w:r>
      <w:r w:rsidR="00690E39" w:rsidRPr="00187D4A">
        <w:rPr>
          <w:lang w:val="en-US"/>
        </w:rPr>
        <w:t>. T</w:t>
      </w:r>
      <w:r w:rsidRPr="00187D4A">
        <w:rPr>
          <w:lang w:val="en-US"/>
        </w:rPr>
        <w:t xml:space="preserve">he </w:t>
      </w:r>
      <w:r w:rsidR="00690E39" w:rsidRPr="00187D4A">
        <w:rPr>
          <w:lang w:val="en-US"/>
        </w:rPr>
        <w:t xml:space="preserve">core-periphery structure of the network </w:t>
      </w:r>
      <w:r w:rsidR="00CC49D6">
        <w:rPr>
          <w:lang w:val="en-US"/>
        </w:rPr>
        <w:t>indicates</w:t>
      </w:r>
      <w:r w:rsidR="00690E39" w:rsidRPr="00187D4A">
        <w:rPr>
          <w:lang w:val="en-US"/>
        </w:rPr>
        <w:t xml:space="preserve"> that </w:t>
      </w:r>
      <w:r w:rsidRPr="00187D4A">
        <w:rPr>
          <w:lang w:val="en-US"/>
        </w:rPr>
        <w:t xml:space="preserve">no matter </w:t>
      </w:r>
      <w:r w:rsidR="00690E39" w:rsidRPr="00187D4A">
        <w:rPr>
          <w:lang w:val="en-US"/>
        </w:rPr>
        <w:t>how arms-length collateral managers</w:t>
      </w:r>
      <w:r w:rsidRPr="00187D4A">
        <w:rPr>
          <w:lang w:val="en-US"/>
        </w:rPr>
        <w:t xml:space="preserve"> kept their relations with </w:t>
      </w:r>
      <w:r w:rsidR="00804D8F" w:rsidRPr="00187D4A">
        <w:rPr>
          <w:lang w:val="en-US"/>
        </w:rPr>
        <w:t>IP</w:t>
      </w:r>
      <w:r w:rsidRPr="00187D4A">
        <w:rPr>
          <w:lang w:val="en-US"/>
        </w:rPr>
        <w:t xml:space="preserve">s, </w:t>
      </w:r>
      <w:r w:rsidR="00690E39" w:rsidRPr="00187D4A">
        <w:rPr>
          <w:lang w:val="en-US"/>
        </w:rPr>
        <w:t xml:space="preserve">they </w:t>
      </w:r>
      <w:r w:rsidR="00C762CE" w:rsidRPr="00187D4A">
        <w:rPr>
          <w:lang w:val="en-US"/>
        </w:rPr>
        <w:t xml:space="preserve">were selecting </w:t>
      </w:r>
      <w:r w:rsidRPr="00187D4A">
        <w:rPr>
          <w:lang w:val="en-US"/>
        </w:rPr>
        <w:t>and manag</w:t>
      </w:r>
      <w:r w:rsidR="00C762CE" w:rsidRPr="00187D4A">
        <w:rPr>
          <w:lang w:val="en-US"/>
        </w:rPr>
        <w:t>ing</w:t>
      </w:r>
      <w:r w:rsidRPr="00187D4A">
        <w:rPr>
          <w:lang w:val="en-US"/>
        </w:rPr>
        <w:t xml:space="preserve"> securities </w:t>
      </w:r>
      <w:r w:rsidR="00C762CE" w:rsidRPr="00187D4A">
        <w:rPr>
          <w:lang w:val="en-US"/>
        </w:rPr>
        <w:t xml:space="preserve">that were </w:t>
      </w:r>
      <w:r w:rsidR="00690E39" w:rsidRPr="00187D4A">
        <w:rPr>
          <w:lang w:val="en-US"/>
        </w:rPr>
        <w:t xml:space="preserve">relatively </w:t>
      </w:r>
      <w:r w:rsidR="00C762CE" w:rsidRPr="00187D4A">
        <w:rPr>
          <w:lang w:val="en-US"/>
        </w:rPr>
        <w:t>homogeneous, where</w:t>
      </w:r>
      <w:r w:rsidR="00FB17A0" w:rsidRPr="00187D4A">
        <w:rPr>
          <w:lang w:val="en-US"/>
        </w:rPr>
        <w:t xml:space="preserve"> the underlying collateral deteriorated over time</w:t>
      </w:r>
      <w:r w:rsidRPr="00187D4A">
        <w:rPr>
          <w:lang w:val="en-US"/>
        </w:rPr>
        <w:t>.</w:t>
      </w:r>
      <w:r w:rsidR="00690E39" w:rsidRPr="00187D4A">
        <w:rPr>
          <w:lang w:val="en-US"/>
        </w:rPr>
        <w:t xml:space="preserve"> There was therefore, in effect, no real benefit to the independent selection and management of assets by collateral managers. Indeed, our network analysis highlights a paradox: the peripheral position of collateral managers is a function of the need to be seen to be distant from the banks. This may mitigate market-based risks, but in a network it robs collateral managers of the structural power to exercise voice or exit pressures on banks</w:t>
      </w:r>
      <w:r w:rsidR="00BF0CFB" w:rsidRPr="00187D4A">
        <w:rPr>
          <w:lang w:val="en-US"/>
        </w:rPr>
        <w:t>, in Hi</w:t>
      </w:r>
      <w:r w:rsidR="00690E39" w:rsidRPr="00187D4A">
        <w:rPr>
          <w:lang w:val="en-US"/>
        </w:rPr>
        <w:t>rs</w:t>
      </w:r>
      <w:r w:rsidR="00BF0CFB" w:rsidRPr="00187D4A">
        <w:rPr>
          <w:lang w:val="en-US"/>
        </w:rPr>
        <w:t>c</w:t>
      </w:r>
      <w:r w:rsidR="00690E39" w:rsidRPr="00187D4A">
        <w:rPr>
          <w:lang w:val="en-US"/>
        </w:rPr>
        <w:t xml:space="preserve">hman’s </w:t>
      </w:r>
      <w:r w:rsidR="00BF0CFB" w:rsidRPr="00187D4A">
        <w:rPr>
          <w:lang w:val="en-US"/>
        </w:rPr>
        <w:t xml:space="preserve">(1970) </w:t>
      </w:r>
      <w:r w:rsidR="00690E39" w:rsidRPr="00187D4A">
        <w:rPr>
          <w:lang w:val="en-US"/>
        </w:rPr>
        <w:t>terminology. They have neither the authority to encourage banks to</w:t>
      </w:r>
      <w:r w:rsidR="00BF0CFB" w:rsidRPr="00187D4A">
        <w:rPr>
          <w:lang w:val="en-US"/>
        </w:rPr>
        <w:t xml:space="preserve"> offer better quality/lower risk CDO securities</w:t>
      </w:r>
      <w:r w:rsidR="00690E39" w:rsidRPr="00187D4A">
        <w:rPr>
          <w:lang w:val="en-US"/>
        </w:rPr>
        <w:t xml:space="preserve">, nor the capacity to influence collateral quality by refusing to buy, because with so many other collateral managers in the activity area, </w:t>
      </w:r>
      <w:r w:rsidR="00980F96" w:rsidRPr="00187D4A">
        <w:rPr>
          <w:lang w:val="en-US"/>
        </w:rPr>
        <w:t>there w</w:t>
      </w:r>
      <w:r w:rsidR="00CC49D6">
        <w:rPr>
          <w:lang w:val="en-US"/>
        </w:rPr>
        <w:t>as</w:t>
      </w:r>
      <w:r w:rsidR="00980F96" w:rsidRPr="00187D4A">
        <w:rPr>
          <w:lang w:val="en-US"/>
        </w:rPr>
        <w:t xml:space="preserve"> always another collateral manager willing to</w:t>
      </w:r>
      <w:r w:rsidR="00690E39" w:rsidRPr="00187D4A">
        <w:rPr>
          <w:lang w:val="en-US"/>
        </w:rPr>
        <w:t xml:space="preserve"> take </w:t>
      </w:r>
      <w:r w:rsidR="00BF0CFB" w:rsidRPr="00187D4A">
        <w:rPr>
          <w:lang w:val="en-US"/>
        </w:rPr>
        <w:t>their place</w:t>
      </w:r>
      <w:r w:rsidR="00690E39" w:rsidRPr="00187D4A">
        <w:rPr>
          <w:lang w:val="en-US"/>
        </w:rPr>
        <w:t>.</w:t>
      </w:r>
      <w:r w:rsidR="00C762CE" w:rsidRPr="00187D4A">
        <w:rPr>
          <w:lang w:val="en-US"/>
        </w:rPr>
        <w:t xml:space="preserve"> Consequently, managing risk as something that arises in markets rather than networks</w:t>
      </w:r>
      <w:r w:rsidR="00001413" w:rsidRPr="00187D4A">
        <w:rPr>
          <w:lang w:val="en-US"/>
        </w:rPr>
        <w:t xml:space="preserve"> may have </w:t>
      </w:r>
      <w:r w:rsidR="00C762CE" w:rsidRPr="00187D4A">
        <w:rPr>
          <w:lang w:val="en-US"/>
        </w:rPr>
        <w:t>contributed to</w:t>
      </w:r>
      <w:r w:rsidR="00001413" w:rsidRPr="00187D4A">
        <w:rPr>
          <w:lang w:val="en-US"/>
        </w:rPr>
        <w:t xml:space="preserve"> the crisis, if only </w:t>
      </w:r>
      <w:r w:rsidR="00C762CE" w:rsidRPr="00187D4A">
        <w:rPr>
          <w:lang w:val="en-US"/>
        </w:rPr>
        <w:t>that it</w:t>
      </w:r>
      <w:r w:rsidR="00001413" w:rsidRPr="00187D4A">
        <w:rPr>
          <w:lang w:val="en-US"/>
        </w:rPr>
        <w:t xml:space="preserve"> sedate</w:t>
      </w:r>
      <w:r w:rsidR="00C762CE" w:rsidRPr="00187D4A">
        <w:rPr>
          <w:lang w:val="en-US"/>
        </w:rPr>
        <w:t>d</w:t>
      </w:r>
      <w:r w:rsidR="00001413" w:rsidRPr="00187D4A">
        <w:rPr>
          <w:lang w:val="en-US"/>
        </w:rPr>
        <w:t xml:space="preserve"> the normal sensitivities to risk had investors bought securities directly from the IPs. </w:t>
      </w:r>
    </w:p>
    <w:p w:rsidR="00AE68E0" w:rsidRPr="00187D4A" w:rsidRDefault="00AE68E0" w:rsidP="00187D4A">
      <w:pPr>
        <w:spacing w:line="480" w:lineRule="auto"/>
        <w:jc w:val="both"/>
        <w:rPr>
          <w:lang w:val="en-US"/>
        </w:rPr>
      </w:pPr>
    </w:p>
    <w:p w:rsidR="00066EB3" w:rsidRPr="00187D4A" w:rsidRDefault="001820FD" w:rsidP="00187D4A">
      <w:pPr>
        <w:spacing w:line="480" w:lineRule="auto"/>
        <w:jc w:val="center"/>
        <w:outlineLvl w:val="0"/>
        <w:rPr>
          <w:lang w:val="en-US"/>
        </w:rPr>
      </w:pPr>
      <w:r w:rsidRPr="00187D4A">
        <w:rPr>
          <w:b/>
          <w:lang w:val="en-US"/>
        </w:rPr>
        <w:t>CONCLUSION</w:t>
      </w:r>
    </w:p>
    <w:p w:rsidR="00346DC5" w:rsidRPr="001C7026" w:rsidRDefault="00794BCC" w:rsidP="00187D4A">
      <w:pPr>
        <w:spacing w:line="480" w:lineRule="auto"/>
        <w:ind w:firstLine="720"/>
        <w:jc w:val="both"/>
        <w:rPr>
          <w:lang w:val="en-US"/>
        </w:rPr>
      </w:pPr>
      <w:r w:rsidRPr="00187D4A">
        <w:rPr>
          <w:lang w:val="en-US"/>
        </w:rPr>
        <w:t xml:space="preserve">This paper has shown the role of </w:t>
      </w:r>
      <w:r w:rsidRPr="00187D4A">
        <w:t>expert knowledge (Hardy &amp; Maguire</w:t>
      </w:r>
      <w:r w:rsidR="00FE21FC" w:rsidRPr="00187D4A">
        <w:t>,</w:t>
      </w:r>
      <w:r w:rsidRPr="00187D4A">
        <w:t xml:space="preserve"> 2016), specifically financial economics,</w:t>
      </w:r>
      <w:ins w:id="567" w:author="Dan Tischer" w:date="2018-04-16T16:04:00Z">
        <w:r w:rsidR="00E26206">
          <w:t xml:space="preserve"> </w:t>
        </w:r>
      </w:ins>
      <w:r w:rsidRPr="001C7026">
        <w:t xml:space="preserve">in framing risk </w:t>
      </w:r>
      <w:r w:rsidR="004F6464" w:rsidRPr="001C7026">
        <w:t xml:space="preserve">in CDO structuration </w:t>
      </w:r>
      <w:r w:rsidRPr="001C7026">
        <w:t xml:space="preserve">as a problem of adverse </w:t>
      </w:r>
      <w:r w:rsidRPr="001C7026">
        <w:lastRenderedPageBreak/>
        <w:t>selection and moral hazard in bilateral market exchanges. This discursive construction shaped</w:t>
      </w:r>
      <w:ins w:id="568" w:author="Dan Tischer" w:date="2018-04-16T16:04:00Z">
        <w:r w:rsidR="00E26206">
          <w:t xml:space="preserve"> </w:t>
        </w:r>
      </w:ins>
      <w:r w:rsidRPr="001C7026">
        <w:t>the organization of the activity (Maguire &amp; Hardy</w:t>
      </w:r>
      <w:r w:rsidR="00FE21FC" w:rsidRPr="00187D4A">
        <w:t>,</w:t>
      </w:r>
      <w:r w:rsidRPr="00187D4A">
        <w:t xml:space="preserve"> 2013; Power</w:t>
      </w:r>
      <w:r w:rsidR="00FE21FC" w:rsidRPr="00187D4A">
        <w:t>,</w:t>
      </w:r>
      <w:r w:rsidRPr="00187D4A">
        <w:t xml:space="preserve"> 2007) as independent collateral managers were integrated into the process of structuration to minimize the risks that </w:t>
      </w:r>
      <w:r w:rsidR="00804D8F" w:rsidRPr="00187D4A">
        <w:t>IP</w:t>
      </w:r>
      <w:r w:rsidR="00CC49D6">
        <w:t>s</w:t>
      </w:r>
      <w:r w:rsidRPr="00187D4A">
        <w:t xml:space="preserve"> would use CDO vehicles to offload undesirable assets. </w:t>
      </w:r>
      <w:r w:rsidR="00A56739" w:rsidRPr="00187D4A">
        <w:rPr>
          <w:lang w:val="en-US"/>
        </w:rPr>
        <w:t>Drawing on traditional organizational distinctions between market, hierarchy and network, we argued that the process of CDO structuration was organized to meet putative risks conceived of as market-based. This gave the activity legitimacy allowing it to grow, but as it grew relations became</w:t>
      </w:r>
      <w:ins w:id="569" w:author="Dan Tischer" w:date="2018-04-16T16:04:00Z">
        <w:r w:rsidR="00E26206">
          <w:rPr>
            <w:lang w:val="en-US"/>
          </w:rPr>
          <w:t xml:space="preserve"> </w:t>
        </w:r>
      </w:ins>
      <w:r w:rsidR="00A56739" w:rsidRPr="001C7026">
        <w:rPr>
          <w:lang w:val="en-US"/>
        </w:rPr>
        <w:t>‘network-like’, reducing the efficacy of those market-framed risk m</w:t>
      </w:r>
      <w:r w:rsidR="00F321C9" w:rsidRPr="001C7026">
        <w:rPr>
          <w:lang w:val="en-US"/>
        </w:rPr>
        <w:t>itigating</w:t>
      </w:r>
      <w:r w:rsidR="00A56739" w:rsidRPr="001C7026">
        <w:rPr>
          <w:lang w:val="en-US"/>
        </w:rPr>
        <w:t xml:space="preserve"> mechanisms. </w:t>
      </w:r>
      <w:r w:rsidR="001C7026">
        <w:rPr>
          <w:lang w:val="en-US"/>
        </w:rPr>
        <w:t>We term this process ‘miscalibration’.</w:t>
      </w:r>
    </w:p>
    <w:p w:rsidR="004C2CAB" w:rsidRPr="00187D4A" w:rsidRDefault="004F6464" w:rsidP="00187D4A">
      <w:pPr>
        <w:spacing w:line="480" w:lineRule="auto"/>
        <w:ind w:firstLine="720"/>
        <w:jc w:val="both"/>
      </w:pPr>
      <w:r w:rsidRPr="00187D4A">
        <w:t xml:space="preserve">To </w:t>
      </w:r>
      <w:r w:rsidR="00D77F85" w:rsidRPr="00187D4A">
        <w:t>make this argument w</w:t>
      </w:r>
      <w:r w:rsidR="00F84A5D" w:rsidRPr="00187D4A">
        <w:t>e present</w:t>
      </w:r>
      <w:r w:rsidR="003979FB" w:rsidRPr="00187D4A">
        <w:t>ed</w:t>
      </w:r>
      <w:ins w:id="570" w:author="Dan Tischer" w:date="2018-04-16T16:04:00Z">
        <w:r w:rsidR="00E26206">
          <w:t xml:space="preserve"> </w:t>
        </w:r>
      </w:ins>
      <w:r w:rsidR="00CD7A05" w:rsidRPr="00187D4A">
        <w:t xml:space="preserve">a social network analysis of </w:t>
      </w:r>
      <w:r w:rsidR="00DB136B" w:rsidRPr="00187D4A">
        <w:t>our</w:t>
      </w:r>
      <w:r w:rsidR="00F84A5D" w:rsidRPr="00187D4A">
        <w:t xml:space="preserve"> s</w:t>
      </w:r>
      <w:r w:rsidR="00CD7A05" w:rsidRPr="00187D4A">
        <w:t>elf-built database of</w:t>
      </w:r>
      <w:ins w:id="571" w:author="Dan Tischer" w:date="2018-04-16T17:39:00Z">
        <w:r w:rsidR="00A24888">
          <w:t xml:space="preserve"> </w:t>
        </w:r>
      </w:ins>
      <w:r w:rsidR="0064064F" w:rsidRPr="00187D4A">
        <w:t>373 US$ denominated CDOs</w:t>
      </w:r>
      <w:r w:rsidR="0064450A" w:rsidRPr="00187D4A">
        <w:t>.</w:t>
      </w:r>
      <w:ins w:id="572" w:author="Dan Tischer" w:date="2018-04-16T16:04:00Z">
        <w:r w:rsidR="00E26206">
          <w:t xml:space="preserve"> </w:t>
        </w:r>
      </w:ins>
      <w:r w:rsidR="003E3D96" w:rsidRPr="00187D4A">
        <w:t xml:space="preserve">We identified four problems. </w:t>
      </w:r>
      <w:r w:rsidR="00D77F85" w:rsidRPr="00187D4A">
        <w:t xml:space="preserve">First, a problem of </w:t>
      </w:r>
      <w:r w:rsidR="00A04822" w:rsidRPr="00187D4A">
        <w:rPr>
          <w:i/>
        </w:rPr>
        <w:t>concentration</w:t>
      </w:r>
      <w:r w:rsidR="00A04822" w:rsidRPr="00187D4A">
        <w:t>. A</w:t>
      </w:r>
      <w:r w:rsidR="00727DB1" w:rsidRPr="00187D4A">
        <w:t xml:space="preserve"> desire to avoid the impression of collusion between collateral managers and IPs/banks</w:t>
      </w:r>
      <w:r w:rsidR="00337370" w:rsidRPr="00187D4A">
        <w:t>,</w:t>
      </w:r>
      <w:ins w:id="573" w:author="Dan Tischer" w:date="2018-04-16T16:05:00Z">
        <w:r w:rsidR="00E26206">
          <w:t xml:space="preserve"> </w:t>
        </w:r>
      </w:ins>
      <w:r w:rsidR="00A04822" w:rsidRPr="001C7026">
        <w:t xml:space="preserve">meant </w:t>
      </w:r>
      <w:r w:rsidR="004C2CAB" w:rsidRPr="001C7026">
        <w:t>the fre</w:t>
      </w:r>
      <w:r w:rsidR="004401D2" w:rsidRPr="001C7026">
        <w:t>quency of involvement for each became inversely related</w:t>
      </w:r>
      <w:r w:rsidR="00A04822" w:rsidRPr="00187D4A">
        <w:t xml:space="preserve">: </w:t>
      </w:r>
      <w:r w:rsidR="00337370" w:rsidRPr="00187D4A">
        <w:t xml:space="preserve">the consequence of </w:t>
      </w:r>
      <w:r w:rsidR="00A04822" w:rsidRPr="00187D4A">
        <w:t xml:space="preserve">IP </w:t>
      </w:r>
      <w:r w:rsidR="00337370" w:rsidRPr="00187D4A">
        <w:t xml:space="preserve">concentration was a </w:t>
      </w:r>
      <w:r w:rsidR="004C2CAB" w:rsidRPr="00187D4A">
        <w:t>fragmentation</w:t>
      </w:r>
      <w:r w:rsidR="00EB37EC" w:rsidRPr="00187D4A">
        <w:t xml:space="preserve"> of coll</w:t>
      </w:r>
      <w:r w:rsidR="00A73F24" w:rsidRPr="00187D4A">
        <w:t>ateral management</w:t>
      </w:r>
      <w:r w:rsidR="004C2CAB" w:rsidRPr="00187D4A">
        <w:t>.</w:t>
      </w:r>
      <w:ins w:id="574" w:author="Dan Tischer" w:date="2018-04-16T16:05:00Z">
        <w:r w:rsidR="00E26206">
          <w:t xml:space="preserve"> </w:t>
        </w:r>
      </w:ins>
      <w:r w:rsidR="00A04822" w:rsidRPr="001C7026">
        <w:t xml:space="preserve">This gave IPs </w:t>
      </w:r>
      <w:r w:rsidR="00B64DA4" w:rsidRPr="001C7026">
        <w:t>power</w:t>
      </w:r>
      <w:r w:rsidR="00B2467F" w:rsidRPr="001C7026">
        <w:t xml:space="preserve"> to impose restrictions on </w:t>
      </w:r>
      <w:r w:rsidR="00A04822" w:rsidRPr="001C7026">
        <w:t>collateral managers</w:t>
      </w:r>
      <w:r w:rsidR="009874E2" w:rsidRPr="001C7026">
        <w:t>’</w:t>
      </w:r>
      <w:ins w:id="575" w:author="Dan Tischer" w:date="2018-04-16T16:05:00Z">
        <w:r w:rsidR="00E26206">
          <w:t xml:space="preserve"> </w:t>
        </w:r>
      </w:ins>
      <w:r w:rsidR="000C7A6F" w:rsidRPr="001C7026">
        <w:t xml:space="preserve">asset </w:t>
      </w:r>
      <w:r w:rsidR="00B2467F" w:rsidRPr="001C7026">
        <w:t>select</w:t>
      </w:r>
      <w:r w:rsidR="00B64DA4" w:rsidRPr="001C7026">
        <w:t xml:space="preserve">ion </w:t>
      </w:r>
      <w:r w:rsidR="000C7A6F" w:rsidRPr="001C7026">
        <w:t>options</w:t>
      </w:r>
      <w:r w:rsidR="00A04822" w:rsidRPr="00FD318B">
        <w:t>.</w:t>
      </w:r>
      <w:ins w:id="576" w:author="Dan Tischer" w:date="2018-04-16T16:05:00Z">
        <w:r w:rsidR="00E26206">
          <w:t xml:space="preserve"> </w:t>
        </w:r>
      </w:ins>
      <w:r w:rsidR="004C2CAB" w:rsidRPr="001C7026">
        <w:t>Second</w:t>
      </w:r>
      <w:r w:rsidR="00251C07" w:rsidRPr="001C7026">
        <w:t>,</w:t>
      </w:r>
      <w:ins w:id="577" w:author="Dan Tischer" w:date="2018-04-16T16:05:00Z">
        <w:r w:rsidR="00E26206">
          <w:t xml:space="preserve"> </w:t>
        </w:r>
      </w:ins>
      <w:r w:rsidR="00337370" w:rsidRPr="001C7026">
        <w:t>the</w:t>
      </w:r>
      <w:r w:rsidR="00E03CAF" w:rsidRPr="001C7026">
        <w:t xml:space="preserve"> concentration of IPs </w:t>
      </w:r>
      <w:r w:rsidR="00337370" w:rsidRPr="00FD318B">
        <w:t>w</w:t>
      </w:r>
      <w:r w:rsidR="00E03CAF" w:rsidRPr="00FD318B">
        <w:t xml:space="preserve">as </w:t>
      </w:r>
      <w:r w:rsidR="004401D2" w:rsidRPr="00A22B79">
        <w:t>caused by</w:t>
      </w:r>
      <w:ins w:id="578" w:author="Dan Tischer" w:date="2018-04-16T16:05:00Z">
        <w:r w:rsidR="007F0D37">
          <w:t xml:space="preserve"> </w:t>
        </w:r>
      </w:ins>
      <w:r w:rsidR="00264334" w:rsidRPr="001C7026">
        <w:t xml:space="preserve">their </w:t>
      </w:r>
      <w:r w:rsidR="004C2CAB" w:rsidRPr="00187D4A">
        <w:rPr>
          <w:lang w:val="en-US"/>
        </w:rPr>
        <w:t>social and economic</w:t>
      </w:r>
      <w:r w:rsidR="004C2CAB" w:rsidRPr="00187D4A">
        <w:rPr>
          <w:i/>
          <w:lang w:val="en-US"/>
        </w:rPr>
        <w:t xml:space="preserve"> embeddedness </w:t>
      </w:r>
      <w:r w:rsidR="004C2CAB" w:rsidRPr="00187D4A">
        <w:rPr>
          <w:lang w:val="en-US"/>
        </w:rPr>
        <w:t>within the network. Those</w:t>
      </w:r>
      <w:r w:rsidR="00B2467F" w:rsidRPr="00187D4A">
        <w:rPr>
          <w:lang w:val="en-US"/>
        </w:rPr>
        <w:t xml:space="preserve"> IPs </w:t>
      </w:r>
      <w:r w:rsidR="004C2CAB" w:rsidRPr="00187D4A">
        <w:rPr>
          <w:lang w:val="en-US"/>
        </w:rPr>
        <w:t xml:space="preserve">present and core in the early stages of market formation </w:t>
      </w:r>
      <w:r w:rsidR="00264334" w:rsidRPr="00187D4A">
        <w:rPr>
          <w:lang w:val="en-US"/>
        </w:rPr>
        <w:t>remained core</w:t>
      </w:r>
      <w:r w:rsidR="00B2467F" w:rsidRPr="00187D4A">
        <w:rPr>
          <w:lang w:val="en-US"/>
        </w:rPr>
        <w:t xml:space="preserve"> and</w:t>
      </w:r>
      <w:ins w:id="579" w:author="Dan Tischer" w:date="2018-04-16T16:05:00Z">
        <w:r w:rsidR="00E26206">
          <w:rPr>
            <w:lang w:val="en-US"/>
          </w:rPr>
          <w:t xml:space="preserve"> </w:t>
        </w:r>
      </w:ins>
      <w:r w:rsidR="004C2CAB" w:rsidRPr="00FD318B">
        <w:rPr>
          <w:lang w:val="en-US"/>
        </w:rPr>
        <w:t>the structure o</w:t>
      </w:r>
      <w:r w:rsidR="00264334" w:rsidRPr="00FD318B">
        <w:rPr>
          <w:lang w:val="en-US"/>
        </w:rPr>
        <w:t>f network relations consolidated</w:t>
      </w:r>
      <w:r w:rsidR="004C2CAB" w:rsidRPr="00A22B79">
        <w:rPr>
          <w:lang w:val="en-US"/>
        </w:rPr>
        <w:t xml:space="preserve"> during this </w:t>
      </w:r>
      <w:r w:rsidR="00E03CAF" w:rsidRPr="00187D4A">
        <w:rPr>
          <w:lang w:val="en-US"/>
        </w:rPr>
        <w:t>growth phase</w:t>
      </w:r>
      <w:r w:rsidR="00B2467F" w:rsidRPr="00187D4A">
        <w:rPr>
          <w:lang w:val="en-US"/>
        </w:rPr>
        <w:t>, despite the entry of new actors</w:t>
      </w:r>
      <w:r w:rsidR="00264334" w:rsidRPr="00187D4A">
        <w:rPr>
          <w:lang w:val="en-US"/>
        </w:rPr>
        <w:t xml:space="preserve">. </w:t>
      </w:r>
      <w:r w:rsidR="00B2467F" w:rsidRPr="00187D4A">
        <w:rPr>
          <w:lang w:val="en-US"/>
        </w:rPr>
        <w:t xml:space="preserve">We argue a </w:t>
      </w:r>
      <w:r w:rsidR="009415CD" w:rsidRPr="00187D4A">
        <w:rPr>
          <w:lang w:val="en-US"/>
        </w:rPr>
        <w:t>form of isomorphism</w:t>
      </w:r>
      <w:r w:rsidR="00B2467F" w:rsidRPr="00187D4A">
        <w:rPr>
          <w:lang w:val="en-US"/>
        </w:rPr>
        <w:t xml:space="preserve"> was at work</w:t>
      </w:r>
      <w:r w:rsidR="009415CD" w:rsidRPr="00187D4A">
        <w:rPr>
          <w:lang w:val="en-US"/>
        </w:rPr>
        <w:t>: a</w:t>
      </w:r>
      <w:r w:rsidR="00D152BA" w:rsidRPr="00187D4A">
        <w:rPr>
          <w:lang w:val="en-US"/>
        </w:rPr>
        <w:t>s</w:t>
      </w:r>
      <w:r w:rsidR="004C2CAB" w:rsidRPr="00187D4A">
        <w:rPr>
          <w:lang w:val="en-US"/>
        </w:rPr>
        <w:t xml:space="preserve"> opportunities expand</w:t>
      </w:r>
      <w:r w:rsidR="00264334" w:rsidRPr="00187D4A">
        <w:rPr>
          <w:lang w:val="en-US"/>
        </w:rPr>
        <w:t>ed</w:t>
      </w:r>
      <w:r w:rsidR="002C3002" w:rsidRPr="00187D4A">
        <w:rPr>
          <w:lang w:val="en-US"/>
        </w:rPr>
        <w:t xml:space="preserve">, the value of </w:t>
      </w:r>
      <w:r w:rsidR="004C2CAB" w:rsidRPr="00187D4A">
        <w:rPr>
          <w:lang w:val="en-US"/>
        </w:rPr>
        <w:t>existing relations between nodes, for each node,</w:t>
      </w:r>
      <w:r w:rsidR="00264334" w:rsidRPr="00187D4A">
        <w:rPr>
          <w:lang w:val="en-US"/>
        </w:rPr>
        <w:t xml:space="preserve"> increased</w:t>
      </w:r>
      <w:r w:rsidR="00491CE0" w:rsidRPr="00187D4A">
        <w:rPr>
          <w:lang w:val="en-US"/>
        </w:rPr>
        <w:t xml:space="preserve"> so that</w:t>
      </w:r>
      <w:r w:rsidR="004C2CAB" w:rsidRPr="00187D4A">
        <w:rPr>
          <w:lang w:val="en-US"/>
        </w:rPr>
        <w:t xml:space="preserve"> embedded </w:t>
      </w:r>
      <w:r w:rsidR="00D152BA" w:rsidRPr="00187D4A">
        <w:rPr>
          <w:lang w:val="en-US"/>
        </w:rPr>
        <w:t>(</w:t>
      </w:r>
      <w:r w:rsidR="004C2CAB" w:rsidRPr="00187D4A">
        <w:rPr>
          <w:lang w:val="en-US"/>
        </w:rPr>
        <w:t>social</w:t>
      </w:r>
      <w:r w:rsidR="00D152BA" w:rsidRPr="00187D4A">
        <w:rPr>
          <w:lang w:val="en-US"/>
        </w:rPr>
        <w:t>)</w:t>
      </w:r>
      <w:r w:rsidR="004C2CAB" w:rsidRPr="00187D4A">
        <w:rPr>
          <w:lang w:val="en-US"/>
        </w:rPr>
        <w:t xml:space="preserve"> ties between key actors act</w:t>
      </w:r>
      <w:r w:rsidR="00264334" w:rsidRPr="00187D4A">
        <w:rPr>
          <w:lang w:val="en-US"/>
        </w:rPr>
        <w:t>ed</w:t>
      </w:r>
      <w:r w:rsidR="004C2CAB" w:rsidRPr="00187D4A">
        <w:rPr>
          <w:lang w:val="en-US"/>
        </w:rPr>
        <w:t xml:space="preserve"> as a barrier to entry (Granovetter, 1973). </w:t>
      </w:r>
      <w:r w:rsidR="00264334" w:rsidRPr="00187D4A">
        <w:rPr>
          <w:lang w:val="en-US"/>
        </w:rPr>
        <w:t>This led to</w:t>
      </w:r>
      <w:r w:rsidR="00B64DA4" w:rsidRPr="00187D4A">
        <w:rPr>
          <w:lang w:val="en-US"/>
        </w:rPr>
        <w:t xml:space="preserve"> problems of</w:t>
      </w:r>
      <w:ins w:id="580" w:author="Dan Tischer" w:date="2018-04-16T16:05:00Z">
        <w:r w:rsidR="007F0D37">
          <w:rPr>
            <w:lang w:val="en-US"/>
          </w:rPr>
          <w:t xml:space="preserve"> </w:t>
        </w:r>
      </w:ins>
      <w:r w:rsidR="00B64DA4" w:rsidRPr="00FD318B">
        <w:rPr>
          <w:lang w:val="en-US"/>
        </w:rPr>
        <w:t xml:space="preserve">groupthink and </w:t>
      </w:r>
      <w:r w:rsidR="00E03CAF" w:rsidRPr="00A22B79">
        <w:rPr>
          <w:lang w:val="en-US"/>
        </w:rPr>
        <w:t>risk-blindness</w:t>
      </w:r>
      <w:r w:rsidR="00D64D14" w:rsidRPr="00A22B79">
        <w:rPr>
          <w:lang w:val="en-US"/>
        </w:rPr>
        <w:t xml:space="preserve"> (FCIC</w:t>
      </w:r>
      <w:r w:rsidR="00FE21FC" w:rsidRPr="00187D4A">
        <w:rPr>
          <w:lang w:val="en-US"/>
        </w:rPr>
        <w:t>,</w:t>
      </w:r>
      <w:r w:rsidR="00D64D14" w:rsidRPr="00187D4A">
        <w:rPr>
          <w:lang w:val="en-US"/>
        </w:rPr>
        <w:t xml:space="preserve"> 2</w:t>
      </w:r>
      <w:r w:rsidR="000C7A6F" w:rsidRPr="00187D4A">
        <w:rPr>
          <w:lang w:val="en-US"/>
        </w:rPr>
        <w:t>011</w:t>
      </w:r>
      <w:r w:rsidR="006504CE" w:rsidRPr="00187D4A">
        <w:rPr>
          <w:lang w:val="en-US"/>
        </w:rPr>
        <w:t xml:space="preserve">; </w:t>
      </w:r>
      <w:r w:rsidR="008D35BC">
        <w:rPr>
          <w:lang w:val="en-US"/>
        </w:rPr>
        <w:t>US</w:t>
      </w:r>
      <w:r w:rsidR="006504CE" w:rsidRPr="00187D4A">
        <w:rPr>
          <w:lang w:val="en-US"/>
        </w:rPr>
        <w:t xml:space="preserve"> Senate</w:t>
      </w:r>
      <w:r w:rsidR="00FE21FC" w:rsidRPr="00187D4A">
        <w:rPr>
          <w:lang w:val="en-US"/>
        </w:rPr>
        <w:t>,</w:t>
      </w:r>
      <w:r w:rsidR="006504CE" w:rsidRPr="00187D4A">
        <w:rPr>
          <w:lang w:val="en-US"/>
        </w:rPr>
        <w:t xml:space="preserve"> 201</w:t>
      </w:r>
      <w:r w:rsidR="00E43E28" w:rsidRPr="00187D4A">
        <w:rPr>
          <w:lang w:val="en-US"/>
        </w:rPr>
        <w:t>1</w:t>
      </w:r>
      <w:r w:rsidR="00D64D14" w:rsidRPr="00187D4A">
        <w:rPr>
          <w:lang w:val="en-US"/>
        </w:rPr>
        <w:t>)</w:t>
      </w:r>
      <w:r w:rsidR="000C7A6F" w:rsidRPr="00187D4A">
        <w:rPr>
          <w:lang w:val="en-US"/>
        </w:rPr>
        <w:t>; whilst the propensity for repeat relations to improve the terms of trade (Uzzi</w:t>
      </w:r>
      <w:r w:rsidR="00E43E28" w:rsidRPr="00187D4A">
        <w:rPr>
          <w:lang w:val="en-US"/>
        </w:rPr>
        <w:t>,</w:t>
      </w:r>
      <w:r w:rsidR="000C7A6F" w:rsidRPr="00187D4A">
        <w:rPr>
          <w:lang w:val="en-US"/>
        </w:rPr>
        <w:t xml:space="preserve"> 1997) led </w:t>
      </w:r>
      <w:r w:rsidR="00264334" w:rsidRPr="00187D4A">
        <w:rPr>
          <w:lang w:val="en-US"/>
        </w:rPr>
        <w:t>to systems of reciprocity within closed relations which nurtured</w:t>
      </w:r>
      <w:r w:rsidR="00D152BA" w:rsidRPr="00187D4A">
        <w:rPr>
          <w:lang w:val="en-US"/>
        </w:rPr>
        <w:t xml:space="preserve"> a culture </w:t>
      </w:r>
      <w:r w:rsidR="00D152BA" w:rsidRPr="00187D4A">
        <w:rPr>
          <w:lang w:val="en-US"/>
        </w:rPr>
        <w:lastRenderedPageBreak/>
        <w:t xml:space="preserve">of </w:t>
      </w:r>
      <w:r w:rsidR="00F33C80" w:rsidRPr="00187D4A">
        <w:rPr>
          <w:lang w:val="en-US"/>
        </w:rPr>
        <w:t>permissiveness</w:t>
      </w:r>
      <w:ins w:id="581" w:author="Dan Tischer" w:date="2018-04-16T17:40:00Z">
        <w:r w:rsidR="00A24888">
          <w:rPr>
            <w:lang w:val="en-US"/>
          </w:rPr>
          <w:t xml:space="preserve"> </w:t>
        </w:r>
      </w:ins>
      <w:r w:rsidR="000C7A6F" w:rsidRPr="00187D4A">
        <w:rPr>
          <w:lang w:val="en-US"/>
        </w:rPr>
        <w:t>(Edmondson</w:t>
      </w:r>
      <w:r w:rsidR="00E43E28" w:rsidRPr="00187D4A">
        <w:rPr>
          <w:lang w:val="en-US"/>
        </w:rPr>
        <w:t>,</w:t>
      </w:r>
      <w:r w:rsidR="000C7A6F" w:rsidRPr="00187D4A">
        <w:rPr>
          <w:lang w:val="en-US"/>
        </w:rPr>
        <w:t xml:space="preserve"> 1999</w:t>
      </w:r>
      <w:r w:rsidR="008C5CA8" w:rsidRPr="00187D4A">
        <w:rPr>
          <w:lang w:val="en-US"/>
        </w:rPr>
        <w:t>; TerWal et al</w:t>
      </w:r>
      <w:r w:rsidR="00E43E28" w:rsidRPr="00187D4A">
        <w:rPr>
          <w:lang w:val="en-US"/>
        </w:rPr>
        <w:t>.,</w:t>
      </w:r>
      <w:r w:rsidR="008C5CA8" w:rsidRPr="00187D4A">
        <w:rPr>
          <w:lang w:val="en-US"/>
        </w:rPr>
        <w:t xml:space="preserve"> 2106</w:t>
      </w:r>
      <w:r w:rsidR="000C7A6F" w:rsidRPr="00187D4A">
        <w:rPr>
          <w:lang w:val="en-US"/>
        </w:rPr>
        <w:t xml:space="preserve">) </w:t>
      </w:r>
      <w:r w:rsidR="00D152BA" w:rsidRPr="00187D4A">
        <w:rPr>
          <w:lang w:val="en-US"/>
        </w:rPr>
        <w:t xml:space="preserve">and </w:t>
      </w:r>
      <w:r w:rsidR="002C3002" w:rsidRPr="00187D4A">
        <w:rPr>
          <w:lang w:val="en-US"/>
        </w:rPr>
        <w:t>ultimately</w:t>
      </w:r>
      <w:r w:rsidR="00D152BA" w:rsidRPr="00187D4A">
        <w:rPr>
          <w:lang w:val="en-US"/>
        </w:rPr>
        <w:t xml:space="preserve"> misconduct</w:t>
      </w:r>
      <w:r w:rsidR="000C7A6F" w:rsidRPr="00187D4A">
        <w:rPr>
          <w:lang w:val="en-US"/>
        </w:rPr>
        <w:t xml:space="preserve"> (Federal Reserve Bank of New York</w:t>
      </w:r>
      <w:r w:rsidR="00E43E28" w:rsidRPr="00187D4A">
        <w:rPr>
          <w:lang w:val="en-US"/>
        </w:rPr>
        <w:t>,</w:t>
      </w:r>
      <w:r w:rsidR="000C7A6F" w:rsidRPr="00187D4A">
        <w:rPr>
          <w:lang w:val="en-US"/>
        </w:rPr>
        <w:t xml:space="preserve"> 2014)</w:t>
      </w:r>
      <w:r w:rsidR="00D152BA" w:rsidRPr="00187D4A">
        <w:rPr>
          <w:lang w:val="en-US"/>
        </w:rPr>
        <w:t>.</w:t>
      </w:r>
    </w:p>
    <w:p w:rsidR="00001413" w:rsidRPr="00187D4A" w:rsidRDefault="004C2CAB" w:rsidP="00187D4A">
      <w:pPr>
        <w:spacing w:line="480" w:lineRule="auto"/>
        <w:ind w:firstLine="720"/>
        <w:jc w:val="both"/>
        <w:rPr>
          <w:lang w:val="en-US"/>
        </w:rPr>
      </w:pPr>
      <w:r w:rsidRPr="00187D4A">
        <w:rPr>
          <w:lang w:val="en-US"/>
        </w:rPr>
        <w:t xml:space="preserve">Third, </w:t>
      </w:r>
      <w:r w:rsidR="00D152BA" w:rsidRPr="00187D4A">
        <w:rPr>
          <w:lang w:val="en-US"/>
        </w:rPr>
        <w:t xml:space="preserve">we explain </w:t>
      </w:r>
      <w:r w:rsidR="003C7367" w:rsidRPr="00187D4A">
        <w:rPr>
          <w:lang w:val="en-US"/>
        </w:rPr>
        <w:t xml:space="preserve">the </w:t>
      </w:r>
      <w:r w:rsidR="00AD704C" w:rsidRPr="00187D4A">
        <w:rPr>
          <w:i/>
          <w:lang w:val="en-US"/>
        </w:rPr>
        <w:t>absence of diversity</w:t>
      </w:r>
      <w:r w:rsidR="00AD704C" w:rsidRPr="00187D4A">
        <w:rPr>
          <w:lang w:val="en-US"/>
        </w:rPr>
        <w:t xml:space="preserve"> at the level of the CDO product </w:t>
      </w:r>
      <w:r w:rsidR="00D152BA" w:rsidRPr="00187D4A">
        <w:rPr>
          <w:lang w:val="en-US"/>
        </w:rPr>
        <w:t xml:space="preserve">and </w:t>
      </w:r>
      <w:r w:rsidR="00AD704C" w:rsidRPr="00187D4A">
        <w:rPr>
          <w:lang w:val="en-US"/>
        </w:rPr>
        <w:t xml:space="preserve">the </w:t>
      </w:r>
      <w:r w:rsidRPr="00187D4A">
        <w:rPr>
          <w:lang w:val="en-US"/>
        </w:rPr>
        <w:t xml:space="preserve">structuration process. </w:t>
      </w:r>
      <w:r w:rsidR="00D152BA" w:rsidRPr="00187D4A">
        <w:rPr>
          <w:lang w:val="en-US"/>
        </w:rPr>
        <w:t xml:space="preserve">The necessity of regulatory arbitrage to the economics of the CDO generated </w:t>
      </w:r>
      <w:r w:rsidR="009415CD" w:rsidRPr="00187D4A">
        <w:rPr>
          <w:lang w:val="en-US"/>
        </w:rPr>
        <w:t xml:space="preserve">administrative </w:t>
      </w:r>
      <w:r w:rsidR="00D152BA" w:rsidRPr="00187D4A">
        <w:rPr>
          <w:lang w:val="en-US"/>
        </w:rPr>
        <w:t xml:space="preserve">roles in domicilities which minimized regulatory and disclosure costs. </w:t>
      </w:r>
      <w:r w:rsidR="008071BC" w:rsidRPr="00187D4A">
        <w:rPr>
          <w:lang w:val="en-US"/>
        </w:rPr>
        <w:t>F</w:t>
      </w:r>
      <w:r w:rsidR="00D152BA" w:rsidRPr="00187D4A">
        <w:rPr>
          <w:lang w:val="en-US"/>
        </w:rPr>
        <w:t xml:space="preserve">irms within those domicilities </w:t>
      </w:r>
      <w:r w:rsidR="008071BC" w:rsidRPr="00187D4A">
        <w:rPr>
          <w:lang w:val="en-US"/>
        </w:rPr>
        <w:t xml:space="preserve">became core to the network and shaped the future trajectory of </w:t>
      </w:r>
      <w:r w:rsidR="00D152BA" w:rsidRPr="00187D4A">
        <w:rPr>
          <w:lang w:val="en-US"/>
        </w:rPr>
        <w:t xml:space="preserve">innovation. </w:t>
      </w:r>
      <w:r w:rsidR="008071BC" w:rsidRPr="00187D4A">
        <w:rPr>
          <w:lang w:val="en-US"/>
        </w:rPr>
        <w:t xml:space="preserve">This </w:t>
      </w:r>
      <w:r w:rsidR="00337370" w:rsidRPr="00187D4A">
        <w:rPr>
          <w:lang w:val="en-US"/>
        </w:rPr>
        <w:t>created a problem of homogeneity.</w:t>
      </w:r>
      <w:r w:rsidR="00D039CE" w:rsidRPr="00187D4A">
        <w:rPr>
          <w:lang w:val="en-US"/>
        </w:rPr>
        <w:t xml:space="preserve"> Finally</w:t>
      </w:r>
      <w:r w:rsidR="00337370" w:rsidRPr="00187D4A">
        <w:rPr>
          <w:lang w:val="en-US"/>
        </w:rPr>
        <w:t xml:space="preserve">, </w:t>
      </w:r>
      <w:r w:rsidR="00491CE0" w:rsidRPr="00187D4A">
        <w:rPr>
          <w:lang w:val="en-US"/>
        </w:rPr>
        <w:t>the network exhibited a strong core-periphery structure, w</w:t>
      </w:r>
      <w:r w:rsidR="00D039CE" w:rsidRPr="00187D4A">
        <w:rPr>
          <w:lang w:val="en-US"/>
        </w:rPr>
        <w:t>ith</w:t>
      </w:r>
      <w:r w:rsidR="00491CE0" w:rsidRPr="00187D4A">
        <w:rPr>
          <w:lang w:val="en-US"/>
        </w:rPr>
        <w:t xml:space="preserve"> collateral managers </w:t>
      </w:r>
      <w:r w:rsidR="00001413" w:rsidRPr="00187D4A">
        <w:rPr>
          <w:lang w:val="en-US"/>
        </w:rPr>
        <w:t xml:space="preserve">predominantly </w:t>
      </w:r>
      <w:r w:rsidR="00491CE0" w:rsidRPr="00187D4A">
        <w:rPr>
          <w:lang w:val="en-US"/>
        </w:rPr>
        <w:t>in the periphery</w:t>
      </w:r>
      <w:r w:rsidR="00001413" w:rsidRPr="00187D4A">
        <w:rPr>
          <w:lang w:val="en-US"/>
        </w:rPr>
        <w:t>.</w:t>
      </w:r>
      <w:ins w:id="582" w:author="Dan Tischer" w:date="2018-04-16T16:05:00Z">
        <w:r w:rsidR="007F0D37">
          <w:rPr>
            <w:lang w:val="en-US"/>
          </w:rPr>
          <w:t xml:space="preserve"> </w:t>
        </w:r>
      </w:ins>
      <w:r w:rsidR="00D039CE" w:rsidRPr="00187D4A">
        <w:rPr>
          <w:lang w:val="en-US"/>
        </w:rPr>
        <w:t>T</w:t>
      </w:r>
      <w:r w:rsidR="00491CE0" w:rsidRPr="00187D4A">
        <w:rPr>
          <w:lang w:val="en-US"/>
        </w:rPr>
        <w:t>heir fragmentation and peripherality meant they could</w:t>
      </w:r>
      <w:ins w:id="583" w:author="Dan Tischer" w:date="2018-04-16T16:05:00Z">
        <w:r w:rsidR="007F0D37">
          <w:rPr>
            <w:lang w:val="en-US"/>
          </w:rPr>
          <w:t xml:space="preserve"> </w:t>
        </w:r>
      </w:ins>
      <w:r w:rsidR="00491CE0" w:rsidRPr="00187D4A">
        <w:rPr>
          <w:lang w:val="en-US"/>
        </w:rPr>
        <w:t xml:space="preserve">exercise </w:t>
      </w:r>
      <w:r w:rsidR="00001413" w:rsidRPr="00187D4A">
        <w:rPr>
          <w:lang w:val="en-US"/>
        </w:rPr>
        <w:t>n</w:t>
      </w:r>
      <w:r w:rsidR="00491CE0" w:rsidRPr="00187D4A">
        <w:rPr>
          <w:lang w:val="en-US"/>
        </w:rPr>
        <w:t xml:space="preserve">either ‘voice’ </w:t>
      </w:r>
      <w:r w:rsidR="00001413" w:rsidRPr="00187D4A">
        <w:rPr>
          <w:lang w:val="en-US"/>
        </w:rPr>
        <w:t>n</w:t>
      </w:r>
      <w:r w:rsidR="00491CE0" w:rsidRPr="00187D4A">
        <w:rPr>
          <w:lang w:val="en-US"/>
        </w:rPr>
        <w:t xml:space="preserve">or ‘exit’ pressures to change network practice. </w:t>
      </w:r>
      <w:r w:rsidR="00001413" w:rsidRPr="00187D4A">
        <w:rPr>
          <w:lang w:val="en-US"/>
        </w:rPr>
        <w:t xml:space="preserve">Collateral managers </w:t>
      </w:r>
      <w:r w:rsidR="00491CE0" w:rsidRPr="00187D4A">
        <w:rPr>
          <w:lang w:val="en-US"/>
        </w:rPr>
        <w:t xml:space="preserve">could only select </w:t>
      </w:r>
      <w:r w:rsidR="00001413" w:rsidRPr="00187D4A">
        <w:rPr>
          <w:lang w:val="en-US"/>
        </w:rPr>
        <w:t xml:space="preserve">increasingly homogeneous </w:t>
      </w:r>
      <w:r w:rsidR="00491CE0" w:rsidRPr="00187D4A">
        <w:rPr>
          <w:lang w:val="en-US"/>
        </w:rPr>
        <w:t xml:space="preserve">assets </w:t>
      </w:r>
      <w:r w:rsidR="00001413" w:rsidRPr="00187D4A">
        <w:rPr>
          <w:lang w:val="en-US"/>
        </w:rPr>
        <w:t xml:space="preserve">of declining quality </w:t>
      </w:r>
      <w:r w:rsidR="00491CE0" w:rsidRPr="00187D4A">
        <w:rPr>
          <w:lang w:val="en-US"/>
        </w:rPr>
        <w:t xml:space="preserve">put together by a relatively small group of core firms in the network. The benefits to diversification or active management of those assets, therefore, were </w:t>
      </w:r>
      <w:r w:rsidR="00001413" w:rsidRPr="00187D4A">
        <w:rPr>
          <w:lang w:val="en-US"/>
        </w:rPr>
        <w:t>largely ineffectual</w:t>
      </w:r>
      <w:r w:rsidR="00491CE0" w:rsidRPr="00187D4A">
        <w:rPr>
          <w:lang w:val="en-US"/>
        </w:rPr>
        <w:t>. This organizational feature may have played some role in the crisis,</w:t>
      </w:r>
      <w:r w:rsidR="009E587D" w:rsidRPr="00187D4A">
        <w:rPr>
          <w:lang w:val="en-US"/>
        </w:rPr>
        <w:t xml:space="preserve"> even</w:t>
      </w:r>
      <w:r w:rsidR="00491CE0" w:rsidRPr="00187D4A">
        <w:rPr>
          <w:lang w:val="en-US"/>
        </w:rPr>
        <w:t xml:space="preserve"> if</w:t>
      </w:r>
      <w:r w:rsidR="009E587D" w:rsidRPr="00187D4A">
        <w:rPr>
          <w:lang w:val="en-US"/>
        </w:rPr>
        <w:t xml:space="preserve"> it was</w:t>
      </w:r>
      <w:r w:rsidR="00491CE0" w:rsidRPr="00187D4A">
        <w:rPr>
          <w:lang w:val="en-US"/>
        </w:rPr>
        <w:t xml:space="preserve"> only to sedate the normal sensitivities to risk had investors bought securities directly from the IPs. </w:t>
      </w:r>
    </w:p>
    <w:p w:rsidR="0099617E" w:rsidRPr="00187D4A" w:rsidRDefault="009E587D" w:rsidP="00187D4A">
      <w:pPr>
        <w:spacing w:line="480" w:lineRule="auto"/>
        <w:ind w:firstLine="720"/>
        <w:jc w:val="both"/>
        <w:rPr>
          <w:lang w:val="en-US"/>
        </w:rPr>
      </w:pPr>
      <w:r w:rsidRPr="00187D4A">
        <w:rPr>
          <w:lang w:val="en-US"/>
        </w:rPr>
        <w:t xml:space="preserve">To our knowledge this study is the first of its kind to </w:t>
      </w:r>
      <w:r w:rsidR="0099617E" w:rsidRPr="00187D4A">
        <w:rPr>
          <w:lang w:val="en-US"/>
        </w:rPr>
        <w:t>outline</w:t>
      </w:r>
      <w:r w:rsidRPr="00187D4A">
        <w:rPr>
          <w:lang w:val="en-US"/>
        </w:rPr>
        <w:t xml:space="preserve"> the US</w:t>
      </w:r>
      <w:r w:rsidR="0099617E" w:rsidRPr="00187D4A">
        <w:rPr>
          <w:lang w:val="en-US"/>
        </w:rPr>
        <w:t>$</w:t>
      </w:r>
      <w:r w:rsidRPr="00187D4A">
        <w:rPr>
          <w:lang w:val="en-US"/>
        </w:rPr>
        <w:t xml:space="preserve"> CDO structuration process in the run up to the financial crisis of 2008</w:t>
      </w:r>
      <w:r w:rsidR="00773A02" w:rsidRPr="00187D4A">
        <w:rPr>
          <w:lang w:val="en-US"/>
        </w:rPr>
        <w:t>, and so makes a vital empirical contribution to the study of organization in financial services</w:t>
      </w:r>
      <w:r w:rsidR="0099617E" w:rsidRPr="00187D4A">
        <w:rPr>
          <w:lang w:val="en-US"/>
        </w:rPr>
        <w:t>, and the role of organization in crisis</w:t>
      </w:r>
      <w:r w:rsidRPr="00187D4A">
        <w:rPr>
          <w:lang w:val="en-US"/>
        </w:rPr>
        <w:t xml:space="preserve">. </w:t>
      </w:r>
      <w:r w:rsidR="00EE75E2" w:rsidRPr="00187D4A">
        <w:rPr>
          <w:lang w:val="en-US"/>
        </w:rPr>
        <w:t>In terms of theory, this paper adds to the</w:t>
      </w:r>
      <w:r w:rsidR="002B3821" w:rsidRPr="00187D4A">
        <w:rPr>
          <w:lang w:val="en-US"/>
        </w:rPr>
        <w:t xml:space="preserve"> ongoing theorization of risk in </w:t>
      </w:r>
      <w:r w:rsidR="0099617E" w:rsidRPr="00187D4A">
        <w:rPr>
          <w:lang w:val="en-US"/>
        </w:rPr>
        <w:t>studies of organization, specifically the role of expert knowledge and dominant discourses in constructing risk</w:t>
      </w:r>
      <w:r w:rsidR="000E5263" w:rsidRPr="00187D4A">
        <w:rPr>
          <w:lang w:val="en-US"/>
        </w:rPr>
        <w:t xml:space="preserve"> and </w:t>
      </w:r>
      <w:r w:rsidR="00DF45D0" w:rsidRPr="00187D4A">
        <w:rPr>
          <w:lang w:val="en-US"/>
        </w:rPr>
        <w:t>risk management</w:t>
      </w:r>
      <w:r w:rsidR="000E5263" w:rsidRPr="00187D4A">
        <w:rPr>
          <w:lang w:val="en-US"/>
        </w:rPr>
        <w:t xml:space="preserve"> mechanisms. </w:t>
      </w:r>
      <w:r w:rsidR="00550418" w:rsidRPr="00187D4A">
        <w:rPr>
          <w:lang w:val="en-US"/>
        </w:rPr>
        <w:t>O</w:t>
      </w:r>
      <w:r w:rsidR="007D0FB8">
        <w:rPr>
          <w:lang w:val="en-US"/>
        </w:rPr>
        <w:t xml:space="preserve">ur </w:t>
      </w:r>
      <w:r w:rsidR="00F94218">
        <w:rPr>
          <w:lang w:val="en-US"/>
        </w:rPr>
        <w:t>contribution</w:t>
      </w:r>
      <w:r w:rsidR="00555BB0">
        <w:rPr>
          <w:lang w:val="en-US"/>
        </w:rPr>
        <w:t xml:space="preserve"> is to conceptualize risk management failure as a form of miscalibration between organizational forms, and so</w:t>
      </w:r>
      <w:r w:rsidR="00AB525A" w:rsidRPr="00187D4A">
        <w:rPr>
          <w:lang w:val="en-US"/>
        </w:rPr>
        <w:t xml:space="preserve"> should be read as a </w:t>
      </w:r>
      <w:r w:rsidR="00AB525A" w:rsidRPr="00187D4A">
        <w:rPr>
          <w:i/>
          <w:lang w:val="en-US"/>
        </w:rPr>
        <w:t>retrospective</w:t>
      </w:r>
      <w:r w:rsidR="00A9024A" w:rsidRPr="00187D4A">
        <w:rPr>
          <w:lang w:val="en-US"/>
        </w:rPr>
        <w:t xml:space="preserve"> construction of risk, one which</w:t>
      </w:r>
      <w:ins w:id="584" w:author="Dan Tischer" w:date="2018-04-16T16:06:00Z">
        <w:r w:rsidR="007F0D37">
          <w:rPr>
            <w:lang w:val="en-US"/>
          </w:rPr>
          <w:t xml:space="preserve"> </w:t>
        </w:r>
      </w:ins>
      <w:r w:rsidR="007D4AB8" w:rsidRPr="00FD318B">
        <w:rPr>
          <w:lang w:val="en-US"/>
        </w:rPr>
        <w:t xml:space="preserve">acknowledges a role for organizational analysts in making </w:t>
      </w:r>
      <w:r w:rsidR="007D4AB8" w:rsidRPr="00FD318B">
        <w:rPr>
          <w:lang w:val="en-US"/>
        </w:rPr>
        <w:lastRenderedPageBreak/>
        <w:t>different risks visible</w:t>
      </w:r>
      <w:ins w:id="585" w:author="Dan Tischer" w:date="2018-04-16T16:06:00Z">
        <w:r w:rsidR="007F0D37">
          <w:rPr>
            <w:lang w:val="en-US"/>
          </w:rPr>
          <w:t xml:space="preserve"> </w:t>
        </w:r>
      </w:ins>
      <w:r w:rsidR="007D4AB8" w:rsidRPr="00FD318B">
        <w:rPr>
          <w:lang w:val="en-US"/>
        </w:rPr>
        <w:t xml:space="preserve">which would </w:t>
      </w:r>
      <w:r w:rsidR="008F06F5" w:rsidRPr="00FD318B">
        <w:rPr>
          <w:lang w:val="en-US"/>
        </w:rPr>
        <w:t>not have been considered</w:t>
      </w:r>
      <w:r w:rsidR="00BC4FC2" w:rsidRPr="00FD318B">
        <w:rPr>
          <w:lang w:val="en-US"/>
        </w:rPr>
        <w:t xml:space="preserve"> without </w:t>
      </w:r>
      <w:r w:rsidR="008F06F5" w:rsidRPr="00FD318B">
        <w:rPr>
          <w:lang w:val="en-US"/>
        </w:rPr>
        <w:t>our</w:t>
      </w:r>
      <w:r w:rsidR="00BC4FC2" w:rsidRPr="00FD318B">
        <w:rPr>
          <w:lang w:val="en-US"/>
        </w:rPr>
        <w:t xml:space="preserve"> intervention</w:t>
      </w:r>
      <w:r w:rsidR="007D4AB8" w:rsidRPr="00FD318B">
        <w:rPr>
          <w:lang w:val="en-US"/>
        </w:rPr>
        <w:t>s</w:t>
      </w:r>
      <w:r w:rsidR="008F06F5" w:rsidRPr="00FD318B">
        <w:rPr>
          <w:lang w:val="en-US"/>
        </w:rPr>
        <w:t xml:space="preserve"> (Marti &amp; Scherer</w:t>
      </w:r>
      <w:r w:rsidR="00E43E28" w:rsidRPr="00A22B79">
        <w:rPr>
          <w:lang w:val="en-US"/>
        </w:rPr>
        <w:t>,</w:t>
      </w:r>
      <w:r w:rsidR="008F06F5" w:rsidRPr="00A22B79">
        <w:rPr>
          <w:lang w:val="en-US"/>
        </w:rPr>
        <w:t xml:space="preserve"> 2016)</w:t>
      </w:r>
      <w:r w:rsidR="00AB525A" w:rsidRPr="00187D4A">
        <w:rPr>
          <w:lang w:val="en-US"/>
        </w:rPr>
        <w:t xml:space="preserve">. </w:t>
      </w:r>
      <w:r w:rsidR="008F06F5" w:rsidRPr="00187D4A">
        <w:rPr>
          <w:lang w:val="en-US"/>
        </w:rPr>
        <w:t xml:space="preserve">This may open up </w:t>
      </w:r>
      <w:r w:rsidR="00A70740" w:rsidRPr="00187D4A">
        <w:rPr>
          <w:lang w:val="en-US"/>
        </w:rPr>
        <w:t xml:space="preserve">future research on </w:t>
      </w:r>
      <w:r w:rsidR="00C96518" w:rsidRPr="00187D4A">
        <w:rPr>
          <w:lang w:val="en-US"/>
        </w:rPr>
        <w:t xml:space="preserve">forms of </w:t>
      </w:r>
      <w:r w:rsidR="00DF45D0" w:rsidRPr="00187D4A">
        <w:rPr>
          <w:lang w:val="en-US"/>
        </w:rPr>
        <w:t>risk management</w:t>
      </w:r>
      <w:r w:rsidR="0081495C" w:rsidRPr="00187D4A">
        <w:rPr>
          <w:lang w:val="en-US"/>
        </w:rPr>
        <w:t xml:space="preserve"> failure</w:t>
      </w:r>
      <w:r w:rsidR="008F06F5" w:rsidRPr="00187D4A">
        <w:rPr>
          <w:lang w:val="en-US"/>
        </w:rPr>
        <w:t xml:space="preserve"> from a social constructionist perspective</w:t>
      </w:r>
      <w:r w:rsidR="0081495C" w:rsidRPr="00187D4A">
        <w:rPr>
          <w:lang w:val="en-US"/>
        </w:rPr>
        <w:t>.</w:t>
      </w:r>
    </w:p>
    <w:p w:rsidR="002B3821" w:rsidRPr="00FD318B" w:rsidRDefault="00903E20" w:rsidP="00187D4A">
      <w:pPr>
        <w:spacing w:line="480" w:lineRule="auto"/>
        <w:ind w:firstLine="720"/>
        <w:jc w:val="both"/>
        <w:rPr>
          <w:lang w:val="en-US"/>
        </w:rPr>
      </w:pPr>
      <w:r w:rsidRPr="00187D4A">
        <w:rPr>
          <w:lang w:val="en-US"/>
        </w:rPr>
        <w:t>Second</w:t>
      </w:r>
      <w:r w:rsidR="00BD1689" w:rsidRPr="00187D4A">
        <w:rPr>
          <w:lang w:val="en-US"/>
        </w:rPr>
        <w:t>,</w:t>
      </w:r>
      <w:r w:rsidRPr="00187D4A">
        <w:rPr>
          <w:lang w:val="en-US"/>
        </w:rPr>
        <w:t xml:space="preserve"> we contribute to the theory of risk in</w:t>
      </w:r>
      <w:ins w:id="586" w:author="Dan Tischer" w:date="2018-04-16T16:06:00Z">
        <w:r w:rsidR="007F0D37">
          <w:rPr>
            <w:lang w:val="en-US"/>
          </w:rPr>
          <w:t xml:space="preserve"> </w:t>
        </w:r>
      </w:ins>
      <w:r w:rsidR="00EE75E2" w:rsidRPr="00FD318B">
        <w:rPr>
          <w:lang w:val="en-US"/>
        </w:rPr>
        <w:t xml:space="preserve">financial </w:t>
      </w:r>
      <w:r w:rsidR="002B3821" w:rsidRPr="00FD318B">
        <w:rPr>
          <w:lang w:val="en-US"/>
        </w:rPr>
        <w:t>networks.</w:t>
      </w:r>
      <w:ins w:id="587" w:author="Dan Tischer" w:date="2018-04-16T16:06:00Z">
        <w:r w:rsidR="007F0D37">
          <w:rPr>
            <w:lang w:val="en-US"/>
          </w:rPr>
          <w:t xml:space="preserve"> </w:t>
        </w:r>
      </w:ins>
      <w:r w:rsidR="0099617E" w:rsidRPr="00FD318B">
        <w:rPr>
          <w:lang w:val="en-US"/>
        </w:rPr>
        <w:t>Whilst t</w:t>
      </w:r>
      <w:r w:rsidR="00EE75E2" w:rsidRPr="00FD318B">
        <w:rPr>
          <w:lang w:val="en-US"/>
        </w:rPr>
        <w:t xml:space="preserve">he idea that </w:t>
      </w:r>
      <w:r w:rsidRPr="00A22B79">
        <w:rPr>
          <w:lang w:val="en-US"/>
        </w:rPr>
        <w:t xml:space="preserve">financial </w:t>
      </w:r>
      <w:r w:rsidR="00735A2F" w:rsidRPr="00A22B79">
        <w:rPr>
          <w:lang w:val="en-US"/>
        </w:rPr>
        <w:t xml:space="preserve">risks </w:t>
      </w:r>
      <w:r w:rsidRPr="00187D4A">
        <w:rPr>
          <w:lang w:val="en-US"/>
        </w:rPr>
        <w:t xml:space="preserve">are organized like a network </w:t>
      </w:r>
      <w:r w:rsidR="00EE75E2" w:rsidRPr="00187D4A">
        <w:rPr>
          <w:lang w:val="en-US"/>
        </w:rPr>
        <w:t>is not without precedent (Haldane &amp; May</w:t>
      </w:r>
      <w:r w:rsidR="00E43E28" w:rsidRPr="00187D4A">
        <w:rPr>
          <w:lang w:val="en-US"/>
        </w:rPr>
        <w:t>,</w:t>
      </w:r>
      <w:r w:rsidR="00EE75E2" w:rsidRPr="00187D4A">
        <w:rPr>
          <w:lang w:val="en-US"/>
        </w:rPr>
        <w:t xml:space="preserve"> 2011; Markose</w:t>
      </w:r>
      <w:r w:rsidR="00E60CB3" w:rsidRPr="00187D4A">
        <w:rPr>
          <w:lang w:val="en-US"/>
        </w:rPr>
        <w:t>, Giansante</w:t>
      </w:r>
      <w:ins w:id="588" w:author="Dan Tischer" w:date="2018-04-16T16:06:00Z">
        <w:r w:rsidR="007F0D37">
          <w:rPr>
            <w:lang w:val="en-US"/>
          </w:rPr>
          <w:t xml:space="preserve"> </w:t>
        </w:r>
      </w:ins>
      <w:r w:rsidR="00E60CB3" w:rsidRPr="00187D4A">
        <w:rPr>
          <w:lang w:val="en-US"/>
        </w:rPr>
        <w:t>&amp;</w:t>
      </w:r>
      <w:ins w:id="589" w:author="Dan Tischer" w:date="2018-04-16T16:06:00Z">
        <w:r w:rsidR="007F0D37">
          <w:rPr>
            <w:lang w:val="en-US"/>
          </w:rPr>
          <w:t xml:space="preserve"> </w:t>
        </w:r>
      </w:ins>
      <w:r w:rsidR="00E60CB3" w:rsidRPr="00187D4A">
        <w:rPr>
          <w:lang w:val="en-US"/>
        </w:rPr>
        <w:t>Shaghaghi,</w:t>
      </w:r>
      <w:r w:rsidR="00EE75E2" w:rsidRPr="00187D4A">
        <w:rPr>
          <w:lang w:val="en-US"/>
        </w:rPr>
        <w:t xml:space="preserve"> 2012)</w:t>
      </w:r>
      <w:r w:rsidRPr="00187D4A">
        <w:rPr>
          <w:lang w:val="en-US"/>
        </w:rPr>
        <w:t>,</w:t>
      </w:r>
      <w:ins w:id="590" w:author="Dan Tischer" w:date="2018-04-16T16:06:00Z">
        <w:r w:rsidR="007F0D37">
          <w:rPr>
            <w:lang w:val="en-US"/>
          </w:rPr>
          <w:t xml:space="preserve"> </w:t>
        </w:r>
      </w:ins>
      <w:r w:rsidR="00BD1689" w:rsidRPr="00FD318B">
        <w:rPr>
          <w:lang w:val="en-US"/>
        </w:rPr>
        <w:t xml:space="preserve">most </w:t>
      </w:r>
      <w:r w:rsidR="00ED4754" w:rsidRPr="00FD318B">
        <w:rPr>
          <w:lang w:val="en-US"/>
        </w:rPr>
        <w:t xml:space="preserve">of these studies </w:t>
      </w:r>
      <w:r w:rsidR="00BD1689" w:rsidRPr="00FD318B">
        <w:rPr>
          <w:lang w:val="en-US"/>
        </w:rPr>
        <w:t>focus on</w:t>
      </w:r>
      <w:ins w:id="591" w:author="Dan Tischer" w:date="2018-04-16T16:06:00Z">
        <w:r w:rsidR="007F0D37">
          <w:rPr>
            <w:lang w:val="en-US"/>
          </w:rPr>
          <w:t xml:space="preserve"> </w:t>
        </w:r>
      </w:ins>
      <w:r w:rsidR="00ED4754" w:rsidRPr="00FD318B">
        <w:rPr>
          <w:lang w:val="en-US"/>
        </w:rPr>
        <w:t xml:space="preserve">interconnectedness and </w:t>
      </w:r>
      <w:r w:rsidR="00BD1689" w:rsidRPr="00A22B79">
        <w:rPr>
          <w:lang w:val="en-US"/>
        </w:rPr>
        <w:t>demand side exposures to particular securities. T</w:t>
      </w:r>
      <w:r w:rsidR="00EE75E2" w:rsidRPr="00A22B79">
        <w:rPr>
          <w:lang w:val="en-US"/>
        </w:rPr>
        <w:t>his study is among the first to examine the organization of structuration on the s</w:t>
      </w:r>
      <w:r w:rsidR="00EE75E2" w:rsidRPr="00187D4A">
        <w:rPr>
          <w:lang w:val="en-US"/>
        </w:rPr>
        <w:t>upply side as a source of risk</w:t>
      </w:r>
      <w:r w:rsidR="00ED4754" w:rsidRPr="00187D4A">
        <w:rPr>
          <w:lang w:val="en-US"/>
        </w:rPr>
        <w:t xml:space="preserve"> - </w:t>
      </w:r>
      <w:r w:rsidR="008C73EE" w:rsidRPr="00187D4A">
        <w:rPr>
          <w:lang w:val="en-US"/>
        </w:rPr>
        <w:t>i</w:t>
      </w:r>
      <w:r w:rsidR="00EE75E2" w:rsidRPr="00187D4A">
        <w:rPr>
          <w:lang w:val="en-US"/>
        </w:rPr>
        <w:t xml:space="preserve">nterconnectedness </w:t>
      </w:r>
      <w:r w:rsidR="00D44591" w:rsidRPr="00187D4A">
        <w:rPr>
          <w:lang w:val="en-US"/>
        </w:rPr>
        <w:t>poses greater potential harm</w:t>
      </w:r>
      <w:ins w:id="592" w:author="Dan Tischer" w:date="2018-04-16T16:06:00Z">
        <w:r w:rsidR="007F0D37">
          <w:rPr>
            <w:lang w:val="en-US"/>
          </w:rPr>
          <w:t xml:space="preserve"> </w:t>
        </w:r>
      </w:ins>
      <w:r w:rsidR="00EE75E2" w:rsidRPr="00FD318B">
        <w:rPr>
          <w:lang w:val="en-US"/>
        </w:rPr>
        <w:t>if the securities which underlie those relations carry unacknowledged risks.</w:t>
      </w:r>
      <w:ins w:id="593" w:author="Dan Tischer" w:date="2018-04-16T16:06:00Z">
        <w:r w:rsidR="007F0D37">
          <w:rPr>
            <w:lang w:val="en-US"/>
          </w:rPr>
          <w:t xml:space="preserve"> </w:t>
        </w:r>
      </w:ins>
      <w:r w:rsidR="00ED4754" w:rsidRPr="00FD318B">
        <w:rPr>
          <w:lang w:val="en-US"/>
        </w:rPr>
        <w:t>To understand those risks</w:t>
      </w:r>
      <w:r w:rsidR="002C4EDC" w:rsidRPr="00FD318B">
        <w:rPr>
          <w:lang w:val="en-US"/>
        </w:rPr>
        <w:t xml:space="preserve"> it is important to </w:t>
      </w:r>
      <w:r w:rsidR="00ED4754" w:rsidRPr="00FD318B">
        <w:rPr>
          <w:lang w:val="en-US"/>
        </w:rPr>
        <w:t xml:space="preserve">analyze </w:t>
      </w:r>
      <w:r w:rsidR="002C4EDC" w:rsidRPr="00FD318B">
        <w:rPr>
          <w:lang w:val="en-US"/>
        </w:rPr>
        <w:t>the relation</w:t>
      </w:r>
      <w:r w:rsidR="008C73EE" w:rsidRPr="00FD318B">
        <w:rPr>
          <w:lang w:val="en-US"/>
        </w:rPr>
        <w:t>al</w:t>
      </w:r>
      <w:r w:rsidR="002C4EDC" w:rsidRPr="00FD318B">
        <w:rPr>
          <w:lang w:val="en-US"/>
        </w:rPr>
        <w:t xml:space="preserve"> form</w:t>
      </w:r>
      <w:r w:rsidR="00ED4754" w:rsidRPr="00FD318B">
        <w:rPr>
          <w:lang w:val="en-US"/>
        </w:rPr>
        <w:t xml:space="preserve"> and practice</w:t>
      </w:r>
      <w:r w:rsidR="00376F3E" w:rsidRPr="00FD318B">
        <w:rPr>
          <w:lang w:val="en-US"/>
        </w:rPr>
        <w:t>s which underpin</w:t>
      </w:r>
      <w:r w:rsidR="002C4EDC" w:rsidRPr="00FD318B">
        <w:rPr>
          <w:lang w:val="en-US"/>
        </w:rPr>
        <w:t xml:space="preserve"> their structuration on the supply side. </w:t>
      </w:r>
      <w:r w:rsidR="00D44591" w:rsidRPr="00FD318B">
        <w:rPr>
          <w:lang w:val="en-US"/>
        </w:rPr>
        <w:t xml:space="preserve">This </w:t>
      </w:r>
      <w:r w:rsidR="00FD318B">
        <w:rPr>
          <w:lang w:val="en-US"/>
        </w:rPr>
        <w:t xml:space="preserve">study provides the theoretical and empirical </w:t>
      </w:r>
      <w:r w:rsidR="00D44591" w:rsidRPr="00FD318B">
        <w:rPr>
          <w:lang w:val="en-US"/>
        </w:rPr>
        <w:t xml:space="preserve">micro-foundations </w:t>
      </w:r>
      <w:r w:rsidR="00FD318B">
        <w:rPr>
          <w:lang w:val="en-US"/>
        </w:rPr>
        <w:t>for</w:t>
      </w:r>
      <w:ins w:id="594" w:author="Dan Tischer" w:date="2018-04-16T16:06:00Z">
        <w:r w:rsidR="007F0D37">
          <w:rPr>
            <w:lang w:val="en-US"/>
          </w:rPr>
          <w:t xml:space="preserve"> </w:t>
        </w:r>
      </w:ins>
      <w:r w:rsidR="00D44591" w:rsidRPr="00FD318B">
        <w:rPr>
          <w:lang w:val="en-US"/>
        </w:rPr>
        <w:t>Minsky’s</w:t>
      </w:r>
      <w:r w:rsidR="006D2906">
        <w:rPr>
          <w:lang w:val="en-US"/>
        </w:rPr>
        <w:t xml:space="preserve"> (1982)</w:t>
      </w:r>
      <w:r w:rsidR="00D44591" w:rsidRPr="00FD318B">
        <w:rPr>
          <w:lang w:val="en-US"/>
        </w:rPr>
        <w:t xml:space="preserve"> macro argument about the gradual erosion of ‘cushions of safety’. </w:t>
      </w:r>
      <w:r w:rsidR="00F67CFB" w:rsidRPr="00FD318B">
        <w:rPr>
          <w:lang w:val="en-US"/>
        </w:rPr>
        <w:t xml:space="preserve">Alongside </w:t>
      </w:r>
      <w:r w:rsidR="00ED4754" w:rsidRPr="00FD318B">
        <w:rPr>
          <w:lang w:val="en-US"/>
        </w:rPr>
        <w:t xml:space="preserve">existing </w:t>
      </w:r>
      <w:r w:rsidR="00F67CFB" w:rsidRPr="00FD318B">
        <w:rPr>
          <w:lang w:val="en-US"/>
        </w:rPr>
        <w:t xml:space="preserve">theories of </w:t>
      </w:r>
      <w:r w:rsidR="00ED4754" w:rsidRPr="00FD318B">
        <w:rPr>
          <w:lang w:val="en-US"/>
        </w:rPr>
        <w:t>systemic risk,</w:t>
      </w:r>
      <w:ins w:id="595" w:author="Dan Tischer" w:date="2018-04-16T16:06:00Z">
        <w:r w:rsidR="007F0D37">
          <w:rPr>
            <w:lang w:val="en-US"/>
          </w:rPr>
          <w:t xml:space="preserve"> </w:t>
        </w:r>
      </w:ins>
      <w:r w:rsidR="00ED4754" w:rsidRPr="00FD318B">
        <w:rPr>
          <w:lang w:val="en-US"/>
        </w:rPr>
        <w:t xml:space="preserve">‘social network risk’ </w:t>
      </w:r>
      <w:r w:rsidR="00D44591" w:rsidRPr="00FD318B">
        <w:rPr>
          <w:lang w:val="en-US"/>
        </w:rPr>
        <w:t>and the darker side of reciprocity have</w:t>
      </w:r>
      <w:ins w:id="596" w:author="Dan Tischer" w:date="2018-04-16T16:06:00Z">
        <w:r w:rsidR="007F0D37">
          <w:rPr>
            <w:lang w:val="en-US"/>
          </w:rPr>
          <w:t xml:space="preserve"> </w:t>
        </w:r>
      </w:ins>
      <w:r w:rsidR="003B56AB" w:rsidRPr="00FD318B">
        <w:rPr>
          <w:lang w:val="en-US"/>
        </w:rPr>
        <w:t>the capacity to augment our understanding of why finance appears to be so fragile, so often.</w:t>
      </w:r>
    </w:p>
    <w:p w:rsidR="00491CE0" w:rsidRPr="00FD318B" w:rsidRDefault="00AA2148" w:rsidP="00187D4A">
      <w:pPr>
        <w:spacing w:line="480" w:lineRule="auto"/>
        <w:ind w:firstLine="720"/>
        <w:jc w:val="both"/>
        <w:rPr>
          <w:lang w:val="en-US"/>
        </w:rPr>
      </w:pPr>
      <w:r w:rsidRPr="00FD318B">
        <w:rPr>
          <w:lang w:val="en-US"/>
        </w:rPr>
        <w:t>These two theoretical contributions have</w:t>
      </w:r>
      <w:ins w:id="597" w:author="Dan Tischer" w:date="2018-04-16T16:07:00Z">
        <w:r w:rsidR="007F0D37">
          <w:rPr>
            <w:lang w:val="en-US"/>
          </w:rPr>
          <w:t xml:space="preserve"> </w:t>
        </w:r>
      </w:ins>
      <w:r w:rsidR="003B56AB" w:rsidRPr="00FD318B">
        <w:rPr>
          <w:lang w:val="en-US"/>
        </w:rPr>
        <w:t>practical applications</w:t>
      </w:r>
      <w:r w:rsidR="00DA0FFD" w:rsidRPr="00FD318B">
        <w:rPr>
          <w:lang w:val="en-US"/>
        </w:rPr>
        <w:t xml:space="preserve">. </w:t>
      </w:r>
      <w:r w:rsidR="00CD7452" w:rsidRPr="00FD318B">
        <w:rPr>
          <w:lang w:val="en-US"/>
        </w:rPr>
        <w:t xml:space="preserve">Most immediately, if networks are </w:t>
      </w:r>
      <w:r w:rsidR="007E75AB" w:rsidRPr="00FD318B">
        <w:rPr>
          <w:lang w:val="en-US"/>
        </w:rPr>
        <w:t>the organizational form by whi</w:t>
      </w:r>
      <w:r w:rsidR="007E75AB" w:rsidRPr="00A22B79">
        <w:rPr>
          <w:lang w:val="en-US"/>
        </w:rPr>
        <w:t xml:space="preserve">ch financial services tend to organize, why not govern them as such? </w:t>
      </w:r>
      <w:r w:rsidR="0001374F" w:rsidRPr="00187D4A">
        <w:rPr>
          <w:lang w:val="en-US"/>
        </w:rPr>
        <w:t>Acknowledging, and prospectively organizing for</w:t>
      </w:r>
      <w:r w:rsidR="00A00444" w:rsidRPr="00187D4A">
        <w:rPr>
          <w:lang w:val="en-US"/>
        </w:rPr>
        <w:t>,</w:t>
      </w:r>
      <w:r w:rsidR="0001374F" w:rsidRPr="00187D4A">
        <w:rPr>
          <w:lang w:val="en-US"/>
        </w:rPr>
        <w:t xml:space="preserve"> ‘social network risks’ on the supply side </w:t>
      </w:r>
      <w:r w:rsidR="00376F3E" w:rsidRPr="00187D4A">
        <w:rPr>
          <w:lang w:val="en-US"/>
        </w:rPr>
        <w:t>may lead to more effective regulation and oversight</w:t>
      </w:r>
      <w:r w:rsidR="00ED09E7" w:rsidRPr="00187D4A">
        <w:rPr>
          <w:lang w:val="en-US"/>
        </w:rPr>
        <w:t xml:space="preserve"> over time</w:t>
      </w:r>
      <w:r w:rsidR="00376F3E" w:rsidRPr="00187D4A">
        <w:rPr>
          <w:lang w:val="en-US"/>
        </w:rPr>
        <w:t>.</w:t>
      </w:r>
      <w:ins w:id="598" w:author="Dan Tischer" w:date="2018-04-16T16:07:00Z">
        <w:r w:rsidR="007F0D37">
          <w:rPr>
            <w:lang w:val="en-US"/>
          </w:rPr>
          <w:t xml:space="preserve"> </w:t>
        </w:r>
      </w:ins>
      <w:r w:rsidR="00376F3E" w:rsidRPr="00FD318B">
        <w:rPr>
          <w:lang w:val="en-US"/>
        </w:rPr>
        <w:t xml:space="preserve">This would </w:t>
      </w:r>
      <w:r w:rsidR="0001374F" w:rsidRPr="00FD318B">
        <w:rPr>
          <w:lang w:val="en-US"/>
        </w:rPr>
        <w:t>imply an important role for</w:t>
      </w:r>
      <w:r w:rsidR="00376F3E" w:rsidRPr="00A22B79">
        <w:rPr>
          <w:lang w:val="en-US"/>
        </w:rPr>
        <w:t xml:space="preserve"> organizational analys</w:t>
      </w:r>
      <w:r w:rsidR="0001374F" w:rsidRPr="00A22B79">
        <w:rPr>
          <w:lang w:val="en-US"/>
        </w:rPr>
        <w:t>ts</w:t>
      </w:r>
      <w:r w:rsidR="00376F3E" w:rsidRPr="00187D4A">
        <w:rPr>
          <w:lang w:val="en-US"/>
        </w:rPr>
        <w:t xml:space="preserve"> in </w:t>
      </w:r>
      <w:r w:rsidR="003B42AF">
        <w:rPr>
          <w:lang w:val="en-US"/>
        </w:rPr>
        <w:t>risk management. R</w:t>
      </w:r>
      <w:r w:rsidR="00A00444" w:rsidRPr="00187D4A">
        <w:rPr>
          <w:lang w:val="en-US"/>
        </w:rPr>
        <w:t>ecogniz</w:t>
      </w:r>
      <w:r w:rsidR="003B42AF">
        <w:rPr>
          <w:lang w:val="en-US"/>
        </w:rPr>
        <w:t>ing</w:t>
      </w:r>
      <w:r w:rsidR="00A00444" w:rsidRPr="00187D4A">
        <w:rPr>
          <w:lang w:val="en-US"/>
        </w:rPr>
        <w:t xml:space="preserve"> t</w:t>
      </w:r>
      <w:r w:rsidR="004622CE" w:rsidRPr="00187D4A">
        <w:rPr>
          <w:lang w:val="en-US"/>
        </w:rPr>
        <w:t xml:space="preserve">he social embeddedness of economic activity </w:t>
      </w:r>
      <w:r w:rsidR="00A00444" w:rsidRPr="00187D4A">
        <w:rPr>
          <w:lang w:val="en-US"/>
        </w:rPr>
        <w:t xml:space="preserve">may mean we avoid future </w:t>
      </w:r>
      <w:r w:rsidR="0013766A" w:rsidRPr="00187D4A">
        <w:rPr>
          <w:lang w:val="en-US"/>
        </w:rPr>
        <w:t>crises</w:t>
      </w:r>
      <w:r w:rsidR="00A00444" w:rsidRPr="00187D4A">
        <w:rPr>
          <w:lang w:val="en-US"/>
        </w:rPr>
        <w:t xml:space="preserve"> where </w:t>
      </w:r>
      <w:r w:rsidR="004622CE" w:rsidRPr="00187D4A">
        <w:rPr>
          <w:lang w:val="en-US"/>
        </w:rPr>
        <w:t>risk</w:t>
      </w:r>
      <w:r w:rsidR="0013766A" w:rsidRPr="00187D4A">
        <w:rPr>
          <w:lang w:val="en-US"/>
        </w:rPr>
        <w:t>s</w:t>
      </w:r>
      <w:ins w:id="599" w:author="Dan Tischer" w:date="2018-04-16T16:07:00Z">
        <w:r w:rsidR="007F0D37">
          <w:rPr>
            <w:lang w:val="en-US"/>
          </w:rPr>
          <w:t xml:space="preserve"> </w:t>
        </w:r>
      </w:ins>
      <w:r w:rsidR="000D37A3" w:rsidRPr="00FD318B">
        <w:rPr>
          <w:lang w:val="en-US"/>
        </w:rPr>
        <w:t xml:space="preserve">are treated as arising in </w:t>
      </w:r>
      <w:r w:rsidR="00491CE0" w:rsidRPr="00FD318B">
        <w:rPr>
          <w:lang w:val="en-US"/>
        </w:rPr>
        <w:t>market</w:t>
      </w:r>
      <w:r w:rsidR="000D37A3" w:rsidRPr="00FD318B">
        <w:rPr>
          <w:lang w:val="en-US"/>
        </w:rPr>
        <w:t>-like relations</w:t>
      </w:r>
      <w:r w:rsidR="0013766A" w:rsidRPr="00FD318B">
        <w:rPr>
          <w:lang w:val="en-US"/>
        </w:rPr>
        <w:t>,</w:t>
      </w:r>
      <w:ins w:id="600" w:author="Dan Tischer" w:date="2018-04-16T16:07:00Z">
        <w:r w:rsidR="007F0D37">
          <w:rPr>
            <w:lang w:val="en-US"/>
          </w:rPr>
          <w:t xml:space="preserve"> </w:t>
        </w:r>
      </w:ins>
      <w:r w:rsidR="008F4311" w:rsidRPr="00FD318B">
        <w:rPr>
          <w:lang w:val="en-US"/>
        </w:rPr>
        <w:t xml:space="preserve">but </w:t>
      </w:r>
      <w:r w:rsidR="000D37A3" w:rsidRPr="00FD318B">
        <w:rPr>
          <w:lang w:val="en-US"/>
        </w:rPr>
        <w:t xml:space="preserve">emerge from </w:t>
      </w:r>
      <w:r w:rsidR="00491CE0" w:rsidRPr="00FD318B">
        <w:rPr>
          <w:lang w:val="en-US"/>
        </w:rPr>
        <w:t>network</w:t>
      </w:r>
      <w:r w:rsidR="000D37A3" w:rsidRPr="00FD318B">
        <w:rPr>
          <w:lang w:val="en-US"/>
        </w:rPr>
        <w:t>-like relations</w:t>
      </w:r>
      <w:r w:rsidR="00491CE0" w:rsidRPr="00FD318B">
        <w:rPr>
          <w:lang w:val="en-US"/>
        </w:rPr>
        <w:t>.</w:t>
      </w:r>
    </w:p>
    <w:p w:rsidR="00892695" w:rsidRPr="00FD318B" w:rsidRDefault="00892695" w:rsidP="00187D4A">
      <w:pPr>
        <w:spacing w:line="480" w:lineRule="auto"/>
        <w:ind w:firstLine="720"/>
        <w:jc w:val="both"/>
        <w:rPr>
          <w:lang w:val="en-US"/>
        </w:rPr>
      </w:pPr>
    </w:p>
    <w:p w:rsidR="008430FE" w:rsidRPr="00A22B79" w:rsidRDefault="00241B6E" w:rsidP="00187D4A">
      <w:pPr>
        <w:spacing w:line="480" w:lineRule="auto"/>
        <w:ind w:hanging="288"/>
        <w:rPr>
          <w:color w:val="00B0F0"/>
        </w:rPr>
      </w:pPr>
      <w:r w:rsidRPr="00A22B79">
        <w:rPr>
          <w:b/>
          <w:lang w:val="en-US"/>
        </w:rPr>
        <w:lastRenderedPageBreak/>
        <w:t>References</w:t>
      </w:r>
    </w:p>
    <w:p w:rsidR="002A67DF" w:rsidRPr="004B16D4" w:rsidRDefault="008D008C" w:rsidP="002A67DF">
      <w:pPr>
        <w:spacing w:line="480" w:lineRule="auto"/>
        <w:ind w:hanging="288"/>
        <w:rPr>
          <w:color w:val="000000"/>
        </w:rPr>
      </w:pPr>
      <w:r w:rsidRPr="00187D4A">
        <w:rPr>
          <w:color w:val="000000"/>
        </w:rPr>
        <w:t>Ah</w:t>
      </w:r>
      <w:del w:id="601" w:author="Dan Tischer" w:date="2018-04-16T20:59:00Z">
        <w:r w:rsidR="002A67DF" w:rsidRPr="002A67DF" w:rsidDel="00854BEC">
          <w:rPr>
            <w:color w:val="9BBB59" w:themeColor="accent3"/>
          </w:rPr>
          <w:delText xml:space="preserve"> </w:delText>
        </w:r>
      </w:del>
      <w:r w:rsidR="002A67DF" w:rsidRPr="004B16D4">
        <w:rPr>
          <w:color w:val="9BBB59" w:themeColor="accent3"/>
        </w:rPr>
        <w:t>uja, G. (2000). Collaboration networks, structural holes, and innovation: A longitudinal</w:t>
      </w:r>
      <w:r w:rsidR="002A67DF" w:rsidRPr="004B16D4">
        <w:rPr>
          <w:color w:val="000000"/>
        </w:rPr>
        <w:t xml:space="preserve"> study.</w:t>
      </w:r>
      <w:r w:rsidR="002A67DF" w:rsidRPr="004B16D4">
        <w:rPr>
          <w:i/>
          <w:color w:val="000000"/>
        </w:rPr>
        <w:t xml:space="preserve"> Administrative Science Quarterly</w:t>
      </w:r>
      <w:r w:rsidR="002A67DF" w:rsidRPr="004B16D4">
        <w:rPr>
          <w:color w:val="000000"/>
        </w:rPr>
        <w:t>,</w:t>
      </w:r>
      <w:r w:rsidR="002A67DF">
        <w:rPr>
          <w:color w:val="000000"/>
        </w:rPr>
        <w:t xml:space="preserve"> </w:t>
      </w:r>
      <w:r w:rsidR="002A67DF" w:rsidRPr="00C100FD">
        <w:rPr>
          <w:i/>
          <w:color w:val="000000"/>
        </w:rPr>
        <w:t>45</w:t>
      </w:r>
      <w:r w:rsidR="002A67DF">
        <w:rPr>
          <w:color w:val="000000"/>
        </w:rPr>
        <w:t>,</w:t>
      </w:r>
      <w:r w:rsidR="002A67DF" w:rsidRPr="004B16D4">
        <w:rPr>
          <w:color w:val="000000"/>
        </w:rPr>
        <w:t xml:space="preserve"> 425–455. </w:t>
      </w:r>
    </w:p>
    <w:p w:rsidR="002A67DF" w:rsidRPr="004B16D4" w:rsidRDefault="002A67DF" w:rsidP="002A67DF">
      <w:pPr>
        <w:spacing w:line="480" w:lineRule="auto"/>
        <w:ind w:hanging="288"/>
        <w:rPr>
          <w:lang w:val="en-US"/>
        </w:rPr>
      </w:pPr>
      <w:r w:rsidRPr="004B16D4">
        <w:rPr>
          <w:color w:val="9BBB59" w:themeColor="accent3"/>
        </w:rPr>
        <w:t>Ahuja, G., Soda, G., &amp;</w:t>
      </w:r>
      <w:r>
        <w:rPr>
          <w:color w:val="9BBB59" w:themeColor="accent3"/>
        </w:rPr>
        <w:t xml:space="preserve"> </w:t>
      </w:r>
      <w:r w:rsidRPr="004B16D4">
        <w:rPr>
          <w:color w:val="9BBB59" w:themeColor="accent3"/>
        </w:rPr>
        <w:t xml:space="preserve">Zaheer, A. </w:t>
      </w:r>
      <w:r>
        <w:rPr>
          <w:color w:val="9BBB59" w:themeColor="accent3"/>
        </w:rPr>
        <w:t>(</w:t>
      </w:r>
      <w:r w:rsidRPr="004B16D4">
        <w:rPr>
          <w:color w:val="9BBB59" w:themeColor="accent3"/>
        </w:rPr>
        <w:t>2012</w:t>
      </w:r>
      <w:r>
        <w:rPr>
          <w:color w:val="9BBB59" w:themeColor="accent3"/>
        </w:rPr>
        <w:t>)</w:t>
      </w:r>
      <w:r w:rsidRPr="004B16D4">
        <w:rPr>
          <w:color w:val="9BBB59" w:themeColor="accent3"/>
        </w:rPr>
        <w:t xml:space="preserve">. </w:t>
      </w:r>
      <w:r w:rsidRPr="004B16D4">
        <w:rPr>
          <w:color w:val="9BBB59" w:themeColor="accent3"/>
          <w:lang w:val="en-US"/>
        </w:rPr>
        <w:t>The genesis and dynamics of organizational networks.</w:t>
      </w:r>
      <w:r w:rsidRPr="004B16D4">
        <w:rPr>
          <w:lang w:val="en-US"/>
        </w:rPr>
        <w:t xml:space="preserve"> </w:t>
      </w:r>
      <w:r w:rsidRPr="004B16D4">
        <w:rPr>
          <w:i/>
          <w:lang w:val="en-US"/>
        </w:rPr>
        <w:t>Organization Science</w:t>
      </w:r>
      <w:r>
        <w:rPr>
          <w:lang w:val="en-US"/>
        </w:rPr>
        <w:t xml:space="preserve">, </w:t>
      </w:r>
      <w:r w:rsidRPr="00C100FD">
        <w:rPr>
          <w:i/>
          <w:lang w:val="en-US"/>
        </w:rPr>
        <w:t>23</w:t>
      </w:r>
      <w:r>
        <w:rPr>
          <w:lang w:val="en-US"/>
        </w:rPr>
        <w:t>,</w:t>
      </w:r>
      <w:r w:rsidRPr="004B16D4">
        <w:rPr>
          <w:lang w:val="en-US"/>
        </w:rPr>
        <w:t xml:space="preserve"> 434-448.</w:t>
      </w:r>
    </w:p>
    <w:p w:rsidR="002A67DF" w:rsidRPr="004B16D4" w:rsidRDefault="002A67DF" w:rsidP="002A67DF">
      <w:pPr>
        <w:spacing w:line="480" w:lineRule="auto"/>
        <w:ind w:hanging="288"/>
        <w:rPr>
          <w:color w:val="9BBB59" w:themeColor="accent3"/>
        </w:rPr>
      </w:pPr>
      <w:r>
        <w:rPr>
          <w:color w:val="9BBB59" w:themeColor="accent3"/>
        </w:rPr>
        <w:t>Akerlof, G. (</w:t>
      </w:r>
      <w:r w:rsidRPr="004B16D4">
        <w:rPr>
          <w:color w:val="9BBB59" w:themeColor="accent3"/>
        </w:rPr>
        <w:t>1970</w:t>
      </w:r>
      <w:r>
        <w:rPr>
          <w:color w:val="9BBB59" w:themeColor="accent3"/>
        </w:rPr>
        <w:t>)</w:t>
      </w:r>
      <w:r w:rsidRPr="004B16D4">
        <w:rPr>
          <w:color w:val="9BBB59" w:themeColor="accent3"/>
        </w:rPr>
        <w:t xml:space="preserve">. The market for lemons. </w:t>
      </w:r>
      <w:r w:rsidRPr="004B16D4">
        <w:rPr>
          <w:i/>
          <w:color w:val="9BBB59" w:themeColor="accent3"/>
        </w:rPr>
        <w:t>Quarterly Journal of Economics,</w:t>
      </w:r>
      <w:r>
        <w:rPr>
          <w:color w:val="9BBB59" w:themeColor="accent3"/>
        </w:rPr>
        <w:t xml:space="preserve"> </w:t>
      </w:r>
      <w:r w:rsidRPr="00C100FD">
        <w:rPr>
          <w:i/>
          <w:color w:val="9BBB59" w:themeColor="accent3"/>
        </w:rPr>
        <w:t>84</w:t>
      </w:r>
      <w:r>
        <w:rPr>
          <w:color w:val="9BBB59" w:themeColor="accent3"/>
        </w:rPr>
        <w:t>,</w:t>
      </w:r>
      <w:r w:rsidRPr="004B16D4">
        <w:rPr>
          <w:color w:val="9BBB59" w:themeColor="accent3"/>
        </w:rPr>
        <w:t xml:space="preserve"> 488–500.</w:t>
      </w:r>
    </w:p>
    <w:p w:rsidR="002A67DF" w:rsidRPr="004B16D4" w:rsidRDefault="002A67DF" w:rsidP="002A67DF">
      <w:pPr>
        <w:spacing w:line="480" w:lineRule="auto"/>
        <w:ind w:hanging="288"/>
        <w:rPr>
          <w:lang w:val="en-US"/>
        </w:rPr>
      </w:pPr>
      <w:r w:rsidRPr="00C100FD">
        <w:rPr>
          <w:color w:val="9BBB59" w:themeColor="accent3"/>
          <w:lang w:val="de-DE"/>
        </w:rPr>
        <w:t xml:space="preserve">Albers, S., Schweiger, B. &amp; Gibb, J. (2015). </w:t>
      </w:r>
      <w:r w:rsidRPr="004B16D4">
        <w:rPr>
          <w:color w:val="9BBB59" w:themeColor="accent3"/>
          <w:lang w:val="en-US"/>
        </w:rPr>
        <w:t>Complexity, power and timing in multipartner</w:t>
      </w:r>
      <w:r w:rsidRPr="004B16D4">
        <w:rPr>
          <w:lang w:val="en-US"/>
        </w:rPr>
        <w:t xml:space="preserve"> alliances: An integrative review and research agenda. In Das, T. K. (Ed.), </w:t>
      </w:r>
      <w:r w:rsidRPr="004B16D4">
        <w:rPr>
          <w:i/>
          <w:lang w:val="en-US"/>
        </w:rPr>
        <w:t>Managing multipartner strategic alliances</w:t>
      </w:r>
      <w:r w:rsidRPr="004B16D4">
        <w:rPr>
          <w:lang w:val="en-US"/>
        </w:rPr>
        <w:t xml:space="preserve">: </w:t>
      </w:r>
      <w:r>
        <w:rPr>
          <w:lang w:val="en-US"/>
        </w:rPr>
        <w:t xml:space="preserve">pp. </w:t>
      </w:r>
      <w:r w:rsidRPr="004B16D4">
        <w:rPr>
          <w:lang w:val="en-US"/>
        </w:rPr>
        <w:t>57-87. New York: Information Age Publishing</w:t>
      </w:r>
      <w:r>
        <w:rPr>
          <w:lang w:val="en-US"/>
        </w:rPr>
        <w:t>.</w:t>
      </w:r>
    </w:p>
    <w:p w:rsidR="002A67DF" w:rsidRPr="003A2DA6" w:rsidRDefault="002A67DF" w:rsidP="002A67DF">
      <w:pPr>
        <w:spacing w:line="480" w:lineRule="auto"/>
        <w:ind w:hanging="288"/>
        <w:rPr>
          <w:rFonts w:ascii="Arial" w:hAnsi="Arial" w:cs="Arial"/>
          <w:color w:val="8064A2" w:themeColor="accent4"/>
          <w:sz w:val="22"/>
          <w:szCs w:val="22"/>
        </w:rPr>
      </w:pPr>
      <w:r w:rsidRPr="003A2DA6">
        <w:rPr>
          <w:rFonts w:ascii="Arial" w:hAnsi="Arial" w:cs="Arial"/>
          <w:color w:val="8064A2" w:themeColor="accent4"/>
          <w:sz w:val="22"/>
          <w:szCs w:val="22"/>
        </w:rPr>
        <w:t xml:space="preserve">Arthur Cox (2013). </w:t>
      </w:r>
      <w:r w:rsidRPr="003A2DA6">
        <w:rPr>
          <w:rFonts w:ascii="Arial" w:hAnsi="Arial" w:cs="Arial"/>
          <w:i/>
          <w:color w:val="8064A2" w:themeColor="accent4"/>
          <w:sz w:val="22"/>
          <w:szCs w:val="22"/>
        </w:rPr>
        <w:t>Specialist Debt Securities – Listing on the Irish Stock Exchange</w:t>
      </w:r>
      <w:r w:rsidRPr="003A2DA6">
        <w:rPr>
          <w:rFonts w:ascii="Arial" w:hAnsi="Arial" w:cs="Arial"/>
          <w:color w:val="8064A2" w:themeColor="accent4"/>
          <w:sz w:val="22"/>
          <w:szCs w:val="22"/>
        </w:rPr>
        <w:t>. Dublin: Arthur Cox Listing Services Limited.</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Ashforth, B. E.</w:t>
      </w:r>
      <w:r>
        <w:rPr>
          <w:color w:val="9BBB59" w:themeColor="accent3"/>
          <w:lang w:val="en-US"/>
        </w:rPr>
        <w:t xml:space="preserve"> </w:t>
      </w:r>
      <w:r w:rsidRPr="004B16D4">
        <w:rPr>
          <w:color w:val="9BBB59" w:themeColor="accent3"/>
          <w:lang w:val="en-US"/>
        </w:rPr>
        <w:t>&amp;</w:t>
      </w:r>
      <w:r>
        <w:rPr>
          <w:color w:val="9BBB59" w:themeColor="accent3"/>
          <w:lang w:val="en-US"/>
        </w:rPr>
        <w:t xml:space="preserve"> </w:t>
      </w:r>
      <w:r w:rsidRPr="004B16D4">
        <w:rPr>
          <w:color w:val="9BBB59" w:themeColor="accent3"/>
          <w:lang w:val="en-US"/>
        </w:rPr>
        <w:t xml:space="preserve">Anand, V. </w:t>
      </w:r>
      <w:r>
        <w:rPr>
          <w:color w:val="9BBB59" w:themeColor="accent3"/>
          <w:lang w:val="en-US"/>
        </w:rPr>
        <w:t>(</w:t>
      </w:r>
      <w:r w:rsidRPr="004B16D4">
        <w:rPr>
          <w:color w:val="9BBB59" w:themeColor="accent3"/>
          <w:lang w:val="en-US"/>
        </w:rPr>
        <w:t>2003</w:t>
      </w:r>
      <w:r>
        <w:rPr>
          <w:color w:val="9BBB59" w:themeColor="accent3"/>
          <w:lang w:val="en-US"/>
        </w:rPr>
        <w:t>)</w:t>
      </w:r>
      <w:r w:rsidRPr="004B16D4">
        <w:rPr>
          <w:color w:val="9BBB59" w:themeColor="accent3"/>
          <w:lang w:val="en-US"/>
        </w:rPr>
        <w:t xml:space="preserve">. The normalization of corruption in organizations. </w:t>
      </w:r>
      <w:r w:rsidRPr="004B16D4">
        <w:rPr>
          <w:i/>
          <w:color w:val="9BBB59" w:themeColor="accent3"/>
          <w:lang w:val="en-US"/>
        </w:rPr>
        <w:t>Research in Organizational Behavior</w:t>
      </w:r>
      <w:r w:rsidRPr="004B16D4">
        <w:rPr>
          <w:color w:val="9BBB59" w:themeColor="accent3"/>
          <w:lang w:val="en-US"/>
        </w:rPr>
        <w:t xml:space="preserve">, </w:t>
      </w:r>
      <w:r w:rsidRPr="00C100FD">
        <w:rPr>
          <w:i/>
          <w:color w:val="9BBB59" w:themeColor="accent3"/>
          <w:lang w:val="en-US"/>
        </w:rPr>
        <w:t>25</w:t>
      </w:r>
      <w:r>
        <w:rPr>
          <w:color w:val="9BBB59" w:themeColor="accent3"/>
          <w:lang w:val="en-US"/>
        </w:rPr>
        <w:t>,</w:t>
      </w:r>
      <w:r w:rsidRPr="004B16D4">
        <w:rPr>
          <w:color w:val="9BBB59" w:themeColor="accent3"/>
          <w:lang w:val="en-US"/>
        </w:rPr>
        <w:t xml:space="preserve"> 1-52.</w:t>
      </w:r>
    </w:p>
    <w:p w:rsidR="002A67DF" w:rsidRPr="004B16D4" w:rsidRDefault="002A67DF" w:rsidP="002A67DF">
      <w:pPr>
        <w:spacing w:line="480" w:lineRule="auto"/>
        <w:ind w:hanging="288"/>
        <w:rPr>
          <w:color w:val="9BBB59" w:themeColor="accent3"/>
        </w:rPr>
      </w:pPr>
      <w:r w:rsidRPr="004B16D4">
        <w:rPr>
          <w:color w:val="9BBB59" w:themeColor="accent3"/>
        </w:rPr>
        <w:t xml:space="preserve">Austin, J.L. </w:t>
      </w:r>
      <w:r>
        <w:rPr>
          <w:color w:val="9BBB59" w:themeColor="accent3"/>
        </w:rPr>
        <w:t>(</w:t>
      </w:r>
      <w:r w:rsidRPr="004B16D4">
        <w:rPr>
          <w:color w:val="9BBB59" w:themeColor="accent3"/>
        </w:rPr>
        <w:t>1962</w:t>
      </w:r>
      <w:r>
        <w:rPr>
          <w:color w:val="9BBB59" w:themeColor="accent3"/>
        </w:rPr>
        <w:t>)</w:t>
      </w:r>
      <w:r w:rsidRPr="004B16D4">
        <w:rPr>
          <w:color w:val="9BBB59" w:themeColor="accent3"/>
        </w:rPr>
        <w:t xml:space="preserve">. </w:t>
      </w:r>
      <w:r w:rsidRPr="004B16D4">
        <w:rPr>
          <w:i/>
          <w:color w:val="9BBB59" w:themeColor="accent3"/>
        </w:rPr>
        <w:t>How to do things with words</w:t>
      </w:r>
      <w:r w:rsidRPr="004B16D4">
        <w:rPr>
          <w:color w:val="9BBB59" w:themeColor="accent3"/>
        </w:rPr>
        <w:t>. Oxford, UK: The Clarendon Press.</w:t>
      </w:r>
    </w:p>
    <w:p w:rsidR="002A67DF" w:rsidRPr="004B16D4" w:rsidRDefault="002A67DF" w:rsidP="002A67DF">
      <w:pPr>
        <w:spacing w:line="480" w:lineRule="auto"/>
        <w:ind w:hanging="288"/>
        <w:rPr>
          <w:color w:val="9BBB59" w:themeColor="accent3"/>
        </w:rPr>
      </w:pPr>
      <w:r w:rsidRPr="004B16D4">
        <w:rPr>
          <w:color w:val="9BBB59" w:themeColor="accent3"/>
        </w:rPr>
        <w:t xml:space="preserve">Authors </w:t>
      </w:r>
      <w:r>
        <w:rPr>
          <w:color w:val="9BBB59" w:themeColor="accent3"/>
        </w:rPr>
        <w:t>(</w:t>
      </w:r>
      <w:r w:rsidRPr="004B16D4">
        <w:rPr>
          <w:color w:val="9BBB59" w:themeColor="accent3"/>
        </w:rPr>
        <w:t>2010</w:t>
      </w:r>
      <w:r>
        <w:rPr>
          <w:color w:val="9BBB59" w:themeColor="accent3"/>
        </w:rPr>
        <w:t>)</w:t>
      </w:r>
      <w:r w:rsidRPr="004B16D4">
        <w:rPr>
          <w:color w:val="9BBB59" w:themeColor="accent3"/>
        </w:rPr>
        <w:t xml:space="preserve">, </w:t>
      </w:r>
      <w:r>
        <w:rPr>
          <w:color w:val="9BBB59" w:themeColor="accent3"/>
        </w:rPr>
        <w:t>(</w:t>
      </w:r>
      <w:r w:rsidRPr="004B16D4">
        <w:rPr>
          <w:color w:val="9BBB59" w:themeColor="accent3"/>
        </w:rPr>
        <w:t>2011</w:t>
      </w:r>
      <w:r>
        <w:rPr>
          <w:color w:val="9BBB59" w:themeColor="accent3"/>
        </w:rPr>
        <w:t>)</w:t>
      </w:r>
      <w:r w:rsidRPr="004B16D4">
        <w:rPr>
          <w:color w:val="9BBB59" w:themeColor="accent3"/>
        </w:rPr>
        <w:t>, n.d.</w:t>
      </w:r>
    </w:p>
    <w:p w:rsidR="002A67DF" w:rsidRPr="004B16D4" w:rsidRDefault="002A67DF" w:rsidP="002A67DF">
      <w:pPr>
        <w:spacing w:line="480" w:lineRule="auto"/>
        <w:ind w:hanging="288"/>
        <w:rPr>
          <w:color w:val="000000" w:themeColor="text1"/>
        </w:rPr>
      </w:pPr>
      <w:r w:rsidRPr="004B16D4">
        <w:rPr>
          <w:color w:val="9BBB59" w:themeColor="accent3"/>
        </w:rPr>
        <w:t>Baum, J.A.C., Rowley, T.J.,</w:t>
      </w:r>
      <w:r>
        <w:rPr>
          <w:color w:val="9BBB59" w:themeColor="accent3"/>
        </w:rPr>
        <w:t>Shipilov, A.V. &amp;</w:t>
      </w:r>
      <w:r w:rsidRPr="004B16D4">
        <w:rPr>
          <w:color w:val="9BBB59" w:themeColor="accent3"/>
        </w:rPr>
        <w:t xml:space="preserve"> Chuang, Y.-T. </w:t>
      </w:r>
      <w:r>
        <w:rPr>
          <w:color w:val="9BBB59" w:themeColor="accent3"/>
        </w:rPr>
        <w:t>(</w:t>
      </w:r>
      <w:r w:rsidRPr="004B16D4">
        <w:rPr>
          <w:color w:val="9BBB59" w:themeColor="accent3"/>
        </w:rPr>
        <w:t>2005</w:t>
      </w:r>
      <w:r>
        <w:rPr>
          <w:color w:val="9BBB59" w:themeColor="accent3"/>
        </w:rPr>
        <w:t>)</w:t>
      </w:r>
      <w:r w:rsidRPr="004B16D4">
        <w:rPr>
          <w:color w:val="9BBB59" w:themeColor="accent3"/>
        </w:rPr>
        <w:t>. Dancing with strangers:</w:t>
      </w:r>
      <w:r w:rsidRPr="004B16D4">
        <w:rPr>
          <w:color w:val="000000" w:themeColor="text1"/>
        </w:rPr>
        <w:t xml:space="preserve"> Aspiration performance and the search for underwriting syndicate partners. </w:t>
      </w:r>
      <w:r w:rsidRPr="004B16D4">
        <w:rPr>
          <w:i/>
          <w:color w:val="000000" w:themeColor="text1"/>
        </w:rPr>
        <w:t>Administrative Science Quarterly</w:t>
      </w:r>
      <w:r>
        <w:rPr>
          <w:color w:val="000000" w:themeColor="text1"/>
        </w:rPr>
        <w:t xml:space="preserve">, </w:t>
      </w:r>
      <w:r w:rsidRPr="00C100FD">
        <w:rPr>
          <w:i/>
          <w:color w:val="000000" w:themeColor="text1"/>
        </w:rPr>
        <w:t>50</w:t>
      </w:r>
      <w:r>
        <w:rPr>
          <w:color w:val="000000" w:themeColor="text1"/>
        </w:rPr>
        <w:t>,</w:t>
      </w:r>
      <w:r w:rsidRPr="004B16D4">
        <w:rPr>
          <w:color w:val="000000" w:themeColor="text1"/>
        </w:rPr>
        <w:t xml:space="preserve"> 536–575.</w:t>
      </w:r>
    </w:p>
    <w:p w:rsidR="002A67DF" w:rsidRPr="004B16D4" w:rsidRDefault="002A67DF" w:rsidP="002A67DF">
      <w:pPr>
        <w:spacing w:line="480" w:lineRule="auto"/>
        <w:ind w:hanging="288"/>
        <w:rPr>
          <w:color w:val="000000"/>
        </w:rPr>
      </w:pPr>
      <w:r w:rsidRPr="004B16D4">
        <w:rPr>
          <w:color w:val="9BBB59" w:themeColor="accent3"/>
        </w:rPr>
        <w:t>Beunza, D.</w:t>
      </w:r>
      <w:r>
        <w:rPr>
          <w:color w:val="9BBB59" w:themeColor="accent3"/>
        </w:rPr>
        <w:t xml:space="preserve"> &amp;</w:t>
      </w:r>
      <w:r w:rsidRPr="004B16D4">
        <w:rPr>
          <w:color w:val="9BBB59" w:themeColor="accent3"/>
        </w:rPr>
        <w:t xml:space="preserve"> Stark, D. </w:t>
      </w:r>
      <w:r>
        <w:rPr>
          <w:color w:val="9BBB59" w:themeColor="accent3"/>
        </w:rPr>
        <w:t>(</w:t>
      </w:r>
      <w:r w:rsidRPr="004B16D4">
        <w:rPr>
          <w:color w:val="9BBB59" w:themeColor="accent3"/>
        </w:rPr>
        <w:t>2004</w:t>
      </w:r>
      <w:r>
        <w:rPr>
          <w:color w:val="9BBB59" w:themeColor="accent3"/>
        </w:rPr>
        <w:t>)</w:t>
      </w:r>
      <w:r w:rsidRPr="004B16D4">
        <w:rPr>
          <w:color w:val="9BBB59" w:themeColor="accent3"/>
        </w:rPr>
        <w:t>. Tools of the trade: The socio-technology of arbitrage in a Wall</w:t>
      </w:r>
      <w:r w:rsidRPr="004B16D4">
        <w:rPr>
          <w:color w:val="000000"/>
        </w:rPr>
        <w:t xml:space="preserve"> Street trading room. </w:t>
      </w:r>
      <w:r w:rsidRPr="004B16D4">
        <w:rPr>
          <w:i/>
          <w:color w:val="000000"/>
        </w:rPr>
        <w:t>Industrial and Corporate Change</w:t>
      </w:r>
      <w:r>
        <w:rPr>
          <w:color w:val="000000"/>
        </w:rPr>
        <w:t xml:space="preserve">, </w:t>
      </w:r>
      <w:r w:rsidRPr="00C100FD">
        <w:rPr>
          <w:i/>
          <w:color w:val="000000"/>
        </w:rPr>
        <w:t>13</w:t>
      </w:r>
      <w:r>
        <w:rPr>
          <w:color w:val="000000"/>
        </w:rPr>
        <w:t>,</w:t>
      </w:r>
      <w:r w:rsidRPr="004B16D4">
        <w:rPr>
          <w:color w:val="000000"/>
        </w:rPr>
        <w:t xml:space="preserve"> 369–400. </w:t>
      </w:r>
    </w:p>
    <w:p w:rsidR="002A67DF" w:rsidRPr="004B16D4" w:rsidRDefault="002A67DF" w:rsidP="002A67DF">
      <w:pPr>
        <w:spacing w:line="480" w:lineRule="auto"/>
        <w:ind w:hanging="288"/>
        <w:rPr>
          <w:lang w:val="en-US"/>
        </w:rPr>
      </w:pPr>
      <w:r w:rsidRPr="004B16D4">
        <w:rPr>
          <w:color w:val="9BBB59" w:themeColor="accent3"/>
        </w:rPr>
        <w:t xml:space="preserve">Bank for International Settlements </w:t>
      </w:r>
      <w:r>
        <w:rPr>
          <w:color w:val="9BBB59" w:themeColor="accent3"/>
        </w:rPr>
        <w:t>(</w:t>
      </w:r>
      <w:r w:rsidRPr="004B16D4">
        <w:rPr>
          <w:color w:val="9BBB59" w:themeColor="accent3"/>
        </w:rPr>
        <w:t>2003</w:t>
      </w:r>
      <w:r>
        <w:rPr>
          <w:color w:val="9BBB59" w:themeColor="accent3"/>
        </w:rPr>
        <w:t>)</w:t>
      </w:r>
      <w:r w:rsidRPr="004B16D4">
        <w:rPr>
          <w:color w:val="9BBB59" w:themeColor="accent3"/>
        </w:rPr>
        <w:t xml:space="preserve">. </w:t>
      </w:r>
      <w:r w:rsidRPr="004B16D4">
        <w:rPr>
          <w:i/>
          <w:color w:val="9BBB59" w:themeColor="accent3"/>
          <w:lang w:val="en-US"/>
        </w:rPr>
        <w:t>Credit risk transfer: Report</w:t>
      </w:r>
      <w:r w:rsidRPr="004B16D4">
        <w:rPr>
          <w:color w:val="9BBB59" w:themeColor="accent3"/>
          <w:lang w:val="en-US"/>
        </w:rPr>
        <w:t>. Basel: Bank for</w:t>
      </w:r>
      <w:r w:rsidRPr="004B16D4">
        <w:rPr>
          <w:lang w:val="en-US"/>
        </w:rPr>
        <w:t xml:space="preserve"> International Settlements.</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 xml:space="preserve">Borgatti, S. P. &amp; Everett, M. </w:t>
      </w:r>
      <w:r>
        <w:rPr>
          <w:color w:val="9BBB59" w:themeColor="accent3"/>
          <w:lang w:val="en-US"/>
        </w:rPr>
        <w:t>(</w:t>
      </w:r>
      <w:r w:rsidRPr="004B16D4">
        <w:rPr>
          <w:color w:val="9BBB59" w:themeColor="accent3"/>
          <w:lang w:val="en-US"/>
        </w:rPr>
        <w:t>1999</w:t>
      </w:r>
      <w:r>
        <w:rPr>
          <w:color w:val="9BBB59" w:themeColor="accent3"/>
          <w:lang w:val="en-US"/>
        </w:rPr>
        <w:t>)</w:t>
      </w:r>
      <w:r w:rsidRPr="004B16D4">
        <w:rPr>
          <w:color w:val="9BBB59" w:themeColor="accent3"/>
          <w:lang w:val="en-US"/>
        </w:rPr>
        <w:t xml:space="preserve">. Models of core/periphery structures. </w:t>
      </w:r>
      <w:r w:rsidRPr="004B16D4">
        <w:rPr>
          <w:i/>
          <w:color w:val="9BBB59" w:themeColor="accent3"/>
          <w:lang w:val="en-US"/>
        </w:rPr>
        <w:t>Social Networks</w:t>
      </w:r>
      <w:r w:rsidRPr="004B16D4">
        <w:rPr>
          <w:color w:val="9BBB59" w:themeColor="accent3"/>
          <w:lang w:val="en-US"/>
        </w:rPr>
        <w:t xml:space="preserve">, </w:t>
      </w:r>
      <w:r w:rsidRPr="00C100FD">
        <w:rPr>
          <w:i/>
          <w:color w:val="9BBB59" w:themeColor="accent3"/>
          <w:lang w:val="en-US"/>
        </w:rPr>
        <w:t>21</w:t>
      </w:r>
      <w:r>
        <w:rPr>
          <w:color w:val="9BBB59" w:themeColor="accent3"/>
          <w:lang w:val="en-US"/>
        </w:rPr>
        <w:t>,</w:t>
      </w:r>
      <w:r w:rsidRPr="004B16D4">
        <w:rPr>
          <w:color w:val="9BBB59" w:themeColor="accent3"/>
          <w:lang w:val="en-US"/>
        </w:rPr>
        <w:t xml:space="preserve"> 375-395.</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lastRenderedPageBreak/>
        <w:t xml:space="preserve">Borgatti, S.P. </w:t>
      </w:r>
      <w:r>
        <w:rPr>
          <w:color w:val="9BBB59" w:themeColor="accent3"/>
          <w:lang w:val="en-US"/>
        </w:rPr>
        <w:t>(</w:t>
      </w:r>
      <w:r w:rsidRPr="004B16D4">
        <w:rPr>
          <w:color w:val="9BBB59" w:themeColor="accent3"/>
          <w:lang w:val="en-US"/>
        </w:rPr>
        <w:t>2005</w:t>
      </w:r>
      <w:r>
        <w:rPr>
          <w:color w:val="9BBB59" w:themeColor="accent3"/>
          <w:lang w:val="en-US"/>
        </w:rPr>
        <w:t>)</w:t>
      </w:r>
      <w:r w:rsidRPr="004B16D4">
        <w:rPr>
          <w:color w:val="9BBB59" w:themeColor="accent3"/>
          <w:lang w:val="en-US"/>
        </w:rPr>
        <w:t xml:space="preserve">. Centrality and network flow. </w:t>
      </w:r>
      <w:r w:rsidRPr="004B16D4">
        <w:rPr>
          <w:i/>
          <w:color w:val="9BBB59" w:themeColor="accent3"/>
          <w:lang w:val="en-US"/>
        </w:rPr>
        <w:t>Social Networks,</w:t>
      </w:r>
      <w:r w:rsidRPr="004B16D4">
        <w:rPr>
          <w:color w:val="9BBB59" w:themeColor="accent3"/>
          <w:lang w:val="en-US"/>
        </w:rPr>
        <w:t xml:space="preserve"> </w:t>
      </w:r>
      <w:r w:rsidRPr="00C100FD">
        <w:rPr>
          <w:i/>
          <w:color w:val="9BBB59" w:themeColor="accent3"/>
          <w:lang w:val="en-US"/>
        </w:rPr>
        <w:t>27</w:t>
      </w:r>
      <w:r>
        <w:rPr>
          <w:color w:val="9BBB59" w:themeColor="accent3"/>
          <w:lang w:val="en-US"/>
        </w:rPr>
        <w:t>,</w:t>
      </w:r>
      <w:r w:rsidRPr="004B16D4">
        <w:rPr>
          <w:color w:val="9BBB59" w:themeColor="accent3"/>
          <w:lang w:val="en-US"/>
        </w:rPr>
        <w:t xml:space="preserve"> 55–71. </w:t>
      </w:r>
    </w:p>
    <w:p w:rsidR="002A67DF" w:rsidRPr="004B16D4" w:rsidRDefault="002A67DF" w:rsidP="002A67DF">
      <w:pPr>
        <w:spacing w:line="480" w:lineRule="auto"/>
        <w:ind w:hanging="288"/>
        <w:rPr>
          <w:color w:val="000000" w:themeColor="text1"/>
        </w:rPr>
      </w:pPr>
      <w:r w:rsidRPr="004B16D4">
        <w:rPr>
          <w:color w:val="9BBB59" w:themeColor="accent3"/>
        </w:rPr>
        <w:t xml:space="preserve">Bromiley, P., Miller, K., &amp; Rau, D. </w:t>
      </w:r>
      <w:r>
        <w:rPr>
          <w:color w:val="9BBB59" w:themeColor="accent3"/>
        </w:rPr>
        <w:t>(</w:t>
      </w:r>
      <w:r w:rsidRPr="004B16D4">
        <w:rPr>
          <w:color w:val="9BBB59" w:themeColor="accent3"/>
        </w:rPr>
        <w:t>2006</w:t>
      </w:r>
      <w:r>
        <w:rPr>
          <w:color w:val="9BBB59" w:themeColor="accent3"/>
        </w:rPr>
        <w:t>)</w:t>
      </w:r>
      <w:r w:rsidRPr="004B16D4">
        <w:rPr>
          <w:color w:val="9BBB59" w:themeColor="accent3"/>
        </w:rPr>
        <w:t>. Risk in strategic management r</w:t>
      </w:r>
      <w:r>
        <w:rPr>
          <w:color w:val="9BBB59" w:themeColor="accent3"/>
        </w:rPr>
        <w:t>esearch. I</w:t>
      </w:r>
      <w:r w:rsidRPr="004B16D4">
        <w:rPr>
          <w:color w:val="9BBB59" w:themeColor="accent3"/>
        </w:rPr>
        <w:t>n: Hitt, M.A.,</w:t>
      </w:r>
      <w:r w:rsidRPr="004B16D4">
        <w:rPr>
          <w:color w:val="000000" w:themeColor="text1"/>
        </w:rPr>
        <w:t xml:space="preserve"> Freeman, R.E., Harrison, J. (Eds.), </w:t>
      </w:r>
      <w:r w:rsidRPr="004B16D4">
        <w:rPr>
          <w:i/>
          <w:color w:val="000000" w:themeColor="text1"/>
        </w:rPr>
        <w:t>The Blackwell handbook of strategic management</w:t>
      </w:r>
      <w:r>
        <w:rPr>
          <w:color w:val="000000" w:themeColor="text1"/>
        </w:rPr>
        <w:t>, pp.</w:t>
      </w:r>
      <w:r w:rsidRPr="004B16D4">
        <w:rPr>
          <w:color w:val="000000" w:themeColor="text1"/>
        </w:rPr>
        <w:t xml:space="preserve"> 259-288.</w:t>
      </w:r>
      <w:r>
        <w:rPr>
          <w:color w:val="000000" w:themeColor="text1"/>
        </w:rPr>
        <w:t xml:space="preserve"> </w:t>
      </w:r>
      <w:r w:rsidRPr="004B16D4">
        <w:rPr>
          <w:color w:val="000000" w:themeColor="text1"/>
        </w:rPr>
        <w:t>Oxford: Blackwell Publishing Ltd.</w:t>
      </w:r>
    </w:p>
    <w:p w:rsidR="002A67DF" w:rsidRPr="004B16D4" w:rsidRDefault="002A67DF" w:rsidP="002A67DF">
      <w:pPr>
        <w:spacing w:line="480" w:lineRule="auto"/>
        <w:ind w:hanging="288"/>
        <w:rPr>
          <w:color w:val="000000"/>
        </w:rPr>
      </w:pPr>
      <w:r w:rsidRPr="004B16D4">
        <w:rPr>
          <w:color w:val="9BBB59" w:themeColor="accent3"/>
        </w:rPr>
        <w:t xml:space="preserve">Callon, M. </w:t>
      </w:r>
      <w:r>
        <w:rPr>
          <w:color w:val="9BBB59" w:themeColor="accent3"/>
        </w:rPr>
        <w:t>(</w:t>
      </w:r>
      <w:r w:rsidRPr="004B16D4">
        <w:rPr>
          <w:color w:val="9BBB59" w:themeColor="accent3"/>
        </w:rPr>
        <w:t>1998</w:t>
      </w:r>
      <w:r>
        <w:rPr>
          <w:color w:val="9BBB59" w:themeColor="accent3"/>
        </w:rPr>
        <w:t>)</w:t>
      </w:r>
      <w:r w:rsidRPr="004B16D4">
        <w:rPr>
          <w:color w:val="9BBB59" w:themeColor="accent3"/>
        </w:rPr>
        <w:t xml:space="preserve">. Introduction: the embeddedness of economic markets in economics. </w:t>
      </w:r>
      <w:r w:rsidRPr="004B16D4">
        <w:rPr>
          <w:i/>
          <w:color w:val="9BBB59" w:themeColor="accent3"/>
        </w:rPr>
        <w:t>The</w:t>
      </w:r>
      <w:r w:rsidRPr="004B16D4">
        <w:rPr>
          <w:i/>
          <w:color w:val="000000"/>
        </w:rPr>
        <w:t xml:space="preserve"> Sociological Review,</w:t>
      </w:r>
      <w:r w:rsidRPr="004B16D4">
        <w:rPr>
          <w:color w:val="000000"/>
        </w:rPr>
        <w:t xml:space="preserve"> </w:t>
      </w:r>
      <w:r w:rsidRPr="00C100FD">
        <w:rPr>
          <w:i/>
          <w:color w:val="000000"/>
        </w:rPr>
        <w:t>46</w:t>
      </w:r>
      <w:r>
        <w:rPr>
          <w:color w:val="000000"/>
        </w:rPr>
        <w:t>,</w:t>
      </w:r>
      <w:r w:rsidRPr="004B16D4">
        <w:rPr>
          <w:color w:val="000000"/>
        </w:rPr>
        <w:t xml:space="preserve"> 1–57. </w:t>
      </w:r>
    </w:p>
    <w:p w:rsidR="002A67DF" w:rsidRPr="004B16D4" w:rsidRDefault="002A67DF" w:rsidP="002A67DF">
      <w:pPr>
        <w:spacing w:line="480" w:lineRule="auto"/>
        <w:ind w:hanging="288"/>
        <w:rPr>
          <w:color w:val="9BBB59" w:themeColor="accent3"/>
        </w:rPr>
      </w:pPr>
      <w:r w:rsidRPr="004B16D4">
        <w:rPr>
          <w:color w:val="9BBB59" w:themeColor="accent3"/>
        </w:rPr>
        <w:t xml:space="preserve">Chen, N., Cifuentes, A., Desai, M. &amp; Ray, A. </w:t>
      </w:r>
      <w:r>
        <w:rPr>
          <w:color w:val="9BBB59" w:themeColor="accent3"/>
        </w:rPr>
        <w:t>(</w:t>
      </w:r>
      <w:r w:rsidRPr="004B16D4">
        <w:rPr>
          <w:color w:val="9BBB59" w:themeColor="accent3"/>
        </w:rPr>
        <w:t>2005</w:t>
      </w:r>
      <w:r>
        <w:rPr>
          <w:color w:val="9BBB59" w:themeColor="accent3"/>
        </w:rPr>
        <w:t>)</w:t>
      </w:r>
      <w:r w:rsidRPr="004B16D4">
        <w:rPr>
          <w:color w:val="9BBB59" w:themeColor="accent3"/>
        </w:rPr>
        <w:t xml:space="preserve">. </w:t>
      </w:r>
      <w:r w:rsidRPr="004B16D4">
        <w:rPr>
          <w:i/>
          <w:color w:val="9BBB59" w:themeColor="accent3"/>
        </w:rPr>
        <w:t>The young and the restless: Correlation drama at the big three rating agencies</w:t>
      </w:r>
      <w:r w:rsidRPr="004B16D4">
        <w:rPr>
          <w:color w:val="9BBB59" w:themeColor="accent3"/>
        </w:rPr>
        <w:t>, Wachovia Securities 22/02/2005</w:t>
      </w:r>
    </w:p>
    <w:p w:rsidR="002A67DF" w:rsidRPr="004B16D4" w:rsidRDefault="002A67DF" w:rsidP="002A67DF">
      <w:pPr>
        <w:spacing w:line="480" w:lineRule="auto"/>
        <w:ind w:hanging="288"/>
        <w:rPr>
          <w:color w:val="000000" w:themeColor="text1"/>
        </w:rPr>
      </w:pPr>
      <w:r w:rsidRPr="004B16D4">
        <w:rPr>
          <w:color w:val="9BBB59" w:themeColor="accent3"/>
        </w:rPr>
        <w:t>Choudhry, M. &amp;</w:t>
      </w:r>
      <w:r>
        <w:rPr>
          <w:color w:val="9BBB59" w:themeColor="accent3"/>
        </w:rPr>
        <w:t xml:space="preserve"> </w:t>
      </w:r>
      <w:r w:rsidRPr="004B16D4">
        <w:rPr>
          <w:color w:val="9BBB59" w:themeColor="accent3"/>
        </w:rPr>
        <w:t xml:space="preserve">Fabozzi, F. J. </w:t>
      </w:r>
      <w:r>
        <w:rPr>
          <w:color w:val="9BBB59" w:themeColor="accent3"/>
        </w:rPr>
        <w:t>(</w:t>
      </w:r>
      <w:r w:rsidRPr="004B16D4">
        <w:rPr>
          <w:color w:val="9BBB59" w:themeColor="accent3"/>
        </w:rPr>
        <w:t>2003</w:t>
      </w:r>
      <w:r>
        <w:rPr>
          <w:color w:val="9BBB59" w:themeColor="accent3"/>
        </w:rPr>
        <w:t>)</w:t>
      </w:r>
      <w:r w:rsidRPr="004B16D4">
        <w:rPr>
          <w:color w:val="9BBB59" w:themeColor="accent3"/>
        </w:rPr>
        <w:t>. Originating collateralized debt obligations for balance sheet</w:t>
      </w:r>
      <w:r w:rsidRPr="004B16D4">
        <w:rPr>
          <w:color w:val="000000" w:themeColor="text1"/>
        </w:rPr>
        <w:t xml:space="preserve"> management. </w:t>
      </w:r>
      <w:r w:rsidRPr="004B16D4">
        <w:rPr>
          <w:i/>
          <w:color w:val="000000" w:themeColor="text1"/>
        </w:rPr>
        <w:t>Journal of Structured and Project Finance,</w:t>
      </w:r>
      <w:r>
        <w:rPr>
          <w:color w:val="000000" w:themeColor="text1"/>
        </w:rPr>
        <w:t xml:space="preserve"> 9,</w:t>
      </w:r>
      <w:r w:rsidRPr="004B16D4">
        <w:rPr>
          <w:color w:val="000000" w:themeColor="text1"/>
        </w:rPr>
        <w:t xml:space="preserve"> 32–52.</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 xml:space="preserve">Cordell, L., Huang, Y. &amp; Williams, M. </w:t>
      </w:r>
      <w:r>
        <w:rPr>
          <w:color w:val="9BBB59" w:themeColor="accent3"/>
          <w:lang w:val="en-US"/>
        </w:rPr>
        <w:t>(</w:t>
      </w:r>
      <w:r w:rsidRPr="004B16D4">
        <w:rPr>
          <w:color w:val="9BBB59" w:themeColor="accent3"/>
          <w:lang w:val="en-US"/>
        </w:rPr>
        <w:t>2012</w:t>
      </w:r>
      <w:r>
        <w:rPr>
          <w:color w:val="9BBB59" w:themeColor="accent3"/>
          <w:lang w:val="en-US"/>
        </w:rPr>
        <w:t>)</w:t>
      </w:r>
      <w:r w:rsidRPr="004B16D4">
        <w:rPr>
          <w:color w:val="9BBB59" w:themeColor="accent3"/>
          <w:lang w:val="en-US"/>
        </w:rPr>
        <w:t xml:space="preserve">. </w:t>
      </w:r>
      <w:r w:rsidRPr="004B16D4">
        <w:rPr>
          <w:i/>
          <w:color w:val="9BBB59" w:themeColor="accent3"/>
          <w:lang w:val="en-US"/>
        </w:rPr>
        <w:t>Collateral damage: Sizing and assessing the subprime CDO crisis.</w:t>
      </w:r>
      <w:r w:rsidRPr="004B16D4">
        <w:rPr>
          <w:color w:val="9BBB59" w:themeColor="accent3"/>
          <w:lang w:val="en-US"/>
        </w:rPr>
        <w:t xml:space="preserve"> Working Paper no. 11-30/R, Philadelphia, PA: Federal Reserve Bank of Philadelphia.</w:t>
      </w:r>
    </w:p>
    <w:p w:rsidR="002A67DF" w:rsidRPr="004B16D4" w:rsidRDefault="002A67DF" w:rsidP="002A67DF">
      <w:pPr>
        <w:spacing w:line="480" w:lineRule="auto"/>
        <w:ind w:hanging="288"/>
        <w:rPr>
          <w:color w:val="000000"/>
        </w:rPr>
      </w:pPr>
      <w:r w:rsidRPr="004B16D4">
        <w:rPr>
          <w:color w:val="9BBB59" w:themeColor="accent3"/>
        </w:rPr>
        <w:t>DeMarzo, P.</w:t>
      </w:r>
      <w:r>
        <w:rPr>
          <w:color w:val="9BBB59" w:themeColor="accent3"/>
        </w:rPr>
        <w:t xml:space="preserve"> </w:t>
      </w:r>
      <w:r w:rsidRPr="004B16D4">
        <w:rPr>
          <w:color w:val="9BBB59" w:themeColor="accent3"/>
        </w:rPr>
        <w:t xml:space="preserve">M. </w:t>
      </w:r>
      <w:r>
        <w:rPr>
          <w:color w:val="9BBB59" w:themeColor="accent3"/>
        </w:rPr>
        <w:t>(</w:t>
      </w:r>
      <w:r w:rsidRPr="004B16D4">
        <w:rPr>
          <w:color w:val="9BBB59" w:themeColor="accent3"/>
        </w:rPr>
        <w:t>2005</w:t>
      </w:r>
      <w:r>
        <w:rPr>
          <w:color w:val="9BBB59" w:themeColor="accent3"/>
        </w:rPr>
        <w:t>)</w:t>
      </w:r>
      <w:r w:rsidRPr="004B16D4">
        <w:rPr>
          <w:color w:val="9BBB59" w:themeColor="accent3"/>
        </w:rPr>
        <w:t>. The pooling and tranching of securities: A model of informed</w:t>
      </w:r>
      <w:r w:rsidRPr="004B16D4">
        <w:rPr>
          <w:color w:val="000000"/>
        </w:rPr>
        <w:t xml:space="preserve"> intermediation. </w:t>
      </w:r>
      <w:r w:rsidRPr="004B16D4">
        <w:rPr>
          <w:i/>
          <w:color w:val="000000"/>
        </w:rPr>
        <w:t>The Review of Financial Studies,</w:t>
      </w:r>
      <w:r w:rsidRPr="004B16D4">
        <w:rPr>
          <w:color w:val="000000"/>
        </w:rPr>
        <w:t xml:space="preserve"> </w:t>
      </w:r>
      <w:r w:rsidRPr="00A368DF">
        <w:rPr>
          <w:i/>
          <w:color w:val="000000"/>
        </w:rPr>
        <w:t>18</w:t>
      </w:r>
      <w:r>
        <w:rPr>
          <w:color w:val="000000"/>
        </w:rPr>
        <w:t>,</w:t>
      </w:r>
      <w:r w:rsidRPr="004B16D4">
        <w:rPr>
          <w:color w:val="000000"/>
        </w:rPr>
        <w:t xml:space="preserve"> 1–35.</w:t>
      </w:r>
    </w:p>
    <w:p w:rsidR="002A67DF" w:rsidRPr="004B16D4" w:rsidRDefault="002A67DF" w:rsidP="002A67DF">
      <w:pPr>
        <w:spacing w:line="480" w:lineRule="auto"/>
        <w:ind w:hanging="288"/>
        <w:rPr>
          <w:color w:val="000000" w:themeColor="text1"/>
        </w:rPr>
      </w:pPr>
      <w:r w:rsidRPr="004B16D4">
        <w:rPr>
          <w:color w:val="9BBB59" w:themeColor="accent3"/>
        </w:rPr>
        <w:t xml:space="preserve">DeMasi, J., </w:t>
      </w:r>
      <w:r>
        <w:rPr>
          <w:color w:val="9BBB59" w:themeColor="accent3"/>
        </w:rPr>
        <w:t>(</w:t>
      </w:r>
      <w:r w:rsidRPr="004B16D4">
        <w:rPr>
          <w:color w:val="9BBB59" w:themeColor="accent3"/>
        </w:rPr>
        <w:t>2007</w:t>
      </w:r>
      <w:r>
        <w:rPr>
          <w:color w:val="9BBB59" w:themeColor="accent3"/>
        </w:rPr>
        <w:t>)</w:t>
      </w:r>
      <w:r w:rsidRPr="004B16D4">
        <w:rPr>
          <w:color w:val="9BBB59" w:themeColor="accent3"/>
        </w:rPr>
        <w:t xml:space="preserve">. An overview of collateralized debt obligations. </w:t>
      </w:r>
      <w:r w:rsidRPr="004B16D4">
        <w:rPr>
          <w:i/>
          <w:color w:val="9BBB59" w:themeColor="accent3"/>
        </w:rPr>
        <w:t>Community Banker</w:t>
      </w:r>
      <w:r w:rsidRPr="004B16D4">
        <w:rPr>
          <w:color w:val="9BBB59" w:themeColor="accent3"/>
        </w:rPr>
        <w:t xml:space="preserve">, </w:t>
      </w:r>
      <w:r w:rsidRPr="00A368DF">
        <w:rPr>
          <w:i/>
          <w:color w:val="9BBB59" w:themeColor="accent3"/>
        </w:rPr>
        <w:t>16</w:t>
      </w:r>
      <w:r w:rsidRPr="004B16D4">
        <w:rPr>
          <w:color w:val="9BBB59" w:themeColor="accent3"/>
        </w:rPr>
        <w:t>(7)</w:t>
      </w:r>
      <w:r>
        <w:rPr>
          <w:color w:val="9BBB59" w:themeColor="accent3"/>
        </w:rPr>
        <w:t>,</w:t>
      </w:r>
      <w:r>
        <w:rPr>
          <w:color w:val="000000" w:themeColor="text1"/>
        </w:rPr>
        <w:t xml:space="preserve"> 50-</w:t>
      </w:r>
      <w:r w:rsidRPr="004B16D4">
        <w:rPr>
          <w:color w:val="000000" w:themeColor="text1"/>
        </w:rPr>
        <w:t>52.</w:t>
      </w:r>
    </w:p>
    <w:p w:rsidR="002A67DF" w:rsidRPr="004B16D4" w:rsidRDefault="002A67DF" w:rsidP="002A67DF">
      <w:pPr>
        <w:spacing w:line="480" w:lineRule="auto"/>
        <w:ind w:hanging="288"/>
        <w:rPr>
          <w:lang w:val="en-US"/>
        </w:rPr>
      </w:pPr>
      <w:r w:rsidRPr="004B16D4">
        <w:rPr>
          <w:color w:val="9BBB59" w:themeColor="accent3"/>
          <w:lang w:val="en-US"/>
        </w:rPr>
        <w:t>Duffie, D. &amp;</w:t>
      </w:r>
      <w:r>
        <w:rPr>
          <w:color w:val="9BBB59" w:themeColor="accent3"/>
          <w:lang w:val="en-US"/>
        </w:rPr>
        <w:t xml:space="preserve"> </w:t>
      </w:r>
      <w:r w:rsidRPr="004B16D4">
        <w:rPr>
          <w:color w:val="9BBB59" w:themeColor="accent3"/>
          <w:lang w:val="en-US"/>
        </w:rPr>
        <w:t xml:space="preserve">Garleanu, N. </w:t>
      </w:r>
      <w:r>
        <w:rPr>
          <w:color w:val="9BBB59" w:themeColor="accent3"/>
          <w:lang w:val="en-US"/>
        </w:rPr>
        <w:t>(</w:t>
      </w:r>
      <w:r w:rsidRPr="004B16D4">
        <w:rPr>
          <w:color w:val="9BBB59" w:themeColor="accent3"/>
          <w:lang w:val="en-US"/>
        </w:rPr>
        <w:t>2001</w:t>
      </w:r>
      <w:r>
        <w:rPr>
          <w:color w:val="9BBB59" w:themeColor="accent3"/>
          <w:lang w:val="en-US"/>
        </w:rPr>
        <w:t>)</w:t>
      </w:r>
      <w:r w:rsidRPr="004B16D4">
        <w:rPr>
          <w:color w:val="9BBB59" w:themeColor="accent3"/>
          <w:lang w:val="en-US"/>
        </w:rPr>
        <w:t xml:space="preserve">. Risk and valuation of collaterized debt obligations. </w:t>
      </w:r>
      <w:r w:rsidRPr="004B16D4">
        <w:rPr>
          <w:i/>
          <w:color w:val="9BBB59" w:themeColor="accent3"/>
          <w:lang w:val="en-US"/>
        </w:rPr>
        <w:t>Financial</w:t>
      </w:r>
      <w:r w:rsidRPr="004B16D4">
        <w:rPr>
          <w:i/>
          <w:lang w:val="en-US"/>
        </w:rPr>
        <w:t xml:space="preserve"> Analysts Journal</w:t>
      </w:r>
      <w:r>
        <w:rPr>
          <w:lang w:val="en-US"/>
        </w:rPr>
        <w:t xml:space="preserve">, </w:t>
      </w:r>
      <w:r w:rsidRPr="00A368DF">
        <w:rPr>
          <w:i/>
          <w:lang w:val="en-US"/>
        </w:rPr>
        <w:t>57</w:t>
      </w:r>
      <w:r>
        <w:rPr>
          <w:lang w:val="en-US"/>
        </w:rPr>
        <w:t>,</w:t>
      </w:r>
      <w:r w:rsidRPr="004B16D4">
        <w:rPr>
          <w:lang w:val="en-US"/>
        </w:rPr>
        <w:t xml:space="preserve"> 41-59.</w:t>
      </w:r>
    </w:p>
    <w:p w:rsidR="002A67DF" w:rsidRPr="004B16D4" w:rsidRDefault="002A67DF" w:rsidP="002A67DF">
      <w:pPr>
        <w:spacing w:line="480" w:lineRule="auto"/>
        <w:ind w:hanging="288"/>
        <w:rPr>
          <w:lang w:val="en-US"/>
        </w:rPr>
      </w:pPr>
      <w:r w:rsidRPr="004B16D4">
        <w:rPr>
          <w:color w:val="9BBB59" w:themeColor="accent3"/>
          <w:lang w:val="en-US"/>
        </w:rPr>
        <w:t>Dyer, J. H. &amp;</w:t>
      </w:r>
      <w:r>
        <w:rPr>
          <w:color w:val="9BBB59" w:themeColor="accent3"/>
          <w:lang w:val="en-US"/>
        </w:rPr>
        <w:t xml:space="preserve"> </w:t>
      </w:r>
      <w:r w:rsidRPr="004B16D4">
        <w:rPr>
          <w:color w:val="9BBB59" w:themeColor="accent3"/>
          <w:lang w:val="en-US"/>
        </w:rPr>
        <w:t xml:space="preserve">Nobeoka, K. </w:t>
      </w:r>
      <w:r>
        <w:rPr>
          <w:color w:val="9BBB59" w:themeColor="accent3"/>
          <w:lang w:val="en-US"/>
        </w:rPr>
        <w:t>(</w:t>
      </w:r>
      <w:r w:rsidRPr="004B16D4">
        <w:rPr>
          <w:color w:val="9BBB59" w:themeColor="accent3"/>
          <w:lang w:val="en-US"/>
        </w:rPr>
        <w:t>2000</w:t>
      </w:r>
      <w:r>
        <w:rPr>
          <w:color w:val="9BBB59" w:themeColor="accent3"/>
          <w:lang w:val="en-US"/>
        </w:rPr>
        <w:t>)</w:t>
      </w:r>
      <w:r w:rsidRPr="004B16D4">
        <w:rPr>
          <w:color w:val="9BBB59" w:themeColor="accent3"/>
          <w:lang w:val="en-US"/>
        </w:rPr>
        <w:t>. Creating and managing a high-performance knowledge-sharing</w:t>
      </w:r>
      <w:r w:rsidRPr="004B16D4">
        <w:rPr>
          <w:lang w:val="en-US"/>
        </w:rPr>
        <w:t xml:space="preserve"> network: The Toyota case. </w:t>
      </w:r>
      <w:r w:rsidRPr="004B16D4">
        <w:rPr>
          <w:i/>
          <w:lang w:val="en-US"/>
        </w:rPr>
        <w:t>Strategic Management Journal</w:t>
      </w:r>
      <w:r w:rsidRPr="004B16D4">
        <w:rPr>
          <w:lang w:val="en-US"/>
        </w:rPr>
        <w:t xml:space="preserve">, </w:t>
      </w:r>
      <w:r w:rsidRPr="00A368DF">
        <w:rPr>
          <w:i/>
          <w:lang w:val="en-US"/>
        </w:rPr>
        <w:t>21</w:t>
      </w:r>
      <w:r>
        <w:rPr>
          <w:lang w:val="en-US"/>
        </w:rPr>
        <w:t>,</w:t>
      </w:r>
      <w:r w:rsidRPr="004B16D4">
        <w:rPr>
          <w:lang w:val="en-US"/>
        </w:rPr>
        <w:t xml:space="preserve"> 345-367.</w:t>
      </w:r>
    </w:p>
    <w:p w:rsidR="002A67DF" w:rsidRPr="004B16D4" w:rsidRDefault="002A67DF" w:rsidP="002A67DF">
      <w:pPr>
        <w:spacing w:line="480" w:lineRule="auto"/>
        <w:ind w:hanging="288"/>
        <w:rPr>
          <w:color w:val="000000" w:themeColor="text1"/>
        </w:rPr>
      </w:pPr>
      <w:r w:rsidRPr="004B16D4">
        <w:rPr>
          <w:color w:val="9BBB59" w:themeColor="accent3"/>
        </w:rPr>
        <w:t>Ebbers, J.J.</w:t>
      </w:r>
      <w:r>
        <w:rPr>
          <w:color w:val="9BBB59" w:themeColor="accent3"/>
        </w:rPr>
        <w:t xml:space="preserve"> </w:t>
      </w:r>
      <w:r w:rsidRPr="004B16D4">
        <w:rPr>
          <w:color w:val="9BBB59" w:themeColor="accent3"/>
        </w:rPr>
        <w:t xml:space="preserve">&amp; Wijnberg, N. M. </w:t>
      </w:r>
      <w:r>
        <w:rPr>
          <w:color w:val="9BBB59" w:themeColor="accent3"/>
        </w:rPr>
        <w:t>(</w:t>
      </w:r>
      <w:r w:rsidRPr="004B16D4">
        <w:rPr>
          <w:color w:val="9BBB59" w:themeColor="accent3"/>
        </w:rPr>
        <w:t>2017</w:t>
      </w:r>
      <w:r>
        <w:rPr>
          <w:color w:val="9BBB59" w:themeColor="accent3"/>
        </w:rPr>
        <w:t>)</w:t>
      </w:r>
      <w:r w:rsidRPr="004B16D4">
        <w:rPr>
          <w:color w:val="9BBB59" w:themeColor="accent3"/>
        </w:rPr>
        <w:t>. Betwixt and between: Role conflict, role ambiguity and</w:t>
      </w:r>
      <w:r w:rsidRPr="004B16D4">
        <w:rPr>
          <w:color w:val="000000" w:themeColor="text1"/>
        </w:rPr>
        <w:t xml:space="preserve"> role definition in project-based dual-leadership structures. </w:t>
      </w:r>
      <w:r w:rsidRPr="004B16D4">
        <w:rPr>
          <w:i/>
          <w:color w:val="000000" w:themeColor="text1"/>
        </w:rPr>
        <w:t xml:space="preserve">Human Relations, </w:t>
      </w:r>
      <w:r w:rsidRPr="00A368DF">
        <w:rPr>
          <w:i/>
          <w:color w:val="000000" w:themeColor="text1"/>
        </w:rPr>
        <w:t>70</w:t>
      </w:r>
      <w:r>
        <w:rPr>
          <w:color w:val="000000" w:themeColor="text1"/>
        </w:rPr>
        <w:t>(11),</w:t>
      </w:r>
      <w:r w:rsidRPr="004B16D4">
        <w:rPr>
          <w:color w:val="000000" w:themeColor="text1"/>
        </w:rPr>
        <w:t xml:space="preserve"> 1342-1365.</w:t>
      </w:r>
    </w:p>
    <w:p w:rsidR="002A67DF" w:rsidRPr="004B16D4" w:rsidRDefault="002A67DF" w:rsidP="002A67DF">
      <w:pPr>
        <w:spacing w:line="480" w:lineRule="auto"/>
        <w:ind w:hanging="288"/>
        <w:rPr>
          <w:lang w:val="en-US"/>
        </w:rPr>
      </w:pPr>
      <w:r w:rsidRPr="004B16D4">
        <w:rPr>
          <w:color w:val="9BBB59" w:themeColor="accent3"/>
          <w:lang w:val="en-US"/>
        </w:rPr>
        <w:lastRenderedPageBreak/>
        <w:t xml:space="preserve">European Central Bank. </w:t>
      </w:r>
      <w:r>
        <w:rPr>
          <w:color w:val="9BBB59" w:themeColor="accent3"/>
          <w:lang w:val="en-US"/>
        </w:rPr>
        <w:t>(</w:t>
      </w:r>
      <w:r w:rsidRPr="004B16D4">
        <w:rPr>
          <w:color w:val="9BBB59" w:themeColor="accent3"/>
          <w:lang w:val="en-US"/>
        </w:rPr>
        <w:t>2004</w:t>
      </w:r>
      <w:r>
        <w:rPr>
          <w:color w:val="9BBB59" w:themeColor="accent3"/>
          <w:lang w:val="en-US"/>
        </w:rPr>
        <w:t>)</w:t>
      </w:r>
      <w:r w:rsidRPr="004B16D4">
        <w:rPr>
          <w:color w:val="9BBB59" w:themeColor="accent3"/>
          <w:lang w:val="en-US"/>
        </w:rPr>
        <w:t xml:space="preserve">. </w:t>
      </w:r>
      <w:r w:rsidRPr="004B16D4">
        <w:rPr>
          <w:i/>
          <w:color w:val="9BBB59" w:themeColor="accent3"/>
          <w:lang w:val="en-US"/>
        </w:rPr>
        <w:t>Credit risk transfer by EU banks: activities, risks and risk</w:t>
      </w:r>
      <w:r w:rsidRPr="004B16D4">
        <w:rPr>
          <w:i/>
          <w:lang w:val="en-US"/>
        </w:rPr>
        <w:t xml:space="preserve"> management</w:t>
      </w:r>
      <w:r w:rsidRPr="004B16D4">
        <w:rPr>
          <w:lang w:val="en-US"/>
        </w:rPr>
        <w:t>. Frankfurt am Main: European Central Bank.</w:t>
      </w:r>
    </w:p>
    <w:p w:rsidR="002A67DF" w:rsidRPr="004B16D4" w:rsidRDefault="002A67DF" w:rsidP="002A67DF">
      <w:pPr>
        <w:spacing w:line="480" w:lineRule="auto"/>
        <w:ind w:hanging="288"/>
        <w:rPr>
          <w:color w:val="000000"/>
        </w:rPr>
      </w:pPr>
      <w:r w:rsidRPr="004B16D4">
        <w:rPr>
          <w:color w:val="9BBB59" w:themeColor="accent3"/>
        </w:rPr>
        <w:t xml:space="preserve">Eccles, R. G. &amp; Crane, D. B. </w:t>
      </w:r>
      <w:r>
        <w:rPr>
          <w:color w:val="9BBB59" w:themeColor="accent3"/>
        </w:rPr>
        <w:t>(</w:t>
      </w:r>
      <w:r w:rsidRPr="004B16D4">
        <w:rPr>
          <w:color w:val="9BBB59" w:themeColor="accent3"/>
        </w:rPr>
        <w:t>1988</w:t>
      </w:r>
      <w:r>
        <w:rPr>
          <w:color w:val="9BBB59" w:themeColor="accent3"/>
        </w:rPr>
        <w:t>)</w:t>
      </w:r>
      <w:r w:rsidRPr="004B16D4">
        <w:rPr>
          <w:color w:val="9BBB59" w:themeColor="accent3"/>
        </w:rPr>
        <w:t xml:space="preserve">. </w:t>
      </w:r>
      <w:r w:rsidRPr="004B16D4">
        <w:rPr>
          <w:i/>
          <w:color w:val="9BBB59" w:themeColor="accent3"/>
        </w:rPr>
        <w:t>Doing deals: Investment banks at work</w:t>
      </w:r>
      <w:r w:rsidRPr="004B16D4">
        <w:rPr>
          <w:color w:val="9BBB59" w:themeColor="accent3"/>
        </w:rPr>
        <w:t>. Boston</w:t>
      </w:r>
      <w:r w:rsidRPr="004B16D4">
        <w:rPr>
          <w:color w:val="000000"/>
        </w:rPr>
        <w:t>:</w:t>
      </w:r>
      <w:r>
        <w:rPr>
          <w:color w:val="000000"/>
        </w:rPr>
        <w:t xml:space="preserve"> </w:t>
      </w:r>
      <w:r w:rsidRPr="004B16D4">
        <w:rPr>
          <w:color w:val="000000"/>
        </w:rPr>
        <w:t>Harvard Business Review Press.</w:t>
      </w:r>
    </w:p>
    <w:p w:rsidR="002A67DF" w:rsidRPr="004B16D4" w:rsidRDefault="002A67DF" w:rsidP="002A67DF">
      <w:pPr>
        <w:spacing w:line="480" w:lineRule="auto"/>
        <w:ind w:hanging="288"/>
        <w:rPr>
          <w:color w:val="000000"/>
        </w:rPr>
      </w:pPr>
      <w:r w:rsidRPr="004B16D4">
        <w:rPr>
          <w:color w:val="9BBB59" w:themeColor="accent3"/>
        </w:rPr>
        <w:t xml:space="preserve">Edmondson, A. </w:t>
      </w:r>
      <w:r>
        <w:rPr>
          <w:color w:val="9BBB59" w:themeColor="accent3"/>
        </w:rPr>
        <w:t>(</w:t>
      </w:r>
      <w:r w:rsidRPr="004B16D4">
        <w:rPr>
          <w:color w:val="9BBB59" w:themeColor="accent3"/>
        </w:rPr>
        <w:t>1999</w:t>
      </w:r>
      <w:r>
        <w:rPr>
          <w:color w:val="9BBB59" w:themeColor="accent3"/>
        </w:rPr>
        <w:t>)</w:t>
      </w:r>
      <w:r w:rsidRPr="004B16D4">
        <w:rPr>
          <w:color w:val="9BBB59" w:themeColor="accent3"/>
        </w:rPr>
        <w:t xml:space="preserve">. Psychological safety and learning behavior in work teams. </w:t>
      </w:r>
      <w:r w:rsidRPr="004B16D4">
        <w:rPr>
          <w:i/>
          <w:color w:val="9BBB59" w:themeColor="accent3"/>
        </w:rPr>
        <w:t>Administrative</w:t>
      </w:r>
      <w:r w:rsidRPr="004B16D4">
        <w:rPr>
          <w:i/>
          <w:color w:val="000000"/>
        </w:rPr>
        <w:t xml:space="preserve"> Science Quarterly,</w:t>
      </w:r>
      <w:r>
        <w:rPr>
          <w:color w:val="000000"/>
        </w:rPr>
        <w:t xml:space="preserve"> </w:t>
      </w:r>
      <w:r w:rsidRPr="00A368DF">
        <w:rPr>
          <w:i/>
          <w:color w:val="000000"/>
        </w:rPr>
        <w:t>44</w:t>
      </w:r>
      <w:r>
        <w:rPr>
          <w:color w:val="000000"/>
        </w:rPr>
        <w:t>,</w:t>
      </w:r>
      <w:r w:rsidRPr="004B16D4">
        <w:rPr>
          <w:color w:val="000000"/>
        </w:rPr>
        <w:t xml:space="preserve"> 350–383. </w:t>
      </w:r>
    </w:p>
    <w:p w:rsidR="002A67DF" w:rsidRPr="004B16D4" w:rsidRDefault="002A67DF" w:rsidP="002A67DF">
      <w:pPr>
        <w:spacing w:line="480" w:lineRule="auto"/>
        <w:ind w:hanging="288"/>
        <w:rPr>
          <w:color w:val="8064A2" w:themeColor="accent4"/>
        </w:rPr>
      </w:pPr>
      <w:r w:rsidRPr="004B16D4">
        <w:rPr>
          <w:color w:val="8064A2" w:themeColor="accent4"/>
          <w:lang w:val="en-US"/>
        </w:rPr>
        <w:t xml:space="preserve">Engelen et al., </w:t>
      </w:r>
      <w:r>
        <w:rPr>
          <w:color w:val="8064A2" w:themeColor="accent4"/>
          <w:lang w:val="en-US"/>
        </w:rPr>
        <w:t>(</w:t>
      </w:r>
      <w:r w:rsidRPr="004B16D4">
        <w:rPr>
          <w:color w:val="8064A2" w:themeColor="accent4"/>
          <w:lang w:val="en-US"/>
        </w:rPr>
        <w:t>2012</w:t>
      </w:r>
      <w:r>
        <w:rPr>
          <w:color w:val="8064A2" w:themeColor="accent4"/>
          <w:lang w:val="en-US"/>
        </w:rPr>
        <w:t>).</w:t>
      </w:r>
    </w:p>
    <w:p w:rsidR="002A67DF" w:rsidRPr="004B16D4" w:rsidRDefault="002A67DF" w:rsidP="002A67DF">
      <w:pPr>
        <w:spacing w:line="480" w:lineRule="auto"/>
        <w:ind w:hanging="288"/>
        <w:rPr>
          <w:lang w:val="en-US"/>
        </w:rPr>
      </w:pPr>
      <w:r w:rsidRPr="004B16D4">
        <w:rPr>
          <w:color w:val="9BBB59" w:themeColor="accent3"/>
          <w:lang w:val="en-US"/>
        </w:rPr>
        <w:t xml:space="preserve">Fabozzi, F. &amp; Goodman, L. S. (2001). </w:t>
      </w:r>
      <w:r w:rsidRPr="004B16D4">
        <w:rPr>
          <w:i/>
          <w:color w:val="9BBB59" w:themeColor="accent3"/>
          <w:lang w:val="en-US"/>
        </w:rPr>
        <w:t>Investing in collateralized debt obligations</w:t>
      </w:r>
      <w:r w:rsidRPr="004B16D4">
        <w:rPr>
          <w:color w:val="9BBB59" w:themeColor="accent3"/>
          <w:lang w:val="en-US"/>
        </w:rPr>
        <w:t>. Hoboken</w:t>
      </w:r>
      <w:r w:rsidRPr="004B16D4">
        <w:rPr>
          <w:lang w:val="en-US"/>
        </w:rPr>
        <w:t>: John Wiley and Sons.</w:t>
      </w:r>
    </w:p>
    <w:p w:rsidR="002A67DF" w:rsidRPr="004B16D4" w:rsidRDefault="002A67DF" w:rsidP="002A67DF">
      <w:pPr>
        <w:spacing w:line="480" w:lineRule="auto"/>
        <w:ind w:hanging="288"/>
        <w:rPr>
          <w:color w:val="00B0F0"/>
        </w:rPr>
      </w:pPr>
      <w:r w:rsidRPr="004B16D4">
        <w:rPr>
          <w:color w:val="9BBB59" w:themeColor="accent3"/>
        </w:rPr>
        <w:t>F</w:t>
      </w:r>
      <w:r>
        <w:rPr>
          <w:color w:val="9BBB59" w:themeColor="accent3"/>
        </w:rPr>
        <w:t>ederal Reserve Bank of New York</w:t>
      </w:r>
      <w:r w:rsidRPr="004B16D4">
        <w:rPr>
          <w:color w:val="9BBB59" w:themeColor="accent3"/>
        </w:rPr>
        <w:t xml:space="preserve"> </w:t>
      </w:r>
      <w:r>
        <w:rPr>
          <w:color w:val="9BBB59" w:themeColor="accent3"/>
        </w:rPr>
        <w:t>(</w:t>
      </w:r>
      <w:r w:rsidRPr="004B16D4">
        <w:rPr>
          <w:color w:val="9BBB59" w:themeColor="accent3"/>
        </w:rPr>
        <w:t>2014</w:t>
      </w:r>
      <w:r>
        <w:rPr>
          <w:color w:val="9BBB59" w:themeColor="accent3"/>
        </w:rPr>
        <w:t>)</w:t>
      </w:r>
      <w:r w:rsidRPr="004B16D4">
        <w:rPr>
          <w:color w:val="9BBB59" w:themeColor="accent3"/>
        </w:rPr>
        <w:t xml:space="preserve">. </w:t>
      </w:r>
      <w:r w:rsidRPr="004B16D4">
        <w:rPr>
          <w:i/>
          <w:color w:val="9BBB59" w:themeColor="accent3"/>
        </w:rPr>
        <w:t>Enhancing financial stability by improving culture in th</w:t>
      </w:r>
      <w:r w:rsidRPr="004B16D4">
        <w:rPr>
          <w:i/>
          <w:color w:val="000000" w:themeColor="text1"/>
        </w:rPr>
        <w:t>e financial services industry</w:t>
      </w:r>
      <w:r w:rsidRPr="004B16D4">
        <w:rPr>
          <w:color w:val="000000" w:themeColor="text1"/>
        </w:rPr>
        <w:t>, New York: Federal Reserve Bank of New York.</w:t>
      </w:r>
    </w:p>
    <w:p w:rsidR="002A67DF" w:rsidRPr="004B16D4" w:rsidRDefault="002A67DF" w:rsidP="002A67DF">
      <w:pPr>
        <w:spacing w:line="480" w:lineRule="auto"/>
        <w:ind w:hanging="288"/>
        <w:rPr>
          <w:color w:val="000000"/>
        </w:rPr>
      </w:pPr>
      <w:r w:rsidRPr="004B16D4">
        <w:rPr>
          <w:color w:val="9BBB59" w:themeColor="accent3"/>
        </w:rPr>
        <w:t xml:space="preserve">Ferraro, F., Pfeffer, J., </w:t>
      </w:r>
      <w:r>
        <w:rPr>
          <w:color w:val="9BBB59" w:themeColor="accent3"/>
        </w:rPr>
        <w:t xml:space="preserve">&amp; </w:t>
      </w:r>
      <w:r w:rsidRPr="004B16D4">
        <w:rPr>
          <w:color w:val="9BBB59" w:themeColor="accent3"/>
        </w:rPr>
        <w:t>Sutton, R. I. 2005. Economics language and assumptions: How theories</w:t>
      </w:r>
      <w:r w:rsidRPr="004B16D4">
        <w:rPr>
          <w:color w:val="000000"/>
        </w:rPr>
        <w:t xml:space="preserve"> can become self-fulfilling. </w:t>
      </w:r>
      <w:r w:rsidRPr="004B16D4">
        <w:rPr>
          <w:i/>
          <w:color w:val="000000"/>
        </w:rPr>
        <w:t>Academy of Management Review</w:t>
      </w:r>
      <w:r w:rsidRPr="004B16D4">
        <w:rPr>
          <w:color w:val="000000"/>
        </w:rPr>
        <w:t xml:space="preserve">, </w:t>
      </w:r>
      <w:r w:rsidRPr="00A368DF">
        <w:rPr>
          <w:i/>
          <w:color w:val="000000"/>
        </w:rPr>
        <w:t>30</w:t>
      </w:r>
      <w:r>
        <w:rPr>
          <w:color w:val="000000"/>
        </w:rPr>
        <w:t>,</w:t>
      </w:r>
      <w:r w:rsidRPr="004B16D4">
        <w:rPr>
          <w:color w:val="000000"/>
        </w:rPr>
        <w:t xml:space="preserve"> 8–24. </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 xml:space="preserve">FCIC </w:t>
      </w:r>
      <w:r>
        <w:rPr>
          <w:color w:val="9BBB59" w:themeColor="accent3"/>
          <w:lang w:val="en-US"/>
        </w:rPr>
        <w:t>(</w:t>
      </w:r>
      <w:r w:rsidRPr="004B16D4">
        <w:rPr>
          <w:color w:val="9BBB59" w:themeColor="accent3"/>
          <w:lang w:val="en-US"/>
        </w:rPr>
        <w:t>2011</w:t>
      </w:r>
      <w:r>
        <w:rPr>
          <w:color w:val="9BBB59" w:themeColor="accent3"/>
          <w:lang w:val="en-US"/>
        </w:rPr>
        <w:t>)</w:t>
      </w:r>
      <w:r w:rsidRPr="004B16D4">
        <w:rPr>
          <w:color w:val="9BBB59" w:themeColor="accent3"/>
          <w:lang w:val="en-US"/>
        </w:rPr>
        <w:t xml:space="preserve">. </w:t>
      </w:r>
      <w:r w:rsidRPr="004B16D4">
        <w:rPr>
          <w:i/>
          <w:color w:val="9BBB59" w:themeColor="accent3"/>
          <w:lang w:val="en-US"/>
        </w:rPr>
        <w:t>The financial crisis inquiry report</w:t>
      </w:r>
      <w:r w:rsidRPr="004B16D4">
        <w:rPr>
          <w:color w:val="9BBB59" w:themeColor="accent3"/>
          <w:lang w:val="en-US"/>
        </w:rPr>
        <w:t>. (http://fcic-static.law.stanford.edu/cdn_media/fcic-reports/fcic_final_report_full.pdf).</w:t>
      </w:r>
    </w:p>
    <w:p w:rsidR="002A67DF" w:rsidRPr="004B16D4" w:rsidRDefault="002A67DF" w:rsidP="002A67DF">
      <w:pPr>
        <w:spacing w:line="480" w:lineRule="auto"/>
        <w:ind w:hanging="288"/>
        <w:rPr>
          <w:color w:val="000000"/>
        </w:rPr>
      </w:pPr>
      <w:r w:rsidRPr="004B16D4">
        <w:rPr>
          <w:color w:val="9BBB59" w:themeColor="accent3"/>
        </w:rPr>
        <w:t xml:space="preserve">Fleming, P. &amp; Banerjee, S.B. </w:t>
      </w:r>
      <w:r>
        <w:rPr>
          <w:color w:val="9BBB59" w:themeColor="accent3"/>
        </w:rPr>
        <w:t>(</w:t>
      </w:r>
      <w:r w:rsidRPr="004B16D4">
        <w:rPr>
          <w:color w:val="9BBB59" w:themeColor="accent3"/>
        </w:rPr>
        <w:t>2016</w:t>
      </w:r>
      <w:r>
        <w:rPr>
          <w:color w:val="9BBB59" w:themeColor="accent3"/>
        </w:rPr>
        <w:t>)</w:t>
      </w:r>
      <w:r w:rsidRPr="004B16D4">
        <w:rPr>
          <w:color w:val="9BBB59" w:themeColor="accent3"/>
        </w:rPr>
        <w:t>. When performativity fails: Implications for critical</w:t>
      </w:r>
      <w:r w:rsidRPr="004B16D4">
        <w:rPr>
          <w:color w:val="000000"/>
        </w:rPr>
        <w:t xml:space="preserve"> management studies. </w:t>
      </w:r>
      <w:r w:rsidRPr="004B16D4">
        <w:rPr>
          <w:i/>
          <w:color w:val="000000"/>
        </w:rPr>
        <w:t>Human Relations,</w:t>
      </w:r>
      <w:r>
        <w:rPr>
          <w:color w:val="000000"/>
        </w:rPr>
        <w:t xml:space="preserve"> </w:t>
      </w:r>
      <w:r w:rsidRPr="00A368DF">
        <w:rPr>
          <w:i/>
          <w:color w:val="000000"/>
        </w:rPr>
        <w:t>69</w:t>
      </w:r>
      <w:r>
        <w:rPr>
          <w:color w:val="000000"/>
        </w:rPr>
        <w:t>,</w:t>
      </w:r>
      <w:r w:rsidRPr="004B16D4">
        <w:rPr>
          <w:color w:val="000000"/>
        </w:rPr>
        <w:t xml:space="preserve"> 257–276. </w:t>
      </w:r>
    </w:p>
    <w:p w:rsidR="002A67DF" w:rsidRPr="004B16D4" w:rsidRDefault="002A67DF" w:rsidP="002A67DF">
      <w:pPr>
        <w:spacing w:line="480" w:lineRule="auto"/>
        <w:ind w:hanging="288"/>
        <w:rPr>
          <w:color w:val="000000"/>
        </w:rPr>
      </w:pPr>
      <w:r w:rsidRPr="004B16D4">
        <w:rPr>
          <w:color w:val="9BBB59" w:themeColor="accent3"/>
        </w:rPr>
        <w:t xml:space="preserve">Fleming, L., Mingo, S., &amp; Chen, D. </w:t>
      </w:r>
      <w:r>
        <w:rPr>
          <w:color w:val="9BBB59" w:themeColor="accent3"/>
        </w:rPr>
        <w:t>(</w:t>
      </w:r>
      <w:r w:rsidRPr="004B16D4">
        <w:rPr>
          <w:color w:val="9BBB59" w:themeColor="accent3"/>
        </w:rPr>
        <w:t>2007</w:t>
      </w:r>
      <w:r>
        <w:rPr>
          <w:color w:val="9BBB59" w:themeColor="accent3"/>
        </w:rPr>
        <w:t>)</w:t>
      </w:r>
      <w:r w:rsidRPr="004B16D4">
        <w:rPr>
          <w:color w:val="9BBB59" w:themeColor="accent3"/>
        </w:rPr>
        <w:t>. Collaborative brokerage, generative creativity, and</w:t>
      </w:r>
      <w:r w:rsidRPr="004B16D4">
        <w:rPr>
          <w:color w:val="000000"/>
        </w:rPr>
        <w:t xml:space="preserve"> creative success. </w:t>
      </w:r>
      <w:r w:rsidRPr="004B16D4">
        <w:rPr>
          <w:i/>
          <w:color w:val="000000"/>
        </w:rPr>
        <w:t>Administrative Science Quarterly</w:t>
      </w:r>
      <w:r>
        <w:rPr>
          <w:color w:val="000000"/>
        </w:rPr>
        <w:t xml:space="preserve">, </w:t>
      </w:r>
      <w:r w:rsidRPr="00A368DF">
        <w:rPr>
          <w:i/>
          <w:color w:val="000000"/>
        </w:rPr>
        <w:t>52</w:t>
      </w:r>
      <w:r>
        <w:rPr>
          <w:color w:val="000000"/>
        </w:rPr>
        <w:t>,</w:t>
      </w:r>
      <w:r w:rsidRPr="004B16D4">
        <w:rPr>
          <w:color w:val="000000"/>
        </w:rPr>
        <w:t xml:space="preserve"> 443–475. </w:t>
      </w:r>
    </w:p>
    <w:p w:rsidR="002A67DF" w:rsidRPr="004B16D4" w:rsidRDefault="002A67DF" w:rsidP="002A67DF">
      <w:pPr>
        <w:spacing w:line="480" w:lineRule="auto"/>
        <w:ind w:hanging="288"/>
        <w:rPr>
          <w:color w:val="9BBB59" w:themeColor="accent3"/>
          <w:lang w:val="en-US"/>
        </w:rPr>
      </w:pPr>
      <w:r w:rsidRPr="004B16D4">
        <w:rPr>
          <w:color w:val="9BBB59" w:themeColor="accent3"/>
        </w:rPr>
        <w:t xml:space="preserve">Fligstein, N. </w:t>
      </w:r>
      <w:r>
        <w:rPr>
          <w:color w:val="9BBB59" w:themeColor="accent3"/>
        </w:rPr>
        <w:t>(</w:t>
      </w:r>
      <w:r w:rsidRPr="004B16D4">
        <w:rPr>
          <w:color w:val="9BBB59" w:themeColor="accent3"/>
        </w:rPr>
        <w:t>2001</w:t>
      </w:r>
      <w:r>
        <w:rPr>
          <w:color w:val="9BBB59" w:themeColor="accent3"/>
        </w:rPr>
        <w:t>)</w:t>
      </w:r>
      <w:r w:rsidRPr="004B16D4">
        <w:rPr>
          <w:color w:val="9BBB59" w:themeColor="accent3"/>
        </w:rPr>
        <w:t xml:space="preserve">. </w:t>
      </w:r>
      <w:r w:rsidRPr="004B16D4">
        <w:rPr>
          <w:color w:val="9BBB59" w:themeColor="accent3"/>
          <w:lang w:val="en-US"/>
        </w:rPr>
        <w:t xml:space="preserve">Social skill and the theory of fields. </w:t>
      </w:r>
      <w:r w:rsidRPr="004B16D4">
        <w:rPr>
          <w:i/>
          <w:color w:val="9BBB59" w:themeColor="accent3"/>
          <w:lang w:val="en-US"/>
        </w:rPr>
        <w:t>Sociological Theory</w:t>
      </w:r>
      <w:r w:rsidRPr="004B16D4">
        <w:rPr>
          <w:color w:val="9BBB59" w:themeColor="accent3"/>
          <w:lang w:val="en-US"/>
        </w:rPr>
        <w:t xml:space="preserve">, </w:t>
      </w:r>
      <w:r w:rsidRPr="00A368DF">
        <w:rPr>
          <w:i/>
          <w:color w:val="9BBB59" w:themeColor="accent3"/>
          <w:lang w:val="en-US"/>
        </w:rPr>
        <w:t>19</w:t>
      </w:r>
      <w:r>
        <w:rPr>
          <w:color w:val="9BBB59" w:themeColor="accent3"/>
          <w:lang w:val="en-US"/>
        </w:rPr>
        <w:t>,</w:t>
      </w:r>
      <w:r w:rsidRPr="004B16D4">
        <w:rPr>
          <w:color w:val="9BBB59" w:themeColor="accent3"/>
          <w:lang w:val="en-US"/>
        </w:rPr>
        <w:t xml:space="preserve"> 105-125.</w:t>
      </w:r>
    </w:p>
    <w:p w:rsidR="002A67DF" w:rsidRPr="003A2DA6" w:rsidDel="002A67DF" w:rsidRDefault="002A67DF" w:rsidP="002A67DF">
      <w:pPr>
        <w:spacing w:line="480" w:lineRule="auto"/>
        <w:ind w:hanging="288"/>
        <w:rPr>
          <w:del w:id="602" w:author="Dan Tischer" w:date="2018-04-16T20:59:00Z"/>
          <w:color w:val="8064A2" w:themeColor="accent4"/>
        </w:rPr>
      </w:pPr>
      <w:r w:rsidRPr="003A2DA6">
        <w:rPr>
          <w:color w:val="8064A2" w:themeColor="accent4"/>
        </w:rPr>
        <w:t>Francis</w:t>
      </w:r>
      <w:r>
        <w:rPr>
          <w:color w:val="8064A2" w:themeColor="accent4"/>
        </w:rPr>
        <w:t>, J.R.</w:t>
      </w:r>
      <w:r w:rsidRPr="003A2DA6">
        <w:rPr>
          <w:color w:val="8064A2" w:themeColor="accent4"/>
        </w:rPr>
        <w:t xml:space="preserve"> (1994). </w:t>
      </w:r>
      <w:r w:rsidRPr="003A2DA6">
        <w:rPr>
          <w:bCs/>
          <w:color w:val="8064A2" w:themeColor="accent4"/>
        </w:rPr>
        <w:t>Auditing, hermeneutics and subjectivity</w:t>
      </w:r>
      <w:r>
        <w:rPr>
          <w:b/>
          <w:bCs/>
          <w:color w:val="8064A2" w:themeColor="accent4"/>
        </w:rPr>
        <w:t>.</w:t>
      </w:r>
    </w:p>
    <w:p w:rsidR="008079FB" w:rsidRDefault="002A67DF">
      <w:pPr>
        <w:spacing w:line="480" w:lineRule="auto"/>
        <w:rPr>
          <w:color w:val="8064A2" w:themeColor="accent4"/>
        </w:rPr>
        <w:pPrChange w:id="603" w:author="Dan Tischer" w:date="2018-04-16T20:59:00Z">
          <w:pPr>
            <w:spacing w:line="480" w:lineRule="auto"/>
            <w:ind w:hanging="288"/>
          </w:pPr>
        </w:pPrChange>
      </w:pPr>
      <w:r w:rsidRPr="003A2DA6">
        <w:rPr>
          <w:i/>
          <w:color w:val="8064A2" w:themeColor="accent4"/>
        </w:rPr>
        <w:t>Accounting, Organizations and Society</w:t>
      </w:r>
      <w:r w:rsidRPr="003A2DA6">
        <w:rPr>
          <w:color w:val="8064A2" w:themeColor="accent4"/>
        </w:rPr>
        <w:t>, </w:t>
      </w:r>
      <w:r w:rsidRPr="003A2DA6">
        <w:rPr>
          <w:i/>
          <w:color w:val="8064A2" w:themeColor="accent4"/>
        </w:rPr>
        <w:t>19</w:t>
      </w:r>
      <w:r w:rsidRPr="003A2DA6">
        <w:rPr>
          <w:color w:val="8064A2" w:themeColor="accent4"/>
        </w:rPr>
        <w:t> (1994), 235-269</w:t>
      </w:r>
    </w:p>
    <w:p w:rsidR="002A67DF" w:rsidRPr="004B16D4" w:rsidRDefault="002A67DF" w:rsidP="002A67DF">
      <w:pPr>
        <w:spacing w:line="480" w:lineRule="auto"/>
        <w:ind w:hanging="288"/>
        <w:rPr>
          <w:color w:val="9BBB59" w:themeColor="accent3"/>
        </w:rPr>
      </w:pPr>
      <w:r w:rsidRPr="004B16D4">
        <w:rPr>
          <w:color w:val="9BBB59" w:themeColor="accent3"/>
        </w:rPr>
        <w:t xml:space="preserve">Gale, S. </w:t>
      </w:r>
      <w:r>
        <w:rPr>
          <w:color w:val="9BBB59" w:themeColor="accent3"/>
        </w:rPr>
        <w:t>(</w:t>
      </w:r>
      <w:r w:rsidRPr="004B16D4">
        <w:rPr>
          <w:color w:val="9BBB59" w:themeColor="accent3"/>
        </w:rPr>
        <w:t>2003</w:t>
      </w:r>
      <w:r>
        <w:rPr>
          <w:color w:val="9BBB59" w:themeColor="accent3"/>
        </w:rPr>
        <w:t>)</w:t>
      </w:r>
      <w:r w:rsidRPr="004B16D4">
        <w:rPr>
          <w:color w:val="9BBB59" w:themeColor="accent3"/>
        </w:rPr>
        <w:t xml:space="preserve">. Who guards the guards? </w:t>
      </w:r>
      <w:r w:rsidRPr="004B16D4">
        <w:rPr>
          <w:i/>
          <w:color w:val="9BBB59" w:themeColor="accent3"/>
        </w:rPr>
        <w:t>Trade Finance</w:t>
      </w:r>
      <w:r w:rsidRPr="004B16D4">
        <w:rPr>
          <w:color w:val="9BBB59" w:themeColor="accent3"/>
        </w:rPr>
        <w:t>, July: 28–30.</w:t>
      </w:r>
    </w:p>
    <w:p w:rsidR="002A67DF" w:rsidRPr="004B16D4" w:rsidRDefault="00B557D8" w:rsidP="002A67DF">
      <w:pPr>
        <w:spacing w:line="480" w:lineRule="auto"/>
        <w:ind w:hanging="288"/>
        <w:rPr>
          <w:color w:val="000000" w:themeColor="text1"/>
        </w:rPr>
      </w:pPr>
      <w:r w:rsidRPr="00B557D8">
        <w:rPr>
          <w:color w:val="9BBB59" w:themeColor="accent3"/>
          <w:rPrChange w:id="604" w:author="Dan Tischer" w:date="2018-04-16T20:58:00Z">
            <w:rPr>
              <w:color w:val="9BBB59" w:themeColor="accent3"/>
              <w:lang w:val="de-DE"/>
            </w:rPr>
          </w:rPrChange>
        </w:rPr>
        <w:lastRenderedPageBreak/>
        <w:t xml:space="preserve">Gephart, R.P., Van Maanen, J. &amp; Oberlechner, T. (2009). </w:t>
      </w:r>
      <w:r w:rsidR="002A67DF" w:rsidRPr="004B16D4">
        <w:rPr>
          <w:color w:val="9BBB59" w:themeColor="accent3"/>
        </w:rPr>
        <w:t>Organizations and risk in late modernity.</w:t>
      </w:r>
      <w:r w:rsidR="002A67DF" w:rsidRPr="004B16D4">
        <w:rPr>
          <w:color w:val="000000" w:themeColor="text1"/>
        </w:rPr>
        <w:t xml:space="preserve"> </w:t>
      </w:r>
      <w:r w:rsidR="002A67DF" w:rsidRPr="004B16D4">
        <w:rPr>
          <w:i/>
          <w:color w:val="000000" w:themeColor="text1"/>
        </w:rPr>
        <w:t>Organization Studies</w:t>
      </w:r>
      <w:r w:rsidR="002A67DF">
        <w:rPr>
          <w:color w:val="000000" w:themeColor="text1"/>
        </w:rPr>
        <w:t xml:space="preserve"> </w:t>
      </w:r>
      <w:r w:rsidR="002A67DF" w:rsidRPr="00A368DF">
        <w:rPr>
          <w:i/>
          <w:color w:val="000000" w:themeColor="text1"/>
        </w:rPr>
        <w:t>30</w:t>
      </w:r>
      <w:r w:rsidR="002A67DF">
        <w:rPr>
          <w:color w:val="000000" w:themeColor="text1"/>
        </w:rPr>
        <w:t>,</w:t>
      </w:r>
      <w:r w:rsidR="002A67DF" w:rsidRPr="004B16D4">
        <w:rPr>
          <w:color w:val="000000" w:themeColor="text1"/>
        </w:rPr>
        <w:t xml:space="preserve"> 141–155. </w:t>
      </w:r>
    </w:p>
    <w:p w:rsidR="002A67DF" w:rsidRPr="004B16D4" w:rsidRDefault="002A67DF" w:rsidP="002A67DF">
      <w:pPr>
        <w:spacing w:line="480" w:lineRule="auto"/>
        <w:ind w:hanging="288"/>
        <w:rPr>
          <w:color w:val="000000"/>
        </w:rPr>
      </w:pPr>
      <w:r w:rsidRPr="004B16D4">
        <w:rPr>
          <w:color w:val="9BBB59" w:themeColor="accent3"/>
        </w:rPr>
        <w:t xml:space="preserve">Gerding, E.F., </w:t>
      </w:r>
      <w:r>
        <w:rPr>
          <w:color w:val="9BBB59" w:themeColor="accent3"/>
        </w:rPr>
        <w:t>(</w:t>
      </w:r>
      <w:r w:rsidRPr="004B16D4">
        <w:rPr>
          <w:color w:val="9BBB59" w:themeColor="accent3"/>
        </w:rPr>
        <w:t>2009</w:t>
      </w:r>
      <w:r>
        <w:rPr>
          <w:color w:val="9BBB59" w:themeColor="accent3"/>
        </w:rPr>
        <w:t>)</w:t>
      </w:r>
      <w:r w:rsidRPr="004B16D4">
        <w:rPr>
          <w:color w:val="9BBB59" w:themeColor="accent3"/>
        </w:rPr>
        <w:t>. Code, crash, and open source: The outsourcing of financial regulation to</w:t>
      </w:r>
      <w:r w:rsidRPr="004B16D4">
        <w:rPr>
          <w:color w:val="000000"/>
        </w:rPr>
        <w:t xml:space="preserve"> risk models and the global financial crisis. </w:t>
      </w:r>
      <w:r w:rsidRPr="004B16D4">
        <w:rPr>
          <w:i/>
          <w:color w:val="000000"/>
        </w:rPr>
        <w:t>Washington Law Review</w:t>
      </w:r>
      <w:r>
        <w:rPr>
          <w:color w:val="000000"/>
        </w:rPr>
        <w:t xml:space="preserve">, </w:t>
      </w:r>
      <w:r w:rsidRPr="00A368DF">
        <w:rPr>
          <w:i/>
          <w:color w:val="000000"/>
        </w:rPr>
        <w:t>84</w:t>
      </w:r>
      <w:r>
        <w:rPr>
          <w:color w:val="000000"/>
        </w:rPr>
        <w:t>,</w:t>
      </w:r>
      <w:r w:rsidRPr="004B16D4">
        <w:rPr>
          <w:color w:val="000000"/>
        </w:rPr>
        <w:t xml:space="preserve"> 127–198.</w:t>
      </w:r>
    </w:p>
    <w:p w:rsidR="00854BEC" w:rsidRPr="008079FB" w:rsidRDefault="00B557D8" w:rsidP="002A67DF">
      <w:pPr>
        <w:spacing w:line="480" w:lineRule="auto"/>
        <w:ind w:hanging="288"/>
        <w:rPr>
          <w:ins w:id="605" w:author="Dan Tischer" w:date="2018-04-16T21:01:00Z"/>
          <w:color w:val="8064A2" w:themeColor="accent4"/>
          <w:rPrChange w:id="606" w:author="Dan Tischer" w:date="2018-04-25T08:49:00Z">
            <w:rPr>
              <w:ins w:id="607" w:author="Dan Tischer" w:date="2018-04-16T21:01:00Z"/>
              <w:lang w:val="de-DE"/>
            </w:rPr>
          </w:rPrChange>
        </w:rPr>
      </w:pPr>
      <w:r w:rsidRPr="008079FB">
        <w:rPr>
          <w:color w:val="8064A2" w:themeColor="accent4"/>
          <w:rPrChange w:id="608" w:author="Dan Tischer" w:date="2018-04-25T08:49:00Z">
            <w:rPr>
              <w:lang w:val="de-DE"/>
            </w:rPr>
          </w:rPrChange>
        </w:rPr>
        <w:t xml:space="preserve">Gersch, Goeke &amp; Wessel, 2009 </w:t>
      </w:r>
    </w:p>
    <w:p w:rsidR="002A67DF" w:rsidRPr="004B16D4" w:rsidRDefault="00B557D8" w:rsidP="002A67DF">
      <w:pPr>
        <w:spacing w:line="480" w:lineRule="auto"/>
        <w:ind w:hanging="288"/>
        <w:rPr>
          <w:lang w:val="en-US"/>
        </w:rPr>
      </w:pPr>
      <w:r w:rsidRPr="008079FB">
        <w:rPr>
          <w:color w:val="9BBB59" w:themeColor="accent3"/>
        </w:rPr>
        <w:t xml:space="preserve">Ghoshal, S., &amp; Moran, P. (1996). </w:t>
      </w:r>
      <w:r w:rsidR="002A67DF" w:rsidRPr="004B16D4">
        <w:rPr>
          <w:color w:val="9BBB59" w:themeColor="accent3"/>
          <w:lang w:val="en-US"/>
        </w:rPr>
        <w:t>Bad for practice: A critique of the transaction cost theory.</w:t>
      </w:r>
      <w:r w:rsidR="002A67DF" w:rsidRPr="004B16D4">
        <w:rPr>
          <w:lang w:val="en-US"/>
        </w:rPr>
        <w:t xml:space="preserve"> </w:t>
      </w:r>
      <w:r w:rsidR="002A67DF" w:rsidRPr="004B16D4">
        <w:rPr>
          <w:i/>
          <w:lang w:val="en-US"/>
        </w:rPr>
        <w:t>Academy of Management Review</w:t>
      </w:r>
      <w:r w:rsidR="002A67DF">
        <w:rPr>
          <w:lang w:val="en-US"/>
        </w:rPr>
        <w:t xml:space="preserve">, </w:t>
      </w:r>
      <w:r w:rsidR="002A67DF" w:rsidRPr="00A368DF">
        <w:rPr>
          <w:i/>
          <w:lang w:val="en-US"/>
        </w:rPr>
        <w:t>21</w:t>
      </w:r>
      <w:r w:rsidR="002A67DF">
        <w:rPr>
          <w:lang w:val="en-US"/>
        </w:rPr>
        <w:t>,</w:t>
      </w:r>
      <w:r w:rsidR="002A67DF" w:rsidRPr="004B16D4">
        <w:rPr>
          <w:lang w:val="en-US"/>
        </w:rPr>
        <w:t xml:space="preserve"> 13-47.</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 xml:space="preserve">Granovetter, M. S. </w:t>
      </w:r>
      <w:r>
        <w:rPr>
          <w:color w:val="9BBB59" w:themeColor="accent3"/>
          <w:lang w:val="en-US"/>
        </w:rPr>
        <w:t>(</w:t>
      </w:r>
      <w:r w:rsidRPr="004B16D4">
        <w:rPr>
          <w:color w:val="9BBB59" w:themeColor="accent3"/>
          <w:lang w:val="en-US"/>
        </w:rPr>
        <w:t>1973</w:t>
      </w:r>
      <w:r>
        <w:rPr>
          <w:color w:val="9BBB59" w:themeColor="accent3"/>
          <w:lang w:val="en-US"/>
        </w:rPr>
        <w:t>)</w:t>
      </w:r>
      <w:r w:rsidRPr="004B16D4">
        <w:rPr>
          <w:color w:val="9BBB59" w:themeColor="accent3"/>
          <w:lang w:val="en-US"/>
        </w:rPr>
        <w:t xml:space="preserve">. The strength of weak ties. </w:t>
      </w:r>
      <w:r w:rsidRPr="004B16D4">
        <w:rPr>
          <w:i/>
          <w:color w:val="9BBB59" w:themeColor="accent3"/>
          <w:lang w:val="en-US"/>
        </w:rPr>
        <w:t>American Journal of Sociology</w:t>
      </w:r>
      <w:r w:rsidRPr="004B16D4">
        <w:rPr>
          <w:color w:val="9BBB59" w:themeColor="accent3"/>
          <w:lang w:val="en-US"/>
        </w:rPr>
        <w:t xml:space="preserve">, </w:t>
      </w:r>
      <w:r w:rsidRPr="00A368DF">
        <w:rPr>
          <w:i/>
          <w:color w:val="9BBB59" w:themeColor="accent3"/>
          <w:lang w:val="en-US"/>
        </w:rPr>
        <w:t>78</w:t>
      </w:r>
      <w:r>
        <w:rPr>
          <w:color w:val="9BBB59" w:themeColor="accent3"/>
          <w:lang w:val="en-US"/>
        </w:rPr>
        <w:t>,</w:t>
      </w:r>
      <w:r w:rsidRPr="004B16D4">
        <w:rPr>
          <w:color w:val="9BBB59" w:themeColor="accent3"/>
          <w:lang w:val="en-US"/>
        </w:rPr>
        <w:t xml:space="preserve"> 1360-1380.</w:t>
      </w:r>
    </w:p>
    <w:p w:rsidR="002A67DF" w:rsidRPr="004B16D4" w:rsidRDefault="002A67DF" w:rsidP="002A67DF">
      <w:pPr>
        <w:spacing w:line="480" w:lineRule="auto"/>
        <w:ind w:hanging="288"/>
        <w:rPr>
          <w:lang w:val="en-US"/>
        </w:rPr>
      </w:pPr>
      <w:r w:rsidRPr="004B16D4">
        <w:rPr>
          <w:color w:val="9BBB59" w:themeColor="accent3"/>
          <w:lang w:val="en-US"/>
        </w:rPr>
        <w:t xml:space="preserve">Granovetter, M. S. </w:t>
      </w:r>
      <w:r>
        <w:rPr>
          <w:color w:val="9BBB59" w:themeColor="accent3"/>
          <w:lang w:val="en-US"/>
        </w:rPr>
        <w:t>(</w:t>
      </w:r>
      <w:r w:rsidRPr="004B16D4">
        <w:rPr>
          <w:color w:val="9BBB59" w:themeColor="accent3"/>
          <w:lang w:val="en-US"/>
        </w:rPr>
        <w:t>1985</w:t>
      </w:r>
      <w:r>
        <w:rPr>
          <w:color w:val="9BBB59" w:themeColor="accent3"/>
          <w:lang w:val="en-US"/>
        </w:rPr>
        <w:t>)</w:t>
      </w:r>
      <w:r w:rsidRPr="004B16D4">
        <w:rPr>
          <w:color w:val="9BBB59" w:themeColor="accent3"/>
          <w:lang w:val="en-US"/>
        </w:rPr>
        <w:t>. Economic action and social structure: The problem of embeddedness.</w:t>
      </w:r>
      <w:r w:rsidRPr="004B16D4">
        <w:rPr>
          <w:lang w:val="en-US"/>
        </w:rPr>
        <w:t xml:space="preserve"> </w:t>
      </w:r>
      <w:r w:rsidRPr="004B16D4">
        <w:rPr>
          <w:i/>
          <w:lang w:val="en-US"/>
        </w:rPr>
        <w:t>American Journal of Sociology</w:t>
      </w:r>
      <w:r>
        <w:rPr>
          <w:lang w:val="en-US"/>
        </w:rPr>
        <w:t xml:space="preserve">, </w:t>
      </w:r>
      <w:r w:rsidRPr="00A368DF">
        <w:rPr>
          <w:i/>
          <w:lang w:val="en-US"/>
        </w:rPr>
        <w:t>91</w:t>
      </w:r>
      <w:r>
        <w:rPr>
          <w:lang w:val="en-US"/>
        </w:rPr>
        <w:t>,</w:t>
      </w:r>
      <w:r w:rsidRPr="004B16D4">
        <w:rPr>
          <w:lang w:val="en-US"/>
        </w:rPr>
        <w:t xml:space="preserve"> 481-510.</w:t>
      </w:r>
    </w:p>
    <w:p w:rsidR="002A67DF" w:rsidRPr="004B16D4" w:rsidRDefault="002A67DF" w:rsidP="002A67DF">
      <w:pPr>
        <w:spacing w:line="480" w:lineRule="auto"/>
        <w:ind w:hanging="288"/>
        <w:rPr>
          <w:color w:val="9BBB59" w:themeColor="accent3"/>
        </w:rPr>
      </w:pPr>
      <w:r w:rsidRPr="004B16D4">
        <w:rPr>
          <w:color w:val="9BBB59" w:themeColor="accent3"/>
        </w:rPr>
        <w:t xml:space="preserve">Griffin, J. M. &amp; Tang, D. Y. </w:t>
      </w:r>
      <w:r>
        <w:rPr>
          <w:color w:val="9BBB59" w:themeColor="accent3"/>
        </w:rPr>
        <w:t>(</w:t>
      </w:r>
      <w:r w:rsidRPr="004B16D4">
        <w:rPr>
          <w:color w:val="9BBB59" w:themeColor="accent3"/>
        </w:rPr>
        <w:t>2012</w:t>
      </w:r>
      <w:r>
        <w:rPr>
          <w:color w:val="9BBB59" w:themeColor="accent3"/>
        </w:rPr>
        <w:t>)</w:t>
      </w:r>
      <w:r w:rsidRPr="004B16D4">
        <w:rPr>
          <w:color w:val="9BBB59" w:themeColor="accent3"/>
        </w:rPr>
        <w:t xml:space="preserve">. Did subjectivity play a role in CDO credit ratings? </w:t>
      </w:r>
      <w:r w:rsidRPr="004B16D4">
        <w:rPr>
          <w:i/>
          <w:color w:val="9BBB59" w:themeColor="accent3"/>
        </w:rPr>
        <w:t>Journal of Finance</w:t>
      </w:r>
      <w:r>
        <w:rPr>
          <w:i/>
          <w:color w:val="9BBB59" w:themeColor="accent3"/>
        </w:rPr>
        <w:t>,</w:t>
      </w:r>
      <w:r w:rsidRPr="004B16D4">
        <w:rPr>
          <w:i/>
          <w:color w:val="9BBB59" w:themeColor="accent3"/>
        </w:rPr>
        <w:t xml:space="preserve"> </w:t>
      </w:r>
      <w:r w:rsidRPr="00A368DF">
        <w:rPr>
          <w:i/>
          <w:color w:val="9BBB59" w:themeColor="accent3"/>
        </w:rPr>
        <w:t>67</w:t>
      </w:r>
      <w:r>
        <w:rPr>
          <w:color w:val="9BBB59" w:themeColor="accent3"/>
        </w:rPr>
        <w:t>,</w:t>
      </w:r>
      <w:r w:rsidRPr="004B16D4">
        <w:rPr>
          <w:color w:val="9BBB59" w:themeColor="accent3"/>
        </w:rPr>
        <w:t xml:space="preserve"> 1293–1328. </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Haldane, A. G. &amp; May, R. 2011. Systemic risk in banking ecosystems</w:t>
      </w:r>
      <w:r w:rsidRPr="004B16D4">
        <w:rPr>
          <w:i/>
          <w:color w:val="9BBB59" w:themeColor="accent3"/>
          <w:lang w:val="en-US"/>
        </w:rPr>
        <w:t>. Nature,</w:t>
      </w:r>
      <w:r w:rsidRPr="004B16D4">
        <w:rPr>
          <w:color w:val="9BBB59" w:themeColor="accent3"/>
          <w:lang w:val="en-US"/>
        </w:rPr>
        <w:t xml:space="preserve"> 469: 351–355. </w:t>
      </w:r>
    </w:p>
    <w:p w:rsidR="002A67DF" w:rsidRPr="004B16D4" w:rsidRDefault="002A67DF" w:rsidP="002A67DF">
      <w:pPr>
        <w:spacing w:line="480" w:lineRule="auto"/>
        <w:ind w:hanging="288"/>
        <w:rPr>
          <w:color w:val="000000" w:themeColor="text1"/>
        </w:rPr>
      </w:pPr>
      <w:r w:rsidRPr="004B16D4">
        <w:rPr>
          <w:color w:val="9BBB59" w:themeColor="accent3"/>
        </w:rPr>
        <w:t xml:space="preserve">Hall, S. </w:t>
      </w:r>
      <w:r>
        <w:rPr>
          <w:color w:val="9BBB59" w:themeColor="accent3"/>
        </w:rPr>
        <w:t>(</w:t>
      </w:r>
      <w:r w:rsidRPr="004B16D4">
        <w:rPr>
          <w:color w:val="9BBB59" w:themeColor="accent3"/>
        </w:rPr>
        <w:t>2008</w:t>
      </w:r>
      <w:r>
        <w:rPr>
          <w:color w:val="9BBB59" w:themeColor="accent3"/>
        </w:rPr>
        <w:t>)</w:t>
      </w:r>
      <w:r w:rsidRPr="004B16D4">
        <w:rPr>
          <w:color w:val="9BBB59" w:themeColor="accent3"/>
        </w:rPr>
        <w:t>. Geographies of business education: MBA programmes, reflexive business schools</w:t>
      </w:r>
      <w:r w:rsidRPr="004B16D4">
        <w:rPr>
          <w:color w:val="000000" w:themeColor="text1"/>
        </w:rPr>
        <w:t xml:space="preserve"> and the cultural circuit of capital. </w:t>
      </w:r>
      <w:r w:rsidRPr="004B16D4">
        <w:rPr>
          <w:i/>
          <w:color w:val="000000" w:themeColor="text1"/>
        </w:rPr>
        <w:t>Transactions of the Institute of British Geographers,</w:t>
      </w:r>
      <w:r>
        <w:rPr>
          <w:color w:val="000000" w:themeColor="text1"/>
        </w:rPr>
        <w:t xml:space="preserve"> </w:t>
      </w:r>
      <w:r w:rsidRPr="00A368DF">
        <w:rPr>
          <w:i/>
          <w:color w:val="000000" w:themeColor="text1"/>
        </w:rPr>
        <w:t>33</w:t>
      </w:r>
      <w:r>
        <w:rPr>
          <w:color w:val="000000" w:themeColor="text1"/>
        </w:rPr>
        <w:t>,</w:t>
      </w:r>
      <w:r w:rsidRPr="004B16D4">
        <w:rPr>
          <w:color w:val="000000" w:themeColor="text1"/>
        </w:rPr>
        <w:t xml:space="preserve"> 27–41.</w:t>
      </w:r>
    </w:p>
    <w:p w:rsidR="002A67DF" w:rsidRPr="004B16D4" w:rsidRDefault="002A67DF" w:rsidP="002A67DF">
      <w:pPr>
        <w:spacing w:line="480" w:lineRule="auto"/>
        <w:ind w:hanging="288"/>
        <w:rPr>
          <w:color w:val="000000" w:themeColor="text1"/>
        </w:rPr>
      </w:pPr>
      <w:r w:rsidRPr="004B16D4">
        <w:rPr>
          <w:color w:val="9BBB59" w:themeColor="accent3"/>
        </w:rPr>
        <w:t xml:space="preserve">Hallen, B.L. </w:t>
      </w:r>
      <w:r>
        <w:rPr>
          <w:color w:val="9BBB59" w:themeColor="accent3"/>
        </w:rPr>
        <w:t>(</w:t>
      </w:r>
      <w:r w:rsidRPr="004B16D4">
        <w:rPr>
          <w:color w:val="9BBB59" w:themeColor="accent3"/>
        </w:rPr>
        <w:t>2008</w:t>
      </w:r>
      <w:r>
        <w:rPr>
          <w:color w:val="9BBB59" w:themeColor="accent3"/>
        </w:rPr>
        <w:t>)</w:t>
      </w:r>
      <w:r w:rsidRPr="004B16D4">
        <w:rPr>
          <w:color w:val="9BBB59" w:themeColor="accent3"/>
        </w:rPr>
        <w:t>. The causes and consequences of the initial network positions of new</w:t>
      </w:r>
      <w:r w:rsidRPr="004B16D4">
        <w:rPr>
          <w:color w:val="000000" w:themeColor="text1"/>
        </w:rPr>
        <w:t xml:space="preserve"> organizations: From whom do entrepreneurs receive investments? </w:t>
      </w:r>
      <w:r w:rsidRPr="004B16D4">
        <w:rPr>
          <w:i/>
          <w:color w:val="000000" w:themeColor="text1"/>
        </w:rPr>
        <w:t>Administrative Science Quarterly</w:t>
      </w:r>
      <w:r>
        <w:rPr>
          <w:color w:val="000000" w:themeColor="text1"/>
        </w:rPr>
        <w:t xml:space="preserve">, </w:t>
      </w:r>
      <w:r w:rsidRPr="00A368DF">
        <w:rPr>
          <w:i/>
          <w:color w:val="000000" w:themeColor="text1"/>
        </w:rPr>
        <w:t>53</w:t>
      </w:r>
      <w:r>
        <w:rPr>
          <w:color w:val="000000" w:themeColor="text1"/>
        </w:rPr>
        <w:t>,</w:t>
      </w:r>
      <w:r w:rsidRPr="004B16D4">
        <w:rPr>
          <w:color w:val="000000" w:themeColor="text1"/>
        </w:rPr>
        <w:t xml:space="preserve"> 685–718.</w:t>
      </w:r>
    </w:p>
    <w:p w:rsidR="002A67DF" w:rsidRPr="004B16D4" w:rsidRDefault="002A67DF" w:rsidP="002A67DF">
      <w:pPr>
        <w:spacing w:line="480" w:lineRule="auto"/>
        <w:ind w:hanging="288"/>
        <w:rPr>
          <w:lang w:val="en-US"/>
        </w:rPr>
      </w:pPr>
      <w:r w:rsidRPr="004B16D4">
        <w:rPr>
          <w:color w:val="9BBB59" w:themeColor="accent3"/>
        </w:rPr>
        <w:t>Hallikas, J., Karvonen, I., Pulkkinen, U., Virolainen, V.-M. &amp;</w:t>
      </w:r>
      <w:r>
        <w:rPr>
          <w:color w:val="9BBB59" w:themeColor="accent3"/>
        </w:rPr>
        <w:t xml:space="preserve"> </w:t>
      </w:r>
      <w:r w:rsidRPr="004B16D4">
        <w:rPr>
          <w:color w:val="9BBB59" w:themeColor="accent3"/>
        </w:rPr>
        <w:t xml:space="preserve">Tuominen, M. </w:t>
      </w:r>
      <w:r>
        <w:rPr>
          <w:color w:val="9BBB59" w:themeColor="accent3"/>
        </w:rPr>
        <w:t>(</w:t>
      </w:r>
      <w:r w:rsidRPr="004B16D4">
        <w:rPr>
          <w:color w:val="9BBB59" w:themeColor="accent3"/>
        </w:rPr>
        <w:t>2004</w:t>
      </w:r>
      <w:r>
        <w:rPr>
          <w:color w:val="9BBB59" w:themeColor="accent3"/>
        </w:rPr>
        <w:t>)</w:t>
      </w:r>
      <w:r w:rsidRPr="004B16D4">
        <w:rPr>
          <w:color w:val="9BBB59" w:themeColor="accent3"/>
        </w:rPr>
        <w:t xml:space="preserve">. </w:t>
      </w:r>
      <w:r w:rsidRPr="004B16D4">
        <w:rPr>
          <w:color w:val="9BBB59" w:themeColor="accent3"/>
          <w:lang w:val="en-US"/>
        </w:rPr>
        <w:t>Risk</w:t>
      </w:r>
      <w:r w:rsidRPr="004B16D4">
        <w:rPr>
          <w:lang w:val="en-US"/>
        </w:rPr>
        <w:t xml:space="preserve"> management processes in supplier networks. </w:t>
      </w:r>
      <w:r w:rsidRPr="004B16D4">
        <w:rPr>
          <w:i/>
          <w:lang w:val="en-US"/>
        </w:rPr>
        <w:t>International Journal of Production Economics, Investment and Risk,</w:t>
      </w:r>
      <w:r>
        <w:rPr>
          <w:lang w:val="en-US"/>
        </w:rPr>
        <w:t xml:space="preserve"> </w:t>
      </w:r>
      <w:r w:rsidRPr="00A368DF">
        <w:rPr>
          <w:i/>
          <w:lang w:val="en-US"/>
        </w:rPr>
        <w:t>90</w:t>
      </w:r>
      <w:r>
        <w:rPr>
          <w:lang w:val="en-US"/>
        </w:rPr>
        <w:t>,</w:t>
      </w:r>
      <w:r w:rsidRPr="004B16D4">
        <w:rPr>
          <w:lang w:val="en-US"/>
        </w:rPr>
        <w:t xml:space="preserve"> 47–58.</w:t>
      </w:r>
    </w:p>
    <w:p w:rsidR="002A67DF" w:rsidRPr="004B16D4" w:rsidRDefault="002A67DF" w:rsidP="002A67DF">
      <w:pPr>
        <w:spacing w:line="480" w:lineRule="auto"/>
        <w:ind w:hanging="288"/>
        <w:rPr>
          <w:color w:val="000000" w:themeColor="text1"/>
        </w:rPr>
      </w:pPr>
      <w:r w:rsidRPr="004B16D4">
        <w:rPr>
          <w:color w:val="9BBB59" w:themeColor="accent3"/>
        </w:rPr>
        <w:lastRenderedPageBreak/>
        <w:t xml:space="preserve">Hardy, C. &amp; Maguire, S. </w:t>
      </w:r>
      <w:r>
        <w:rPr>
          <w:color w:val="9BBB59" w:themeColor="accent3"/>
        </w:rPr>
        <w:t>(</w:t>
      </w:r>
      <w:r w:rsidRPr="004B16D4">
        <w:rPr>
          <w:color w:val="9BBB59" w:themeColor="accent3"/>
        </w:rPr>
        <w:t>2016</w:t>
      </w:r>
      <w:r>
        <w:rPr>
          <w:color w:val="9BBB59" w:themeColor="accent3"/>
        </w:rPr>
        <w:t>)</w:t>
      </w:r>
      <w:r w:rsidRPr="004B16D4">
        <w:rPr>
          <w:color w:val="9BBB59" w:themeColor="accent3"/>
        </w:rPr>
        <w:t>. Organizing risk: Discourse, power, and “riskification”.</w:t>
      </w:r>
      <w:r>
        <w:rPr>
          <w:color w:val="9BBB59" w:themeColor="accent3"/>
        </w:rPr>
        <w:t xml:space="preserve"> </w:t>
      </w:r>
      <w:r w:rsidRPr="004B16D4">
        <w:rPr>
          <w:i/>
          <w:color w:val="9BBB59" w:themeColor="accent3"/>
        </w:rPr>
        <w:t>Academy</w:t>
      </w:r>
      <w:r w:rsidRPr="004B16D4">
        <w:rPr>
          <w:i/>
          <w:color w:val="000000" w:themeColor="text1"/>
        </w:rPr>
        <w:t xml:space="preserve"> of Management Review</w:t>
      </w:r>
      <w:r w:rsidRPr="004B16D4">
        <w:rPr>
          <w:color w:val="000000" w:themeColor="text1"/>
        </w:rPr>
        <w:t xml:space="preserve">, </w:t>
      </w:r>
      <w:r w:rsidRPr="00A368DF">
        <w:rPr>
          <w:i/>
          <w:color w:val="000000" w:themeColor="text1"/>
        </w:rPr>
        <w:t>41</w:t>
      </w:r>
      <w:r>
        <w:rPr>
          <w:color w:val="000000" w:themeColor="text1"/>
        </w:rPr>
        <w:t>,</w:t>
      </w:r>
      <w:r w:rsidRPr="004B16D4">
        <w:rPr>
          <w:color w:val="000000" w:themeColor="text1"/>
        </w:rPr>
        <w:t xml:space="preserve"> 80–108.</w:t>
      </w:r>
    </w:p>
    <w:p w:rsidR="002A67DF" w:rsidRPr="004B16D4" w:rsidRDefault="002A67DF" w:rsidP="002A67DF">
      <w:pPr>
        <w:spacing w:line="480" w:lineRule="auto"/>
        <w:ind w:hanging="288"/>
        <w:rPr>
          <w:color w:val="000000"/>
        </w:rPr>
      </w:pPr>
      <w:r w:rsidRPr="004B16D4">
        <w:rPr>
          <w:color w:val="9BBB59" w:themeColor="accent3"/>
        </w:rPr>
        <w:t>Hellgren, B. &amp;</w:t>
      </w:r>
      <w:r>
        <w:rPr>
          <w:color w:val="9BBB59" w:themeColor="accent3"/>
        </w:rPr>
        <w:t xml:space="preserve"> </w:t>
      </w:r>
      <w:r w:rsidRPr="004B16D4">
        <w:rPr>
          <w:color w:val="9BBB59" w:themeColor="accent3"/>
        </w:rPr>
        <w:t xml:space="preserve">Stjernberg, T. </w:t>
      </w:r>
      <w:r>
        <w:rPr>
          <w:color w:val="9BBB59" w:themeColor="accent3"/>
        </w:rPr>
        <w:t>(</w:t>
      </w:r>
      <w:r w:rsidRPr="004B16D4">
        <w:rPr>
          <w:color w:val="9BBB59" w:themeColor="accent3"/>
        </w:rPr>
        <w:t>1995</w:t>
      </w:r>
      <w:r>
        <w:rPr>
          <w:color w:val="9BBB59" w:themeColor="accent3"/>
        </w:rPr>
        <w:t>)</w:t>
      </w:r>
      <w:r w:rsidRPr="004B16D4">
        <w:rPr>
          <w:color w:val="9BBB59" w:themeColor="accent3"/>
        </w:rPr>
        <w:t>. Design and implementation in major investments — A</w:t>
      </w:r>
      <w:r w:rsidRPr="004B16D4">
        <w:rPr>
          <w:color w:val="000000"/>
        </w:rPr>
        <w:t xml:space="preserve"> project network approach. </w:t>
      </w:r>
      <w:r w:rsidRPr="004B16D4">
        <w:rPr>
          <w:i/>
          <w:color w:val="000000"/>
        </w:rPr>
        <w:t xml:space="preserve">Scandinavian Journal of Management, </w:t>
      </w:r>
      <w:r w:rsidRPr="00A368DF">
        <w:rPr>
          <w:i/>
          <w:color w:val="000000"/>
        </w:rPr>
        <w:t>11</w:t>
      </w:r>
      <w:r>
        <w:rPr>
          <w:color w:val="000000"/>
        </w:rPr>
        <w:t>,</w:t>
      </w:r>
      <w:r w:rsidRPr="004B16D4">
        <w:rPr>
          <w:color w:val="000000"/>
        </w:rPr>
        <w:t xml:space="preserve"> 377–394. </w:t>
      </w:r>
    </w:p>
    <w:p w:rsidR="002A67DF" w:rsidRPr="004B16D4" w:rsidRDefault="002A67DF" w:rsidP="002A67DF">
      <w:pPr>
        <w:spacing w:line="480" w:lineRule="auto"/>
        <w:ind w:hanging="288"/>
        <w:rPr>
          <w:color w:val="000000" w:themeColor="text1"/>
        </w:rPr>
      </w:pPr>
      <w:r w:rsidRPr="004B16D4">
        <w:rPr>
          <w:color w:val="9BBB59" w:themeColor="accent3"/>
        </w:rPr>
        <w:t xml:space="preserve">Hilgartner, S., </w:t>
      </w:r>
      <w:r>
        <w:rPr>
          <w:color w:val="9BBB59" w:themeColor="accent3"/>
        </w:rPr>
        <w:t>(</w:t>
      </w:r>
      <w:r w:rsidRPr="004B16D4">
        <w:rPr>
          <w:color w:val="9BBB59" w:themeColor="accent3"/>
        </w:rPr>
        <w:t>1992</w:t>
      </w:r>
      <w:r>
        <w:rPr>
          <w:color w:val="9BBB59" w:themeColor="accent3"/>
        </w:rPr>
        <w:t>)</w:t>
      </w:r>
      <w:r w:rsidRPr="004B16D4">
        <w:rPr>
          <w:color w:val="9BBB59" w:themeColor="accent3"/>
        </w:rPr>
        <w:t>. The social construction of risk objects: Or, how to pry open networks of</w:t>
      </w:r>
      <w:r w:rsidRPr="004B16D4">
        <w:rPr>
          <w:color w:val="000000" w:themeColor="text1"/>
        </w:rPr>
        <w:t xml:space="preserve"> risk. In Short, J. F. &amp; Clarke L. (Eds.) </w:t>
      </w:r>
      <w:r w:rsidRPr="004B16D4">
        <w:rPr>
          <w:i/>
          <w:color w:val="000000" w:themeColor="text1"/>
        </w:rPr>
        <w:t>Organizations, uncertainties and risk</w:t>
      </w:r>
      <w:r>
        <w:rPr>
          <w:color w:val="000000" w:themeColor="text1"/>
        </w:rPr>
        <w:t>,</w:t>
      </w:r>
      <w:r w:rsidRPr="004B16D4">
        <w:rPr>
          <w:color w:val="000000" w:themeColor="text1"/>
        </w:rPr>
        <w:t xml:space="preserve"> </w:t>
      </w:r>
      <w:r>
        <w:rPr>
          <w:color w:val="000000" w:themeColor="text1"/>
        </w:rPr>
        <w:t xml:space="preserve">pp. </w:t>
      </w:r>
      <w:r w:rsidRPr="004B16D4">
        <w:rPr>
          <w:color w:val="000000" w:themeColor="text1"/>
        </w:rPr>
        <w:t>39–5, Boulder: Westview Press.</w:t>
      </w:r>
    </w:p>
    <w:p w:rsidR="002A67DF" w:rsidRPr="004B16D4" w:rsidRDefault="002A67DF" w:rsidP="002A67DF">
      <w:pPr>
        <w:spacing w:line="480" w:lineRule="auto"/>
        <w:ind w:hanging="288"/>
        <w:rPr>
          <w:color w:val="9BBB59" w:themeColor="accent3"/>
        </w:rPr>
      </w:pPr>
      <w:r w:rsidRPr="004B16D4">
        <w:rPr>
          <w:color w:val="9BBB59" w:themeColor="accent3"/>
        </w:rPr>
        <w:t xml:space="preserve">Hirschman, A. O. </w:t>
      </w:r>
      <w:r>
        <w:rPr>
          <w:color w:val="9BBB59" w:themeColor="accent3"/>
        </w:rPr>
        <w:t>(</w:t>
      </w:r>
      <w:r w:rsidRPr="004B16D4">
        <w:rPr>
          <w:color w:val="9BBB59" w:themeColor="accent3"/>
        </w:rPr>
        <w:t>1970</w:t>
      </w:r>
      <w:r>
        <w:rPr>
          <w:color w:val="9BBB59" w:themeColor="accent3"/>
        </w:rPr>
        <w:t>)</w:t>
      </w:r>
      <w:r w:rsidRPr="004B16D4">
        <w:rPr>
          <w:color w:val="9BBB59" w:themeColor="accent3"/>
        </w:rPr>
        <w:t xml:space="preserve">. </w:t>
      </w:r>
      <w:r w:rsidRPr="004B16D4">
        <w:rPr>
          <w:i/>
          <w:color w:val="9BBB59" w:themeColor="accent3"/>
        </w:rPr>
        <w:t>Exit, voice, and loyalty: Responses to decline in firms, organizations, and states</w:t>
      </w:r>
      <w:r w:rsidRPr="004B16D4">
        <w:rPr>
          <w:color w:val="9BBB59" w:themeColor="accent3"/>
        </w:rPr>
        <w:t xml:space="preserve">. </w:t>
      </w:r>
      <w:r>
        <w:rPr>
          <w:color w:val="9BBB59" w:themeColor="accent3"/>
        </w:rPr>
        <w:t>Cambridge</w:t>
      </w:r>
      <w:r w:rsidRPr="004B16D4">
        <w:rPr>
          <w:color w:val="9BBB59" w:themeColor="accent3"/>
        </w:rPr>
        <w:t>: Harvard University Press.</w:t>
      </w:r>
    </w:p>
    <w:p w:rsidR="002A67DF" w:rsidRPr="004B16D4" w:rsidRDefault="002A67DF" w:rsidP="002A67DF">
      <w:pPr>
        <w:spacing w:line="480" w:lineRule="auto"/>
        <w:ind w:hanging="288"/>
        <w:rPr>
          <w:color w:val="8064A2" w:themeColor="accent4"/>
        </w:rPr>
      </w:pPr>
      <w:r w:rsidRPr="004B16D4">
        <w:rPr>
          <w:color w:val="8064A2" w:themeColor="accent4"/>
        </w:rPr>
        <w:t xml:space="preserve">Hopwood, A. G. (2013). The Economic Crisis and Accounting: Implications for the research community. </w:t>
      </w:r>
      <w:r w:rsidRPr="004B16D4">
        <w:rPr>
          <w:i/>
          <w:color w:val="8064A2" w:themeColor="accent4"/>
        </w:rPr>
        <w:t>Accounting, Organization and Society</w:t>
      </w:r>
      <w:r>
        <w:rPr>
          <w:color w:val="8064A2" w:themeColor="accent4"/>
        </w:rPr>
        <w:t xml:space="preserve">, </w:t>
      </w:r>
      <w:r w:rsidRPr="00A368DF">
        <w:rPr>
          <w:i/>
          <w:color w:val="8064A2" w:themeColor="accent4"/>
        </w:rPr>
        <w:t>34</w:t>
      </w:r>
      <w:r>
        <w:rPr>
          <w:color w:val="8064A2" w:themeColor="accent4"/>
        </w:rPr>
        <w:t>,</w:t>
      </w:r>
      <w:r w:rsidRPr="004B16D4">
        <w:rPr>
          <w:color w:val="8064A2" w:themeColor="accent4"/>
        </w:rPr>
        <w:t xml:space="preserve"> 797-802.</w:t>
      </w:r>
    </w:p>
    <w:p w:rsidR="002A67DF" w:rsidRPr="004B16D4" w:rsidRDefault="002A67DF" w:rsidP="002A67DF">
      <w:pPr>
        <w:spacing w:line="480" w:lineRule="auto"/>
        <w:ind w:hanging="288"/>
        <w:rPr>
          <w:color w:val="000000" w:themeColor="text1"/>
        </w:rPr>
      </w:pPr>
      <w:r w:rsidRPr="004B16D4">
        <w:rPr>
          <w:color w:val="9BBB59" w:themeColor="accent3"/>
        </w:rPr>
        <w:t>Hull, J. D. &amp; White, A.</w:t>
      </w:r>
      <w:r>
        <w:rPr>
          <w:color w:val="9BBB59" w:themeColor="accent3"/>
        </w:rPr>
        <w:t xml:space="preserve"> (</w:t>
      </w:r>
      <w:r w:rsidRPr="004B16D4">
        <w:rPr>
          <w:color w:val="9BBB59" w:themeColor="accent3"/>
        </w:rPr>
        <w:t>2004</w:t>
      </w:r>
      <w:r>
        <w:rPr>
          <w:color w:val="9BBB59" w:themeColor="accent3"/>
        </w:rPr>
        <w:t>)</w:t>
      </w:r>
      <w:r w:rsidRPr="004B16D4">
        <w:rPr>
          <w:color w:val="9BBB59" w:themeColor="accent3"/>
        </w:rPr>
        <w:t>. Valuation of a CDO and an nth to default CDS without Monte</w:t>
      </w:r>
      <w:r w:rsidRPr="004B16D4">
        <w:rPr>
          <w:color w:val="000000" w:themeColor="text1"/>
        </w:rPr>
        <w:t xml:space="preserve"> Carlo simulation. </w:t>
      </w:r>
      <w:r w:rsidRPr="004B16D4">
        <w:rPr>
          <w:i/>
          <w:color w:val="000000" w:themeColor="text1"/>
        </w:rPr>
        <w:t>Journal of Derivatives</w:t>
      </w:r>
      <w:r w:rsidRPr="004B16D4">
        <w:rPr>
          <w:color w:val="000000" w:themeColor="text1"/>
        </w:rPr>
        <w:t xml:space="preserve">, </w:t>
      </w:r>
      <w:r w:rsidRPr="00A368DF">
        <w:rPr>
          <w:i/>
          <w:color w:val="000000" w:themeColor="text1"/>
        </w:rPr>
        <w:t>12</w:t>
      </w:r>
      <w:r>
        <w:rPr>
          <w:color w:val="000000" w:themeColor="text1"/>
        </w:rPr>
        <w:t>(2),</w:t>
      </w:r>
      <w:r w:rsidRPr="004B16D4">
        <w:rPr>
          <w:color w:val="000000" w:themeColor="text1"/>
        </w:rPr>
        <w:t xml:space="preserve"> 2-33.</w:t>
      </w:r>
    </w:p>
    <w:p w:rsidR="002A67DF" w:rsidRPr="004B16D4" w:rsidRDefault="002A67DF" w:rsidP="002A67DF">
      <w:pPr>
        <w:spacing w:line="480" w:lineRule="auto"/>
        <w:ind w:hanging="288"/>
        <w:rPr>
          <w:color w:val="000000" w:themeColor="text1"/>
        </w:rPr>
      </w:pPr>
      <w:r w:rsidRPr="004B16D4">
        <w:rPr>
          <w:color w:val="9BBB59" w:themeColor="accent3"/>
        </w:rPr>
        <w:t xml:space="preserve">Hurst, R. R. </w:t>
      </w:r>
      <w:r>
        <w:rPr>
          <w:color w:val="9BBB59" w:themeColor="accent3"/>
        </w:rPr>
        <w:t>(</w:t>
      </w:r>
      <w:r w:rsidRPr="004B16D4">
        <w:rPr>
          <w:color w:val="9BBB59" w:themeColor="accent3"/>
        </w:rPr>
        <w:t>2000</w:t>
      </w:r>
      <w:r>
        <w:rPr>
          <w:color w:val="9BBB59" w:themeColor="accent3"/>
        </w:rPr>
        <w:t>)</w:t>
      </w:r>
      <w:r w:rsidRPr="004B16D4">
        <w:rPr>
          <w:color w:val="9BBB59" w:themeColor="accent3"/>
        </w:rPr>
        <w:t xml:space="preserve">. Collateralized debt obligations (CDOs): Identity crisis. </w:t>
      </w:r>
      <w:r w:rsidRPr="004B16D4">
        <w:rPr>
          <w:i/>
          <w:color w:val="9BBB59" w:themeColor="accent3"/>
        </w:rPr>
        <w:t>Securitization</w:t>
      </w:r>
      <w:r w:rsidRPr="004B16D4">
        <w:rPr>
          <w:i/>
          <w:color w:val="000000" w:themeColor="text1"/>
        </w:rPr>
        <w:t xml:space="preserve"> Conduit</w:t>
      </w:r>
      <w:r>
        <w:rPr>
          <w:color w:val="000000" w:themeColor="text1"/>
        </w:rPr>
        <w:t xml:space="preserve">, </w:t>
      </w:r>
      <w:r w:rsidRPr="00A368DF">
        <w:rPr>
          <w:i/>
          <w:color w:val="000000" w:themeColor="text1"/>
        </w:rPr>
        <w:t>3</w:t>
      </w:r>
      <w:r>
        <w:rPr>
          <w:color w:val="000000" w:themeColor="text1"/>
        </w:rPr>
        <w:t>,</w:t>
      </w:r>
      <w:r w:rsidRPr="004B16D4">
        <w:rPr>
          <w:color w:val="000000" w:themeColor="text1"/>
        </w:rPr>
        <w:t xml:space="preserve"> 17–37.</w:t>
      </w:r>
    </w:p>
    <w:p w:rsidR="002A67DF" w:rsidRPr="004B16D4" w:rsidRDefault="002A67DF" w:rsidP="002A67DF">
      <w:pPr>
        <w:spacing w:line="480" w:lineRule="auto"/>
        <w:ind w:hanging="288"/>
        <w:rPr>
          <w:color w:val="000000" w:themeColor="text1"/>
        </w:rPr>
      </w:pPr>
      <w:r w:rsidRPr="004B16D4">
        <w:rPr>
          <w:color w:val="9BBB59" w:themeColor="accent3"/>
        </w:rPr>
        <w:t xml:space="preserve">Hutter, B. &amp; Power, M. </w:t>
      </w:r>
      <w:r>
        <w:rPr>
          <w:color w:val="9BBB59" w:themeColor="accent3"/>
        </w:rPr>
        <w:t>(</w:t>
      </w:r>
      <w:r w:rsidRPr="004B16D4">
        <w:rPr>
          <w:color w:val="9BBB59" w:themeColor="accent3"/>
        </w:rPr>
        <w:t>2005</w:t>
      </w:r>
      <w:r>
        <w:rPr>
          <w:color w:val="9BBB59" w:themeColor="accent3"/>
        </w:rPr>
        <w:t>)</w:t>
      </w:r>
      <w:r w:rsidRPr="004B16D4">
        <w:rPr>
          <w:color w:val="9BBB59" w:themeColor="accent3"/>
        </w:rPr>
        <w:t xml:space="preserve">. </w:t>
      </w:r>
      <w:r w:rsidRPr="004B16D4">
        <w:rPr>
          <w:i/>
          <w:color w:val="9BBB59" w:themeColor="accent3"/>
        </w:rPr>
        <w:t>Organizational encounters with risk</w:t>
      </w:r>
      <w:r w:rsidRPr="004B16D4">
        <w:rPr>
          <w:color w:val="9BBB59" w:themeColor="accent3"/>
        </w:rPr>
        <w:t>. Cambridge: Cambridge</w:t>
      </w:r>
      <w:r w:rsidRPr="004B16D4">
        <w:rPr>
          <w:color w:val="000000" w:themeColor="text1"/>
        </w:rPr>
        <w:t xml:space="preserve"> University Press.</w:t>
      </w:r>
    </w:p>
    <w:p w:rsidR="002A67DF" w:rsidRPr="004B16D4" w:rsidRDefault="002A67DF" w:rsidP="002A67DF">
      <w:pPr>
        <w:spacing w:line="480" w:lineRule="auto"/>
        <w:ind w:hanging="288"/>
        <w:rPr>
          <w:color w:val="8064A2" w:themeColor="accent4"/>
        </w:rPr>
      </w:pPr>
      <w:r w:rsidRPr="004B16D4">
        <w:rPr>
          <w:color w:val="8064A2" w:themeColor="accent4"/>
        </w:rPr>
        <w:t xml:space="preserve">IMF </w:t>
      </w:r>
      <w:r>
        <w:rPr>
          <w:color w:val="8064A2" w:themeColor="accent4"/>
        </w:rPr>
        <w:t>(</w:t>
      </w:r>
      <w:r w:rsidRPr="004B16D4">
        <w:rPr>
          <w:color w:val="8064A2" w:themeColor="accent4"/>
        </w:rPr>
        <w:t>2006</w:t>
      </w:r>
      <w:r>
        <w:rPr>
          <w:color w:val="8064A2" w:themeColor="accent4"/>
        </w:rPr>
        <w:t>)</w:t>
      </w:r>
    </w:p>
    <w:p w:rsidR="002A67DF" w:rsidRPr="004B16D4" w:rsidRDefault="002A67DF" w:rsidP="002A67DF">
      <w:pPr>
        <w:spacing w:line="480" w:lineRule="auto"/>
        <w:ind w:hanging="288"/>
        <w:rPr>
          <w:color w:val="000000"/>
        </w:rPr>
      </w:pPr>
      <w:r w:rsidRPr="004B16D4">
        <w:rPr>
          <w:color w:val="9BBB59" w:themeColor="accent3"/>
        </w:rPr>
        <w:t xml:space="preserve">Janis, I. L. </w:t>
      </w:r>
      <w:r>
        <w:rPr>
          <w:color w:val="9BBB59" w:themeColor="accent3"/>
        </w:rPr>
        <w:t>(</w:t>
      </w:r>
      <w:r w:rsidRPr="004B16D4">
        <w:rPr>
          <w:color w:val="9BBB59" w:themeColor="accent3"/>
        </w:rPr>
        <w:t>1972</w:t>
      </w:r>
      <w:r>
        <w:rPr>
          <w:color w:val="9BBB59" w:themeColor="accent3"/>
        </w:rPr>
        <w:t>)</w:t>
      </w:r>
      <w:r w:rsidRPr="004B16D4">
        <w:rPr>
          <w:color w:val="9BBB59" w:themeColor="accent3"/>
        </w:rPr>
        <w:t xml:space="preserve">. </w:t>
      </w:r>
      <w:r w:rsidRPr="004B16D4">
        <w:rPr>
          <w:i/>
          <w:color w:val="9BBB59" w:themeColor="accent3"/>
        </w:rPr>
        <w:t>Victims of groupthink: A psychological study of foreign-policy decisions and</w:t>
      </w:r>
      <w:r w:rsidRPr="004B16D4">
        <w:rPr>
          <w:i/>
          <w:color w:val="000000"/>
        </w:rPr>
        <w:t xml:space="preserve"> fiascos</w:t>
      </w:r>
      <w:r w:rsidRPr="004B16D4">
        <w:rPr>
          <w:color w:val="000000"/>
        </w:rPr>
        <w:t>. Oxford: Houghton Mifflin Company.</w:t>
      </w:r>
    </w:p>
    <w:p w:rsidR="00854BEC" w:rsidRPr="00854BEC" w:rsidRDefault="00B557D8" w:rsidP="002A67DF">
      <w:pPr>
        <w:spacing w:line="480" w:lineRule="auto"/>
        <w:ind w:hanging="288"/>
        <w:rPr>
          <w:color w:val="8064A2" w:themeColor="accent4"/>
          <w:lang w:val="en-US"/>
          <w:rPrChange w:id="609" w:author="Dan Tischer" w:date="2018-04-16T21:00:00Z">
            <w:rPr>
              <w:lang w:val="en-US"/>
            </w:rPr>
          </w:rPrChange>
        </w:rPr>
      </w:pPr>
      <w:r w:rsidRPr="00B557D8">
        <w:rPr>
          <w:color w:val="8064A2" w:themeColor="accent4"/>
          <w:lang w:val="en-US"/>
          <w:rPrChange w:id="610" w:author="Dan Tischer" w:date="2018-04-16T21:00:00Z">
            <w:rPr>
              <w:lang w:val="en-US"/>
            </w:rPr>
          </w:rPrChange>
        </w:rPr>
        <w:t>Jensen, 2003</w:t>
      </w:r>
    </w:p>
    <w:p w:rsidR="002A67DF" w:rsidRPr="004B16D4" w:rsidRDefault="002A67DF" w:rsidP="002A67DF">
      <w:pPr>
        <w:spacing w:line="480" w:lineRule="auto"/>
        <w:ind w:hanging="288"/>
      </w:pPr>
      <w:r w:rsidRPr="004B16D4">
        <w:rPr>
          <w:color w:val="9BBB59" w:themeColor="accent3"/>
        </w:rPr>
        <w:t xml:space="preserve">Jobst, A. </w:t>
      </w:r>
      <w:r>
        <w:rPr>
          <w:color w:val="9BBB59" w:themeColor="accent3"/>
        </w:rPr>
        <w:t>(</w:t>
      </w:r>
      <w:r w:rsidRPr="004B16D4">
        <w:rPr>
          <w:color w:val="9BBB59" w:themeColor="accent3"/>
        </w:rPr>
        <w:t>2002</w:t>
      </w:r>
      <w:r>
        <w:rPr>
          <w:color w:val="9BBB59" w:themeColor="accent3"/>
        </w:rPr>
        <w:t>)</w:t>
      </w:r>
      <w:r w:rsidRPr="004B16D4">
        <w:rPr>
          <w:color w:val="9BBB59" w:themeColor="accent3"/>
        </w:rPr>
        <w:t xml:space="preserve">. </w:t>
      </w:r>
      <w:r w:rsidRPr="004B16D4">
        <w:rPr>
          <w:i/>
          <w:color w:val="9BBB59" w:themeColor="accent3"/>
        </w:rPr>
        <w:t>Collateralised loan obligations (CLOs) - A primer</w:t>
      </w:r>
      <w:r w:rsidRPr="004B16D4">
        <w:rPr>
          <w:color w:val="9BBB59" w:themeColor="accent3"/>
        </w:rPr>
        <w:t>.Center for Financial Studies</w:t>
      </w:r>
      <w:r w:rsidRPr="004B16D4">
        <w:t xml:space="preserve"> Working Paper no. 2002/13</w:t>
      </w:r>
      <w:r>
        <w:t>, Frankfurt</w:t>
      </w:r>
      <w:r w:rsidRPr="004B16D4">
        <w:t>: Goethe-Universitat.</w:t>
      </w:r>
    </w:p>
    <w:p w:rsidR="002A67DF" w:rsidRPr="004B16D4" w:rsidRDefault="00B557D8" w:rsidP="002A67DF">
      <w:pPr>
        <w:spacing w:line="480" w:lineRule="auto"/>
        <w:ind w:hanging="288"/>
      </w:pPr>
      <w:r w:rsidRPr="00B557D8">
        <w:rPr>
          <w:color w:val="9BBB59" w:themeColor="accent3"/>
          <w:lang w:val="de-DE"/>
          <w:rPrChange w:id="611" w:author="Dan Tischer" w:date="2018-04-16T20:58:00Z">
            <w:rPr>
              <w:color w:val="9BBB59" w:themeColor="accent3"/>
            </w:rPr>
          </w:rPrChange>
        </w:rPr>
        <w:lastRenderedPageBreak/>
        <w:t xml:space="preserve">Jones, C. &amp; Lichtenstein, B.B. (2008). </w:t>
      </w:r>
      <w:r w:rsidR="002A67DF" w:rsidRPr="004B16D4">
        <w:rPr>
          <w:color w:val="9BBB59" w:themeColor="accent3"/>
        </w:rPr>
        <w:t>Temporary inter-organizational projects: How temporal</w:t>
      </w:r>
      <w:r w:rsidR="002A67DF" w:rsidRPr="004B16D4">
        <w:t xml:space="preserve"> and social embeddedness enhance coordination and manage uncertainty. In Cropper, S., Ebbers, M., Huxham, C. &amp; Smith Ring, P. </w:t>
      </w:r>
      <w:r w:rsidR="002A67DF" w:rsidRPr="004B16D4">
        <w:rPr>
          <w:i/>
        </w:rPr>
        <w:t>The Oxford handbook of inter-organizational relations</w:t>
      </w:r>
      <w:r w:rsidR="002A67DF">
        <w:t>, pp.</w:t>
      </w:r>
      <w:r w:rsidR="002A67DF" w:rsidRPr="004B16D4">
        <w:t xml:space="preserve"> 231–255</w:t>
      </w:r>
      <w:r w:rsidR="002A67DF">
        <w:t>, Oxford</w:t>
      </w:r>
      <w:r w:rsidR="002A67DF" w:rsidRPr="004B16D4">
        <w:t>: Oxford University Press.</w:t>
      </w:r>
    </w:p>
    <w:p w:rsidR="002A67DF" w:rsidRPr="004B16D4" w:rsidRDefault="002A67DF" w:rsidP="002A67DF">
      <w:pPr>
        <w:spacing w:line="480" w:lineRule="auto"/>
        <w:ind w:hanging="288"/>
      </w:pPr>
      <w:r w:rsidRPr="004B16D4">
        <w:rPr>
          <w:color w:val="9BBB59" w:themeColor="accent3"/>
        </w:rPr>
        <w:t xml:space="preserve">Josserand, E. </w:t>
      </w:r>
      <w:r>
        <w:rPr>
          <w:color w:val="9BBB59" w:themeColor="accent3"/>
        </w:rPr>
        <w:t>(</w:t>
      </w:r>
      <w:r w:rsidRPr="004B16D4">
        <w:rPr>
          <w:color w:val="9BBB59" w:themeColor="accent3"/>
        </w:rPr>
        <w:t>2004</w:t>
      </w:r>
      <w:r>
        <w:rPr>
          <w:color w:val="9BBB59" w:themeColor="accent3"/>
        </w:rPr>
        <w:t>)</w:t>
      </w:r>
      <w:r w:rsidRPr="004B16D4">
        <w:rPr>
          <w:color w:val="9BBB59" w:themeColor="accent3"/>
        </w:rPr>
        <w:t xml:space="preserve">. </w:t>
      </w:r>
      <w:r w:rsidRPr="004B16D4">
        <w:rPr>
          <w:i/>
          <w:color w:val="9BBB59" w:themeColor="accent3"/>
          <w:lang w:val="en-US"/>
        </w:rPr>
        <w:t>The network organization: The experience of leading French</w:t>
      </w:r>
      <w:r w:rsidRPr="004B16D4">
        <w:rPr>
          <w:i/>
          <w:lang w:val="en-US"/>
        </w:rPr>
        <w:t xml:space="preserve"> multinationals</w:t>
      </w:r>
      <w:r w:rsidRPr="004B16D4">
        <w:rPr>
          <w:lang w:val="en-US"/>
        </w:rPr>
        <w:t xml:space="preserve">. </w:t>
      </w:r>
      <w:r>
        <w:t>Cheltenham</w:t>
      </w:r>
      <w:r w:rsidRPr="004B16D4">
        <w:t>: Edward Elgar Publishing.</w:t>
      </w:r>
    </w:p>
    <w:p w:rsidR="002A67DF" w:rsidRPr="004B16D4" w:rsidRDefault="002A67DF" w:rsidP="002A67DF">
      <w:pPr>
        <w:spacing w:line="480" w:lineRule="auto"/>
        <w:ind w:hanging="288"/>
        <w:rPr>
          <w:lang w:val="en-US"/>
        </w:rPr>
      </w:pPr>
      <w:r w:rsidRPr="004B16D4">
        <w:rPr>
          <w:color w:val="9BBB59" w:themeColor="accent3"/>
        </w:rPr>
        <w:t>Kenis, P. &amp;</w:t>
      </w:r>
      <w:r>
        <w:rPr>
          <w:color w:val="9BBB59" w:themeColor="accent3"/>
        </w:rPr>
        <w:t xml:space="preserve"> </w:t>
      </w:r>
      <w:r w:rsidRPr="004B16D4">
        <w:rPr>
          <w:color w:val="9BBB59" w:themeColor="accent3"/>
        </w:rPr>
        <w:t xml:space="preserve">Knoke, D. </w:t>
      </w:r>
      <w:r>
        <w:rPr>
          <w:color w:val="9BBB59" w:themeColor="accent3"/>
        </w:rPr>
        <w:t>(</w:t>
      </w:r>
      <w:r w:rsidRPr="004B16D4">
        <w:rPr>
          <w:color w:val="9BBB59" w:themeColor="accent3"/>
        </w:rPr>
        <w:t>2002</w:t>
      </w:r>
      <w:r>
        <w:rPr>
          <w:color w:val="9BBB59" w:themeColor="accent3"/>
        </w:rPr>
        <w:t>)</w:t>
      </w:r>
      <w:r w:rsidRPr="004B16D4">
        <w:rPr>
          <w:color w:val="9BBB59" w:themeColor="accent3"/>
        </w:rPr>
        <w:t xml:space="preserve">. </w:t>
      </w:r>
      <w:r w:rsidRPr="004B16D4">
        <w:rPr>
          <w:color w:val="9BBB59" w:themeColor="accent3"/>
          <w:lang w:val="en-US"/>
        </w:rPr>
        <w:t>How organizational field networks shape interorganizational tie-</w:t>
      </w:r>
      <w:r w:rsidRPr="004B16D4">
        <w:rPr>
          <w:lang w:val="en-US"/>
        </w:rPr>
        <w:t>formation rates.</w:t>
      </w:r>
      <w:r>
        <w:rPr>
          <w:lang w:val="en-US"/>
        </w:rPr>
        <w:t xml:space="preserve"> </w:t>
      </w:r>
      <w:r w:rsidRPr="004B16D4">
        <w:rPr>
          <w:i/>
          <w:lang w:val="en-US"/>
        </w:rPr>
        <w:t>Academy of Management Review</w:t>
      </w:r>
      <w:r>
        <w:rPr>
          <w:lang w:val="en-US"/>
        </w:rPr>
        <w:t xml:space="preserve">, </w:t>
      </w:r>
      <w:r w:rsidRPr="00A368DF">
        <w:rPr>
          <w:i/>
          <w:lang w:val="en-US"/>
        </w:rPr>
        <w:t>27</w:t>
      </w:r>
      <w:r>
        <w:rPr>
          <w:lang w:val="en-US"/>
        </w:rPr>
        <w:t>,</w:t>
      </w:r>
      <w:r w:rsidRPr="004B16D4">
        <w:rPr>
          <w:lang w:val="en-US"/>
        </w:rPr>
        <w:t xml:space="preserve"> 275-293.</w:t>
      </w:r>
    </w:p>
    <w:p w:rsidR="002A67DF" w:rsidRPr="004B16D4" w:rsidRDefault="002A67DF" w:rsidP="002A67DF">
      <w:pPr>
        <w:spacing w:line="480" w:lineRule="auto"/>
        <w:ind w:hanging="288"/>
        <w:rPr>
          <w:color w:val="000000"/>
        </w:rPr>
      </w:pPr>
      <w:r w:rsidRPr="004B16D4">
        <w:rPr>
          <w:color w:val="9BBB59" w:themeColor="accent3"/>
        </w:rPr>
        <w:t xml:space="preserve">Kiff, J. &amp; Mills, P. S. </w:t>
      </w:r>
      <w:r>
        <w:rPr>
          <w:color w:val="9BBB59" w:themeColor="accent3"/>
        </w:rPr>
        <w:t>(</w:t>
      </w:r>
      <w:r w:rsidRPr="004B16D4">
        <w:rPr>
          <w:color w:val="9BBB59" w:themeColor="accent3"/>
        </w:rPr>
        <w:t>2007</w:t>
      </w:r>
      <w:r>
        <w:rPr>
          <w:color w:val="9BBB59" w:themeColor="accent3"/>
        </w:rPr>
        <w:t>)</w:t>
      </w:r>
      <w:r w:rsidRPr="004B16D4">
        <w:rPr>
          <w:color w:val="9BBB59" w:themeColor="accent3"/>
        </w:rPr>
        <w:t xml:space="preserve">. </w:t>
      </w:r>
      <w:r w:rsidRPr="004B16D4">
        <w:rPr>
          <w:i/>
          <w:color w:val="9BBB59" w:themeColor="accent3"/>
        </w:rPr>
        <w:t>Money for nothing and checks for free: Recent developments in</w:t>
      </w:r>
      <w:r w:rsidRPr="004B16D4">
        <w:rPr>
          <w:i/>
          <w:color w:val="000000"/>
        </w:rPr>
        <w:t xml:space="preserve"> U.S. subprime mortgage markets</w:t>
      </w:r>
      <w:r w:rsidRPr="004B16D4">
        <w:rPr>
          <w:color w:val="000000"/>
        </w:rPr>
        <w:t xml:space="preserve">. International Monetary Fund Working Paper,no. WP/07/188. </w:t>
      </w:r>
    </w:p>
    <w:p w:rsidR="002A67DF" w:rsidRPr="004B16D4" w:rsidRDefault="002A67DF" w:rsidP="002A67DF">
      <w:pPr>
        <w:spacing w:line="480" w:lineRule="auto"/>
        <w:ind w:hanging="288"/>
        <w:rPr>
          <w:color w:val="000000"/>
        </w:rPr>
      </w:pPr>
      <w:r w:rsidRPr="004B16D4">
        <w:rPr>
          <w:color w:val="9BBB59" w:themeColor="accent3"/>
        </w:rPr>
        <w:t>Knorr-Cetina, K. &amp;</w:t>
      </w:r>
      <w:r>
        <w:rPr>
          <w:color w:val="9BBB59" w:themeColor="accent3"/>
        </w:rPr>
        <w:t xml:space="preserve"> </w:t>
      </w:r>
      <w:r w:rsidRPr="004B16D4">
        <w:rPr>
          <w:color w:val="9BBB59" w:themeColor="accent3"/>
        </w:rPr>
        <w:t xml:space="preserve">Preda, A. </w:t>
      </w:r>
      <w:r>
        <w:rPr>
          <w:color w:val="9BBB59" w:themeColor="accent3"/>
        </w:rPr>
        <w:t>(</w:t>
      </w:r>
      <w:r w:rsidRPr="004B16D4">
        <w:rPr>
          <w:color w:val="9BBB59" w:themeColor="accent3"/>
        </w:rPr>
        <w:t>2006</w:t>
      </w:r>
      <w:r>
        <w:rPr>
          <w:color w:val="9BBB59" w:themeColor="accent3"/>
        </w:rPr>
        <w:t>)</w:t>
      </w:r>
      <w:r w:rsidRPr="004B16D4">
        <w:rPr>
          <w:color w:val="9BBB59" w:themeColor="accent3"/>
        </w:rPr>
        <w:t xml:space="preserve">. </w:t>
      </w:r>
      <w:r w:rsidRPr="004B16D4">
        <w:rPr>
          <w:i/>
          <w:color w:val="9BBB59" w:themeColor="accent3"/>
        </w:rPr>
        <w:t>The sociology of financial markets</w:t>
      </w:r>
      <w:r w:rsidRPr="004B16D4">
        <w:rPr>
          <w:color w:val="9BBB59" w:themeColor="accent3"/>
        </w:rPr>
        <w:t xml:space="preserve">. </w:t>
      </w:r>
      <w:r>
        <w:rPr>
          <w:color w:val="9BBB59" w:themeColor="accent3"/>
        </w:rPr>
        <w:t>Oxford</w:t>
      </w:r>
      <w:r w:rsidRPr="004B16D4">
        <w:rPr>
          <w:color w:val="9BBB59" w:themeColor="accent3"/>
        </w:rPr>
        <w:t>: Oxford</w:t>
      </w:r>
      <w:r w:rsidRPr="004B16D4">
        <w:rPr>
          <w:color w:val="000000"/>
        </w:rPr>
        <w:t xml:space="preserve"> University Press.</w:t>
      </w:r>
    </w:p>
    <w:p w:rsidR="002A67DF" w:rsidRPr="004B16D4" w:rsidRDefault="002A67DF" w:rsidP="002A67DF">
      <w:pPr>
        <w:spacing w:line="480" w:lineRule="auto"/>
        <w:ind w:hanging="288"/>
        <w:rPr>
          <w:lang w:val="en-US"/>
        </w:rPr>
      </w:pPr>
      <w:r w:rsidRPr="004B16D4">
        <w:rPr>
          <w:color w:val="9BBB59" w:themeColor="accent3"/>
        </w:rPr>
        <w:t xml:space="preserve">Kogut, B.&amp; Zander, U. </w:t>
      </w:r>
      <w:r>
        <w:rPr>
          <w:color w:val="9BBB59" w:themeColor="accent3"/>
        </w:rPr>
        <w:t>(</w:t>
      </w:r>
      <w:r w:rsidRPr="004B16D4">
        <w:rPr>
          <w:color w:val="9BBB59" w:themeColor="accent3"/>
        </w:rPr>
        <w:t>1992</w:t>
      </w:r>
      <w:r>
        <w:rPr>
          <w:color w:val="9BBB59" w:themeColor="accent3"/>
        </w:rPr>
        <w:t>)</w:t>
      </w:r>
      <w:r w:rsidRPr="004B16D4">
        <w:rPr>
          <w:color w:val="9BBB59" w:themeColor="accent3"/>
        </w:rPr>
        <w:t xml:space="preserve">. </w:t>
      </w:r>
      <w:r w:rsidRPr="004B16D4">
        <w:rPr>
          <w:color w:val="9BBB59" w:themeColor="accent3"/>
          <w:lang w:val="en-US"/>
        </w:rPr>
        <w:t>Knowledge of the firm, combinative capabilities and the</w:t>
      </w:r>
      <w:r w:rsidRPr="004B16D4">
        <w:rPr>
          <w:lang w:val="en-US"/>
        </w:rPr>
        <w:t xml:space="preserve"> replication of technology. </w:t>
      </w:r>
      <w:r w:rsidRPr="004B16D4">
        <w:rPr>
          <w:i/>
          <w:lang w:val="en-US"/>
        </w:rPr>
        <w:t>Organization Science</w:t>
      </w:r>
      <w:r>
        <w:rPr>
          <w:lang w:val="en-US"/>
        </w:rPr>
        <w:t xml:space="preserve">, </w:t>
      </w:r>
      <w:r w:rsidRPr="001E5D3A">
        <w:rPr>
          <w:i/>
          <w:lang w:val="en-US"/>
        </w:rPr>
        <w:t>3</w:t>
      </w:r>
      <w:r>
        <w:rPr>
          <w:lang w:val="en-US"/>
        </w:rPr>
        <w:t>,</w:t>
      </w:r>
      <w:r w:rsidRPr="004B16D4">
        <w:rPr>
          <w:lang w:val="en-US"/>
        </w:rPr>
        <w:t xml:space="preserve"> 383–397.</w:t>
      </w:r>
    </w:p>
    <w:p w:rsidR="002A67DF" w:rsidRPr="004B16D4" w:rsidRDefault="002A67DF" w:rsidP="002A67DF">
      <w:pPr>
        <w:spacing w:line="480" w:lineRule="auto"/>
        <w:ind w:hanging="288"/>
      </w:pPr>
      <w:r w:rsidRPr="004B16D4">
        <w:rPr>
          <w:color w:val="9BBB59" w:themeColor="accent3"/>
          <w:lang w:val="en-US"/>
        </w:rPr>
        <w:t xml:space="preserve">Krackhardt, D. </w:t>
      </w:r>
      <w:r>
        <w:rPr>
          <w:color w:val="9BBB59" w:themeColor="accent3"/>
          <w:lang w:val="en-US"/>
        </w:rPr>
        <w:t>(</w:t>
      </w:r>
      <w:r w:rsidRPr="004B16D4">
        <w:rPr>
          <w:color w:val="9BBB59" w:themeColor="accent3"/>
          <w:lang w:val="en-US"/>
        </w:rPr>
        <w:t>2003</w:t>
      </w:r>
      <w:r>
        <w:rPr>
          <w:color w:val="9BBB59" w:themeColor="accent3"/>
          <w:lang w:val="en-US"/>
        </w:rPr>
        <w:t>).</w:t>
      </w:r>
      <w:r w:rsidRPr="004B16D4">
        <w:rPr>
          <w:color w:val="9BBB59" w:themeColor="accent3"/>
          <w:lang w:val="en-US"/>
        </w:rPr>
        <w:t xml:space="preserve"> The strength of strong ties: The importance of philos in organizations. In,</w:t>
      </w:r>
      <w:r w:rsidRPr="004B16D4">
        <w:rPr>
          <w:lang w:val="en-US"/>
        </w:rPr>
        <w:t xml:space="preserve"> Cross, R. Parker, A.</w:t>
      </w:r>
      <w:r>
        <w:rPr>
          <w:lang w:val="en-US"/>
        </w:rPr>
        <w:t xml:space="preserve"> </w:t>
      </w:r>
      <w:r w:rsidRPr="004B16D4">
        <w:rPr>
          <w:lang w:val="en-US"/>
        </w:rPr>
        <w:t>&amp;</w:t>
      </w:r>
      <w:r>
        <w:rPr>
          <w:lang w:val="en-US"/>
        </w:rPr>
        <w:t xml:space="preserve"> </w:t>
      </w:r>
      <w:r w:rsidRPr="004B16D4">
        <w:rPr>
          <w:lang w:val="en-US"/>
        </w:rPr>
        <w:t xml:space="preserve">Sasson, L. (Eds.). </w:t>
      </w:r>
      <w:r w:rsidRPr="004B16D4">
        <w:rPr>
          <w:i/>
          <w:lang w:val="en-US"/>
        </w:rPr>
        <w:t>Networks in the knowledge economy</w:t>
      </w:r>
      <w:r>
        <w:rPr>
          <w:lang w:val="en-US"/>
        </w:rPr>
        <w:t xml:space="preserve">, pp. </w:t>
      </w:r>
      <w:r w:rsidRPr="004B16D4">
        <w:rPr>
          <w:lang w:val="en-US"/>
        </w:rPr>
        <w:t xml:space="preserve">82–108. </w:t>
      </w:r>
      <w:r>
        <w:t>Oxford</w:t>
      </w:r>
      <w:r w:rsidRPr="004B16D4">
        <w:t>: Oxford University Press.</w:t>
      </w:r>
    </w:p>
    <w:p w:rsidR="002A67DF" w:rsidRPr="004B16D4" w:rsidRDefault="002A67DF" w:rsidP="002A67DF">
      <w:pPr>
        <w:spacing w:line="480" w:lineRule="auto"/>
        <w:ind w:hanging="288"/>
        <w:rPr>
          <w:color w:val="9BBB59" w:themeColor="accent3"/>
        </w:rPr>
      </w:pPr>
      <w:r w:rsidRPr="004B16D4">
        <w:rPr>
          <w:color w:val="9BBB59" w:themeColor="accent3"/>
        </w:rPr>
        <w:t xml:space="preserve">Kregel, J. </w:t>
      </w:r>
      <w:r>
        <w:rPr>
          <w:color w:val="9BBB59" w:themeColor="accent3"/>
        </w:rPr>
        <w:t>(</w:t>
      </w:r>
      <w:r w:rsidRPr="004B16D4">
        <w:rPr>
          <w:color w:val="9BBB59" w:themeColor="accent3"/>
        </w:rPr>
        <w:t>2008</w:t>
      </w:r>
      <w:r>
        <w:rPr>
          <w:color w:val="9BBB59" w:themeColor="accent3"/>
        </w:rPr>
        <w:t>)</w:t>
      </w:r>
      <w:r w:rsidRPr="004B16D4">
        <w:rPr>
          <w:color w:val="9BBB59" w:themeColor="accent3"/>
        </w:rPr>
        <w:t xml:space="preserve">. Using Minsky’s cushions of safety to analyze the crisis in the U.S. subprime mortgage market. </w:t>
      </w:r>
      <w:r w:rsidRPr="004B16D4">
        <w:rPr>
          <w:i/>
          <w:color w:val="9BBB59" w:themeColor="accent3"/>
        </w:rPr>
        <w:t>International Journal of Political Economy</w:t>
      </w:r>
      <w:r w:rsidRPr="004B16D4">
        <w:rPr>
          <w:color w:val="9BBB59" w:themeColor="accent3"/>
        </w:rPr>
        <w:t xml:space="preserve">, </w:t>
      </w:r>
      <w:r w:rsidRPr="001E5D3A">
        <w:rPr>
          <w:i/>
          <w:color w:val="9BBB59" w:themeColor="accent3"/>
        </w:rPr>
        <w:t>37</w:t>
      </w:r>
      <w:r>
        <w:rPr>
          <w:color w:val="9BBB59" w:themeColor="accent3"/>
        </w:rPr>
        <w:t>,</w:t>
      </w:r>
      <w:r w:rsidRPr="004B16D4">
        <w:rPr>
          <w:color w:val="9BBB59" w:themeColor="accent3"/>
        </w:rPr>
        <w:t xml:space="preserve"> 3–23. </w:t>
      </w:r>
    </w:p>
    <w:p w:rsidR="002A67DF" w:rsidRPr="004B16D4" w:rsidRDefault="002A67DF" w:rsidP="002A67DF">
      <w:pPr>
        <w:spacing w:line="480" w:lineRule="auto"/>
        <w:ind w:hanging="288"/>
        <w:rPr>
          <w:color w:val="9BBB59" w:themeColor="accent3"/>
          <w:lang w:val="en-US"/>
        </w:rPr>
      </w:pPr>
      <w:r w:rsidRPr="004B16D4">
        <w:rPr>
          <w:color w:val="9BBB59" w:themeColor="accent3"/>
        </w:rPr>
        <w:t xml:space="preserve">Lampel, J. </w:t>
      </w:r>
      <w:r>
        <w:rPr>
          <w:color w:val="9BBB59" w:themeColor="accent3"/>
        </w:rPr>
        <w:t>(</w:t>
      </w:r>
      <w:r w:rsidRPr="004B16D4">
        <w:rPr>
          <w:color w:val="9BBB59" w:themeColor="accent3"/>
        </w:rPr>
        <w:t>2004</w:t>
      </w:r>
      <w:r>
        <w:rPr>
          <w:color w:val="9BBB59" w:themeColor="accent3"/>
        </w:rPr>
        <w:t>)</w:t>
      </w:r>
      <w:r w:rsidRPr="004B16D4">
        <w:rPr>
          <w:color w:val="9BBB59" w:themeColor="accent3"/>
        </w:rPr>
        <w:t xml:space="preserve">. </w:t>
      </w:r>
      <w:r w:rsidRPr="004B16D4">
        <w:rPr>
          <w:color w:val="9BBB59" w:themeColor="accent3"/>
          <w:lang w:val="en-US"/>
        </w:rPr>
        <w:t xml:space="preserve">The benefit of doubt: Shadow norms and governance in trust-based organizations.  In Grandori, A. (Ed.) </w:t>
      </w:r>
      <w:r w:rsidRPr="004B16D4">
        <w:rPr>
          <w:i/>
          <w:color w:val="9BBB59" w:themeColor="accent3"/>
          <w:lang w:val="en-US"/>
        </w:rPr>
        <w:t>Corporate governance and firm organization: Microfoundations and structural forms</w:t>
      </w:r>
      <w:r>
        <w:rPr>
          <w:color w:val="9BBB59" w:themeColor="accent3"/>
          <w:lang w:val="en-US"/>
        </w:rPr>
        <w:t>, pp.</w:t>
      </w:r>
      <w:r w:rsidRPr="004B16D4">
        <w:rPr>
          <w:color w:val="9BBB59" w:themeColor="accent3"/>
          <w:lang w:val="en-US"/>
        </w:rPr>
        <w:t xml:space="preserve"> 232-245</w:t>
      </w:r>
      <w:r>
        <w:rPr>
          <w:color w:val="9BBB59" w:themeColor="accent3"/>
          <w:lang w:val="en-US"/>
        </w:rPr>
        <w:t>. Oxford</w:t>
      </w:r>
      <w:r w:rsidRPr="004B16D4">
        <w:rPr>
          <w:color w:val="9BBB59" w:themeColor="accent3"/>
          <w:lang w:val="en-US"/>
        </w:rPr>
        <w:t>: Oxford University Press.</w:t>
      </w:r>
    </w:p>
    <w:p w:rsidR="002A67DF" w:rsidRPr="004B16D4" w:rsidRDefault="00B557D8" w:rsidP="002A67DF">
      <w:pPr>
        <w:spacing w:line="480" w:lineRule="auto"/>
        <w:ind w:hanging="288"/>
      </w:pPr>
      <w:r w:rsidRPr="00B557D8">
        <w:rPr>
          <w:color w:val="9BBB59" w:themeColor="accent3"/>
          <w:rPrChange w:id="612" w:author="Dan Tischer" w:date="2018-04-16T20:58:00Z">
            <w:rPr>
              <w:color w:val="9BBB59" w:themeColor="accent3"/>
              <w:lang w:val="de-DE"/>
            </w:rPr>
          </w:rPrChange>
        </w:rPr>
        <w:lastRenderedPageBreak/>
        <w:t xml:space="preserve">Lancaster, B.P., Schultz, G.M. &amp; Fabozzi, F. J. (2008). </w:t>
      </w:r>
      <w:r w:rsidR="002A67DF" w:rsidRPr="004B16D4">
        <w:rPr>
          <w:i/>
          <w:color w:val="9BBB59" w:themeColor="accent3"/>
        </w:rPr>
        <w:t>Structured products and related credit</w:t>
      </w:r>
      <w:r w:rsidR="002A67DF" w:rsidRPr="004B16D4">
        <w:rPr>
          <w:i/>
        </w:rPr>
        <w:t xml:space="preserve"> derivatives: A comprehensive guide for investors</w:t>
      </w:r>
      <w:r w:rsidR="002A67DF">
        <w:t>. Hoboken</w:t>
      </w:r>
      <w:r w:rsidR="002A67DF" w:rsidRPr="004B16D4">
        <w:t>: John Wiley and Sons.</w:t>
      </w:r>
    </w:p>
    <w:p w:rsidR="002A67DF" w:rsidRPr="004B16D4" w:rsidRDefault="002A67DF" w:rsidP="002A67DF">
      <w:pPr>
        <w:spacing w:line="480" w:lineRule="auto"/>
        <w:ind w:hanging="288"/>
        <w:rPr>
          <w:color w:val="000000"/>
        </w:rPr>
      </w:pPr>
      <w:r w:rsidRPr="004B16D4">
        <w:rPr>
          <w:color w:val="9BBB59" w:themeColor="accent3"/>
        </w:rPr>
        <w:t>Lavie, D. &amp;</w:t>
      </w:r>
      <w:r>
        <w:rPr>
          <w:color w:val="9BBB59" w:themeColor="accent3"/>
        </w:rPr>
        <w:t xml:space="preserve"> </w:t>
      </w:r>
      <w:r w:rsidRPr="004B16D4">
        <w:rPr>
          <w:color w:val="9BBB59" w:themeColor="accent3"/>
        </w:rPr>
        <w:t xml:space="preserve">Rosenkopf, L. </w:t>
      </w:r>
      <w:r>
        <w:rPr>
          <w:color w:val="9BBB59" w:themeColor="accent3"/>
        </w:rPr>
        <w:t>(</w:t>
      </w:r>
      <w:r w:rsidRPr="004B16D4">
        <w:rPr>
          <w:color w:val="9BBB59" w:themeColor="accent3"/>
        </w:rPr>
        <w:t>2006</w:t>
      </w:r>
      <w:r>
        <w:rPr>
          <w:color w:val="9BBB59" w:themeColor="accent3"/>
        </w:rPr>
        <w:t>)</w:t>
      </w:r>
      <w:r w:rsidRPr="004B16D4">
        <w:rPr>
          <w:color w:val="9BBB59" w:themeColor="accent3"/>
        </w:rPr>
        <w:t>. Balancing exploration and exploitation in alliance formation.</w:t>
      </w:r>
      <w:r w:rsidRPr="004B16D4">
        <w:rPr>
          <w:color w:val="000000"/>
        </w:rPr>
        <w:t xml:space="preserve"> </w:t>
      </w:r>
      <w:r w:rsidRPr="004B16D4">
        <w:rPr>
          <w:i/>
          <w:color w:val="000000"/>
        </w:rPr>
        <w:t>Academy of Management Journal</w:t>
      </w:r>
      <w:r>
        <w:rPr>
          <w:i/>
          <w:color w:val="000000"/>
        </w:rPr>
        <w:t>,</w:t>
      </w:r>
      <w:r>
        <w:rPr>
          <w:color w:val="000000"/>
        </w:rPr>
        <w:t xml:space="preserve"> </w:t>
      </w:r>
      <w:r w:rsidRPr="001E5D3A">
        <w:rPr>
          <w:i/>
          <w:color w:val="000000"/>
        </w:rPr>
        <w:t>49</w:t>
      </w:r>
      <w:r>
        <w:rPr>
          <w:color w:val="000000"/>
        </w:rPr>
        <w:t>,</w:t>
      </w:r>
      <w:r w:rsidRPr="004B16D4">
        <w:rPr>
          <w:color w:val="000000"/>
        </w:rPr>
        <w:t xml:space="preserve"> 797–818.</w:t>
      </w:r>
    </w:p>
    <w:p w:rsidR="002A67DF" w:rsidRPr="004B16D4" w:rsidRDefault="002A67DF" w:rsidP="002A67DF">
      <w:pPr>
        <w:spacing w:line="480" w:lineRule="auto"/>
        <w:ind w:hanging="288"/>
        <w:rPr>
          <w:color w:val="000000" w:themeColor="text1"/>
        </w:rPr>
      </w:pPr>
      <w:r w:rsidRPr="004B16D4">
        <w:rPr>
          <w:color w:val="9BBB59" w:themeColor="accent3"/>
        </w:rPr>
        <w:t xml:space="preserve">Lepinay, V. A. </w:t>
      </w:r>
      <w:r>
        <w:rPr>
          <w:color w:val="9BBB59" w:themeColor="accent3"/>
        </w:rPr>
        <w:t>(</w:t>
      </w:r>
      <w:r w:rsidRPr="004B16D4">
        <w:rPr>
          <w:color w:val="9BBB59" w:themeColor="accent3"/>
        </w:rPr>
        <w:t>2011</w:t>
      </w:r>
      <w:r>
        <w:rPr>
          <w:color w:val="9BBB59" w:themeColor="accent3"/>
        </w:rPr>
        <w:t>)</w:t>
      </w:r>
      <w:r w:rsidRPr="004B16D4">
        <w:rPr>
          <w:color w:val="9BBB59" w:themeColor="accent3"/>
        </w:rPr>
        <w:t xml:space="preserve">. </w:t>
      </w:r>
      <w:r w:rsidRPr="004B16D4">
        <w:rPr>
          <w:i/>
          <w:color w:val="9BBB59" w:themeColor="accent3"/>
        </w:rPr>
        <w:t>Codes of finance: Engineering derivatives in a global bank</w:t>
      </w:r>
      <w:r w:rsidRPr="004B16D4">
        <w:rPr>
          <w:color w:val="9BBB59" w:themeColor="accent3"/>
        </w:rPr>
        <w:t>. Princeton</w:t>
      </w:r>
      <w:r w:rsidRPr="004B16D4">
        <w:rPr>
          <w:color w:val="000000" w:themeColor="text1"/>
        </w:rPr>
        <w:t>: Princeton University Press</w:t>
      </w:r>
    </w:p>
    <w:p w:rsidR="002A67DF" w:rsidRPr="004B16D4" w:rsidRDefault="002A67DF" w:rsidP="002A67DF">
      <w:pPr>
        <w:spacing w:line="480" w:lineRule="auto"/>
        <w:ind w:hanging="288"/>
        <w:rPr>
          <w:color w:val="9BBB59" w:themeColor="accent3"/>
          <w:lang w:val="de-DE"/>
        </w:rPr>
      </w:pPr>
      <w:r w:rsidRPr="004B16D4">
        <w:rPr>
          <w:color w:val="9BBB59" w:themeColor="accent3"/>
          <w:lang w:val="en-US"/>
        </w:rPr>
        <w:t xml:space="preserve">Lewis, M. </w:t>
      </w:r>
      <w:r>
        <w:rPr>
          <w:color w:val="9BBB59" w:themeColor="accent3"/>
          <w:lang w:val="en-US"/>
        </w:rPr>
        <w:t>(</w:t>
      </w:r>
      <w:r w:rsidRPr="004B16D4">
        <w:rPr>
          <w:color w:val="9BBB59" w:themeColor="accent3"/>
          <w:lang w:val="en-US"/>
        </w:rPr>
        <w:t>2010</w:t>
      </w:r>
      <w:r>
        <w:rPr>
          <w:color w:val="9BBB59" w:themeColor="accent3"/>
          <w:lang w:val="en-US"/>
        </w:rPr>
        <w:t>)</w:t>
      </w:r>
      <w:r w:rsidRPr="004B16D4">
        <w:rPr>
          <w:color w:val="9BBB59" w:themeColor="accent3"/>
          <w:lang w:val="en-US"/>
        </w:rPr>
        <w:t xml:space="preserve">. </w:t>
      </w:r>
      <w:r w:rsidRPr="004B16D4">
        <w:rPr>
          <w:i/>
          <w:color w:val="9BBB59" w:themeColor="accent3"/>
          <w:lang w:val="en-US"/>
        </w:rPr>
        <w:t>The big short: Inside the doomsday machine</w:t>
      </w:r>
      <w:r w:rsidRPr="004B16D4">
        <w:rPr>
          <w:color w:val="9BBB59" w:themeColor="accent3"/>
          <w:lang w:val="en-US"/>
        </w:rPr>
        <w:t xml:space="preserve">. </w:t>
      </w:r>
      <w:r w:rsidRPr="004B16D4">
        <w:rPr>
          <w:color w:val="9BBB59" w:themeColor="accent3"/>
          <w:lang w:val="de-DE"/>
        </w:rPr>
        <w:t>London: Allen Page.</w:t>
      </w:r>
    </w:p>
    <w:p w:rsidR="002A67DF" w:rsidRPr="004B16D4" w:rsidRDefault="002A67DF" w:rsidP="002A67DF">
      <w:pPr>
        <w:spacing w:line="480" w:lineRule="auto"/>
        <w:ind w:hanging="288"/>
        <w:rPr>
          <w:color w:val="000000" w:themeColor="text1"/>
        </w:rPr>
      </w:pPr>
      <w:r w:rsidRPr="004B16D4">
        <w:rPr>
          <w:color w:val="9BBB59" w:themeColor="accent3"/>
          <w:lang w:val="de-DE"/>
        </w:rPr>
        <w:t>Lioukas, C. S. &amp;</w:t>
      </w:r>
      <w:r>
        <w:rPr>
          <w:color w:val="9BBB59" w:themeColor="accent3"/>
          <w:lang w:val="de-DE"/>
        </w:rPr>
        <w:t xml:space="preserve"> </w:t>
      </w:r>
      <w:r w:rsidRPr="004B16D4">
        <w:rPr>
          <w:color w:val="9BBB59" w:themeColor="accent3"/>
          <w:lang w:val="de-DE"/>
        </w:rPr>
        <w:t xml:space="preserve">Reuer, J. J. </w:t>
      </w:r>
      <w:r>
        <w:rPr>
          <w:color w:val="9BBB59" w:themeColor="accent3"/>
          <w:lang w:val="de-DE"/>
        </w:rPr>
        <w:t>(</w:t>
      </w:r>
      <w:r w:rsidRPr="004B16D4">
        <w:rPr>
          <w:color w:val="9BBB59" w:themeColor="accent3"/>
          <w:lang w:val="de-DE"/>
        </w:rPr>
        <w:t>2015</w:t>
      </w:r>
      <w:r>
        <w:rPr>
          <w:color w:val="9BBB59" w:themeColor="accent3"/>
          <w:lang w:val="de-DE"/>
        </w:rPr>
        <w:t>)</w:t>
      </w:r>
      <w:r w:rsidRPr="004B16D4">
        <w:rPr>
          <w:color w:val="9BBB59" w:themeColor="accent3"/>
          <w:lang w:val="de-DE"/>
        </w:rPr>
        <w:t xml:space="preserve">. </w:t>
      </w:r>
      <w:r w:rsidRPr="004B16D4">
        <w:rPr>
          <w:color w:val="9BBB59" w:themeColor="accent3"/>
        </w:rPr>
        <w:t>Isolating trust outcomes from exchange relationships: Social</w:t>
      </w:r>
      <w:r w:rsidRPr="004B16D4">
        <w:rPr>
          <w:color w:val="000000" w:themeColor="text1"/>
        </w:rPr>
        <w:t xml:space="preserve"> exchange and learning benefits of prior ties in alliances. </w:t>
      </w:r>
      <w:r w:rsidRPr="004B16D4">
        <w:rPr>
          <w:i/>
          <w:color w:val="000000" w:themeColor="text1"/>
        </w:rPr>
        <w:t>Academy of Management Journal</w:t>
      </w:r>
      <w:r>
        <w:rPr>
          <w:i/>
          <w:color w:val="000000" w:themeColor="text1"/>
        </w:rPr>
        <w:t>,</w:t>
      </w:r>
      <w:r>
        <w:rPr>
          <w:color w:val="000000" w:themeColor="text1"/>
        </w:rPr>
        <w:t xml:space="preserve"> </w:t>
      </w:r>
      <w:r w:rsidRPr="001E5D3A">
        <w:rPr>
          <w:i/>
          <w:color w:val="000000" w:themeColor="text1"/>
        </w:rPr>
        <w:t>58</w:t>
      </w:r>
      <w:r>
        <w:rPr>
          <w:color w:val="000000" w:themeColor="text1"/>
        </w:rPr>
        <w:t>.</w:t>
      </w:r>
      <w:r w:rsidRPr="004B16D4">
        <w:rPr>
          <w:color w:val="000000" w:themeColor="text1"/>
        </w:rPr>
        <w:t xml:space="preserve"> 1826–1847.</w:t>
      </w:r>
    </w:p>
    <w:p w:rsidR="002A67DF" w:rsidRPr="004B16D4" w:rsidRDefault="002A67DF" w:rsidP="002A67DF">
      <w:pPr>
        <w:spacing w:line="480" w:lineRule="auto"/>
        <w:ind w:hanging="288"/>
        <w:rPr>
          <w:color w:val="00B0F0"/>
        </w:rPr>
      </w:pPr>
      <w:r w:rsidRPr="004B16D4">
        <w:rPr>
          <w:color w:val="9BBB59" w:themeColor="accent3"/>
        </w:rPr>
        <w:t xml:space="preserve">Lounsbury, M. &amp; Hirsch, P. M. </w:t>
      </w:r>
      <w:r>
        <w:rPr>
          <w:color w:val="9BBB59" w:themeColor="accent3"/>
        </w:rPr>
        <w:t>(</w:t>
      </w:r>
      <w:r w:rsidRPr="004B16D4">
        <w:rPr>
          <w:color w:val="9BBB59" w:themeColor="accent3"/>
        </w:rPr>
        <w:t>2010</w:t>
      </w:r>
      <w:r>
        <w:rPr>
          <w:color w:val="9BBB59" w:themeColor="accent3"/>
        </w:rPr>
        <w:t>)</w:t>
      </w:r>
      <w:r w:rsidRPr="004B16D4">
        <w:rPr>
          <w:color w:val="9BBB59" w:themeColor="accent3"/>
        </w:rPr>
        <w:t xml:space="preserve">. </w:t>
      </w:r>
      <w:r w:rsidRPr="004B16D4">
        <w:rPr>
          <w:i/>
          <w:color w:val="9BBB59" w:themeColor="accent3"/>
        </w:rPr>
        <w:t>Markets on trial: The economic sociology of the U.S.</w:t>
      </w:r>
      <w:r w:rsidRPr="004B16D4">
        <w:rPr>
          <w:i/>
          <w:color w:val="000000" w:themeColor="text1"/>
        </w:rPr>
        <w:t xml:space="preserve"> financial crisis</w:t>
      </w:r>
      <w:r w:rsidRPr="004B16D4">
        <w:rPr>
          <w:color w:val="000000" w:themeColor="text1"/>
        </w:rPr>
        <w:t>.</w:t>
      </w:r>
      <w:r>
        <w:rPr>
          <w:color w:val="000000" w:themeColor="text1"/>
        </w:rPr>
        <w:t xml:space="preserve"> Bingley</w:t>
      </w:r>
      <w:r w:rsidRPr="004B16D4">
        <w:rPr>
          <w:color w:val="000000" w:themeColor="text1"/>
        </w:rPr>
        <w:t>: Emerald Books.</w:t>
      </w:r>
    </w:p>
    <w:p w:rsidR="002A67DF" w:rsidRPr="004B16D4" w:rsidRDefault="002A67DF" w:rsidP="002A67DF">
      <w:pPr>
        <w:spacing w:line="480" w:lineRule="auto"/>
        <w:ind w:hanging="288"/>
        <w:rPr>
          <w:lang w:val="en-US"/>
        </w:rPr>
      </w:pPr>
      <w:r w:rsidRPr="004B16D4">
        <w:rPr>
          <w:color w:val="9BBB59" w:themeColor="accent3"/>
          <w:lang w:val="en-US"/>
        </w:rPr>
        <w:t>Lucas, D.J., Goodman, L. S. &amp;</w:t>
      </w:r>
      <w:r>
        <w:rPr>
          <w:color w:val="9BBB59" w:themeColor="accent3"/>
          <w:lang w:val="en-US"/>
        </w:rPr>
        <w:t xml:space="preserve"> </w:t>
      </w:r>
      <w:r w:rsidRPr="004B16D4">
        <w:rPr>
          <w:color w:val="9BBB59" w:themeColor="accent3"/>
          <w:lang w:val="en-US"/>
        </w:rPr>
        <w:t xml:space="preserve">Fabozzi, F. J. </w:t>
      </w:r>
      <w:r>
        <w:rPr>
          <w:color w:val="9BBB59" w:themeColor="accent3"/>
          <w:lang w:val="en-US"/>
        </w:rPr>
        <w:t>(</w:t>
      </w:r>
      <w:r w:rsidRPr="004B16D4">
        <w:rPr>
          <w:color w:val="9BBB59" w:themeColor="accent3"/>
          <w:lang w:val="en-US"/>
        </w:rPr>
        <w:t>2007</w:t>
      </w:r>
      <w:r>
        <w:rPr>
          <w:color w:val="9BBB59" w:themeColor="accent3"/>
          <w:lang w:val="en-US"/>
        </w:rPr>
        <w:t>)</w:t>
      </w:r>
      <w:r w:rsidRPr="004B16D4">
        <w:rPr>
          <w:color w:val="9BBB59" w:themeColor="accent3"/>
          <w:lang w:val="en-US"/>
        </w:rPr>
        <w:t xml:space="preserve">. </w:t>
      </w:r>
      <w:r w:rsidRPr="004B16D4">
        <w:rPr>
          <w:i/>
          <w:color w:val="9BBB59" w:themeColor="accent3"/>
          <w:lang w:val="en-US"/>
        </w:rPr>
        <w:t>Collateralized debt obligations and credit</w:t>
      </w:r>
      <w:r w:rsidRPr="004B16D4">
        <w:rPr>
          <w:i/>
          <w:lang w:val="en-US"/>
        </w:rPr>
        <w:t xml:space="preserve"> risk transfer</w:t>
      </w:r>
      <w:r w:rsidRPr="004B16D4">
        <w:rPr>
          <w:lang w:val="en-US"/>
        </w:rPr>
        <w:t>. Yale ICF Working Paper no. 07­06.</w:t>
      </w:r>
    </w:p>
    <w:p w:rsidR="002A67DF" w:rsidRPr="004B16D4" w:rsidRDefault="002A67DF" w:rsidP="002A67DF">
      <w:pPr>
        <w:spacing w:line="480" w:lineRule="auto"/>
        <w:ind w:hanging="288"/>
        <w:rPr>
          <w:color w:val="000000"/>
        </w:rPr>
      </w:pPr>
      <w:r w:rsidRPr="004B16D4">
        <w:rPr>
          <w:color w:val="9BBB59" w:themeColor="accent3"/>
        </w:rPr>
        <w:t xml:space="preserve">Lupton, D. </w:t>
      </w:r>
      <w:r>
        <w:rPr>
          <w:color w:val="9BBB59" w:themeColor="accent3"/>
        </w:rPr>
        <w:t>(</w:t>
      </w:r>
      <w:r w:rsidRPr="004B16D4">
        <w:rPr>
          <w:color w:val="9BBB59" w:themeColor="accent3"/>
        </w:rPr>
        <w:t>1999</w:t>
      </w:r>
      <w:r>
        <w:rPr>
          <w:color w:val="9BBB59" w:themeColor="accent3"/>
        </w:rPr>
        <w:t>)</w:t>
      </w:r>
      <w:r w:rsidRPr="004B16D4">
        <w:rPr>
          <w:color w:val="9BBB59" w:themeColor="accent3"/>
        </w:rPr>
        <w:t xml:space="preserve">. </w:t>
      </w:r>
      <w:r w:rsidRPr="004B16D4">
        <w:rPr>
          <w:i/>
          <w:color w:val="9BBB59" w:themeColor="accent3"/>
        </w:rPr>
        <w:t>Risk and sociocultural theory: New directions and perspectives</w:t>
      </w:r>
      <w:r w:rsidRPr="004B16D4">
        <w:rPr>
          <w:color w:val="9BBB59" w:themeColor="accent3"/>
        </w:rPr>
        <w:t>. Cambridge:</w:t>
      </w:r>
      <w:r w:rsidRPr="004B16D4">
        <w:rPr>
          <w:color w:val="000000"/>
        </w:rPr>
        <w:t xml:space="preserve"> Cambridge University Press.</w:t>
      </w:r>
    </w:p>
    <w:p w:rsidR="002A67DF" w:rsidRPr="004B16D4" w:rsidRDefault="002A67DF" w:rsidP="002A67DF">
      <w:pPr>
        <w:spacing w:line="480" w:lineRule="auto"/>
        <w:ind w:hanging="288"/>
        <w:rPr>
          <w:lang w:val="en-US"/>
        </w:rPr>
      </w:pPr>
      <w:r w:rsidRPr="004B16D4">
        <w:rPr>
          <w:color w:val="9BBB59" w:themeColor="accent3"/>
          <w:lang w:val="en-US"/>
        </w:rPr>
        <w:t xml:space="preserve">MacKenzie, D. </w:t>
      </w:r>
      <w:r>
        <w:rPr>
          <w:color w:val="9BBB59" w:themeColor="accent3"/>
          <w:lang w:val="en-US"/>
        </w:rPr>
        <w:t>(</w:t>
      </w:r>
      <w:r w:rsidRPr="004B16D4">
        <w:rPr>
          <w:color w:val="9BBB59" w:themeColor="accent3"/>
          <w:lang w:val="en-US"/>
        </w:rPr>
        <w:t>2011</w:t>
      </w:r>
      <w:r>
        <w:rPr>
          <w:color w:val="9BBB59" w:themeColor="accent3"/>
          <w:lang w:val="en-US"/>
        </w:rPr>
        <w:t>)</w:t>
      </w:r>
      <w:r w:rsidRPr="004B16D4">
        <w:rPr>
          <w:color w:val="9BBB59" w:themeColor="accent3"/>
          <w:lang w:val="en-US"/>
        </w:rPr>
        <w:t xml:space="preserve">. The credit crisis as a problem in the sociology of knowledge. </w:t>
      </w:r>
      <w:r w:rsidRPr="004B16D4">
        <w:rPr>
          <w:i/>
          <w:color w:val="9BBB59" w:themeColor="accent3"/>
          <w:lang w:val="en-US"/>
        </w:rPr>
        <w:t>American</w:t>
      </w:r>
      <w:r w:rsidRPr="004B16D4">
        <w:rPr>
          <w:i/>
          <w:lang w:val="en-US"/>
        </w:rPr>
        <w:t xml:space="preserve"> Journal of Sociology</w:t>
      </w:r>
      <w:r>
        <w:rPr>
          <w:lang w:val="en-US"/>
        </w:rPr>
        <w:t xml:space="preserve">, </w:t>
      </w:r>
      <w:r w:rsidRPr="001E5D3A">
        <w:rPr>
          <w:i/>
          <w:lang w:val="en-US"/>
        </w:rPr>
        <w:t>116</w:t>
      </w:r>
      <w:r>
        <w:rPr>
          <w:lang w:val="en-US"/>
        </w:rPr>
        <w:t>,</w:t>
      </w:r>
      <w:r w:rsidRPr="004B16D4">
        <w:rPr>
          <w:lang w:val="en-US"/>
        </w:rPr>
        <w:t xml:space="preserve"> 1778-1841.</w:t>
      </w:r>
    </w:p>
    <w:p w:rsidR="002A67DF" w:rsidRPr="002A67DF" w:rsidRDefault="00B557D8" w:rsidP="002A67DF">
      <w:pPr>
        <w:spacing w:line="480" w:lineRule="auto"/>
        <w:ind w:hanging="288"/>
        <w:rPr>
          <w:color w:val="FABF8F" w:themeColor="accent6" w:themeTint="99"/>
          <w:lang w:val="en-US"/>
          <w:rPrChange w:id="613" w:author="Dan Tischer" w:date="2018-04-16T20:58:00Z">
            <w:rPr>
              <w:color w:val="8064A2" w:themeColor="accent4"/>
              <w:lang w:val="en-US"/>
            </w:rPr>
          </w:rPrChange>
        </w:rPr>
      </w:pPr>
      <w:r w:rsidRPr="00B557D8">
        <w:rPr>
          <w:color w:val="FABF8F" w:themeColor="accent6" w:themeTint="99"/>
          <w:lang w:val="en-US"/>
          <w:rPrChange w:id="614" w:author="Dan Tischer" w:date="2018-04-16T20:58:00Z">
            <w:rPr>
              <w:color w:val="8064A2" w:themeColor="accent4"/>
              <w:lang w:val="en-US"/>
            </w:rPr>
          </w:rPrChange>
        </w:rPr>
        <w:t>MacKenzie, 2012</w:t>
      </w:r>
    </w:p>
    <w:p w:rsidR="002A67DF" w:rsidRPr="004B16D4" w:rsidRDefault="002A67DF" w:rsidP="002A67DF">
      <w:pPr>
        <w:spacing w:line="480" w:lineRule="auto"/>
        <w:ind w:hanging="288"/>
        <w:rPr>
          <w:color w:val="000000"/>
        </w:rPr>
      </w:pPr>
      <w:r w:rsidRPr="004B16D4">
        <w:rPr>
          <w:color w:val="9BBB59" w:themeColor="accent3"/>
        </w:rPr>
        <w:t>MacKenzie, D. &amp;</w:t>
      </w:r>
      <w:r>
        <w:rPr>
          <w:color w:val="9BBB59" w:themeColor="accent3"/>
        </w:rPr>
        <w:t xml:space="preserve"> </w:t>
      </w:r>
      <w:r w:rsidRPr="004B16D4">
        <w:rPr>
          <w:color w:val="9BBB59" w:themeColor="accent3"/>
        </w:rPr>
        <w:t xml:space="preserve">Millo, Y. </w:t>
      </w:r>
      <w:r>
        <w:rPr>
          <w:color w:val="9BBB59" w:themeColor="accent3"/>
        </w:rPr>
        <w:t>(</w:t>
      </w:r>
      <w:r w:rsidRPr="004B16D4">
        <w:rPr>
          <w:color w:val="9BBB59" w:themeColor="accent3"/>
        </w:rPr>
        <w:t>2003</w:t>
      </w:r>
      <w:r>
        <w:rPr>
          <w:color w:val="9BBB59" w:themeColor="accent3"/>
        </w:rPr>
        <w:t>)</w:t>
      </w:r>
      <w:r w:rsidRPr="004B16D4">
        <w:rPr>
          <w:color w:val="9BBB59" w:themeColor="accent3"/>
        </w:rPr>
        <w:t>. Constructing a market, performing theory: The historical</w:t>
      </w:r>
      <w:r w:rsidRPr="004B16D4">
        <w:rPr>
          <w:color w:val="000000"/>
        </w:rPr>
        <w:t xml:space="preserve"> sociology of a financial derivatives exchange. </w:t>
      </w:r>
      <w:r w:rsidRPr="004B16D4">
        <w:rPr>
          <w:i/>
          <w:color w:val="000000"/>
        </w:rPr>
        <w:t>American Journal of Sociology</w:t>
      </w:r>
      <w:r>
        <w:rPr>
          <w:color w:val="000000"/>
        </w:rPr>
        <w:t xml:space="preserve">, </w:t>
      </w:r>
      <w:r w:rsidRPr="001E5D3A">
        <w:rPr>
          <w:i/>
          <w:color w:val="000000"/>
        </w:rPr>
        <w:t>109</w:t>
      </w:r>
      <w:r>
        <w:rPr>
          <w:color w:val="000000"/>
        </w:rPr>
        <w:t>,</w:t>
      </w:r>
      <w:r w:rsidRPr="004B16D4">
        <w:rPr>
          <w:color w:val="000000"/>
        </w:rPr>
        <w:t xml:space="preserve"> 107–145. </w:t>
      </w:r>
    </w:p>
    <w:p w:rsidR="002A67DF" w:rsidRPr="004B16D4" w:rsidRDefault="002A67DF" w:rsidP="002A67DF">
      <w:pPr>
        <w:spacing w:line="480" w:lineRule="auto"/>
        <w:ind w:hanging="288"/>
        <w:rPr>
          <w:color w:val="000000" w:themeColor="text1"/>
        </w:rPr>
      </w:pPr>
      <w:r w:rsidRPr="004B16D4">
        <w:rPr>
          <w:color w:val="9BBB59" w:themeColor="accent3"/>
        </w:rPr>
        <w:t xml:space="preserve">MacKenzie, D. &amp; Spears, T. </w:t>
      </w:r>
      <w:r>
        <w:rPr>
          <w:color w:val="9BBB59" w:themeColor="accent3"/>
        </w:rPr>
        <w:t>(</w:t>
      </w:r>
      <w:r w:rsidRPr="004B16D4">
        <w:rPr>
          <w:color w:val="9BBB59" w:themeColor="accent3"/>
        </w:rPr>
        <w:t>2014</w:t>
      </w:r>
      <w:r>
        <w:rPr>
          <w:color w:val="9BBB59" w:themeColor="accent3"/>
        </w:rPr>
        <w:t>)</w:t>
      </w:r>
      <w:r w:rsidRPr="004B16D4">
        <w:rPr>
          <w:color w:val="9BBB59" w:themeColor="accent3"/>
        </w:rPr>
        <w:t>. “A device for being able to book P&amp;L”: The organizational</w:t>
      </w:r>
      <w:r w:rsidRPr="004B16D4">
        <w:rPr>
          <w:color w:val="000000" w:themeColor="text1"/>
        </w:rPr>
        <w:t xml:space="preserve"> embedding of the Gaussian copula. </w:t>
      </w:r>
      <w:r w:rsidRPr="004B16D4">
        <w:rPr>
          <w:i/>
          <w:color w:val="000000" w:themeColor="text1"/>
        </w:rPr>
        <w:t>Social Studies of Science</w:t>
      </w:r>
      <w:r>
        <w:rPr>
          <w:color w:val="000000" w:themeColor="text1"/>
        </w:rPr>
        <w:t xml:space="preserve">, </w:t>
      </w:r>
      <w:r w:rsidRPr="001E5D3A">
        <w:rPr>
          <w:i/>
          <w:color w:val="000000" w:themeColor="text1"/>
        </w:rPr>
        <w:t>44</w:t>
      </w:r>
      <w:r>
        <w:rPr>
          <w:color w:val="000000" w:themeColor="text1"/>
        </w:rPr>
        <w:t xml:space="preserve">, </w:t>
      </w:r>
      <w:r w:rsidRPr="004B16D4">
        <w:rPr>
          <w:color w:val="000000" w:themeColor="text1"/>
        </w:rPr>
        <w:t xml:space="preserve">418–440. </w:t>
      </w:r>
    </w:p>
    <w:p w:rsidR="002A67DF" w:rsidRPr="002A67DF" w:rsidRDefault="00B557D8" w:rsidP="002A67DF">
      <w:pPr>
        <w:spacing w:line="480" w:lineRule="auto"/>
        <w:ind w:hanging="288"/>
        <w:rPr>
          <w:color w:val="FABF8F" w:themeColor="accent6" w:themeTint="99"/>
          <w:rPrChange w:id="615" w:author="Dan Tischer" w:date="2018-04-16T20:58:00Z">
            <w:rPr>
              <w:color w:val="8064A2" w:themeColor="accent4"/>
            </w:rPr>
          </w:rPrChange>
        </w:rPr>
      </w:pPr>
      <w:r w:rsidRPr="00B557D8">
        <w:rPr>
          <w:color w:val="FABF8F" w:themeColor="accent6" w:themeTint="99"/>
          <w:rPrChange w:id="616" w:author="Dan Tischer" w:date="2018-04-16T20:58:00Z">
            <w:rPr>
              <w:color w:val="8064A2" w:themeColor="accent4"/>
            </w:rPr>
          </w:rPrChange>
        </w:rPr>
        <w:lastRenderedPageBreak/>
        <w:t>Maguire, S. &amp; Hardy, C. 2009</w:t>
      </w:r>
    </w:p>
    <w:p w:rsidR="002A67DF" w:rsidRPr="004B16D4" w:rsidRDefault="002A67DF" w:rsidP="002A67DF">
      <w:pPr>
        <w:spacing w:line="480" w:lineRule="auto"/>
        <w:ind w:hanging="288"/>
        <w:rPr>
          <w:color w:val="000000"/>
        </w:rPr>
      </w:pPr>
      <w:r w:rsidRPr="004B16D4">
        <w:rPr>
          <w:color w:val="9BBB59" w:themeColor="accent3"/>
        </w:rPr>
        <w:t xml:space="preserve">Maguire, S. &amp; Hardy, C. </w:t>
      </w:r>
      <w:r>
        <w:rPr>
          <w:color w:val="9BBB59" w:themeColor="accent3"/>
        </w:rPr>
        <w:t>(</w:t>
      </w:r>
      <w:r w:rsidRPr="004B16D4">
        <w:rPr>
          <w:color w:val="9BBB59" w:themeColor="accent3"/>
        </w:rPr>
        <w:t>2013</w:t>
      </w:r>
      <w:r>
        <w:rPr>
          <w:color w:val="9BBB59" w:themeColor="accent3"/>
        </w:rPr>
        <w:t>)</w:t>
      </w:r>
      <w:r w:rsidRPr="004B16D4">
        <w:rPr>
          <w:color w:val="9BBB59" w:themeColor="accent3"/>
        </w:rPr>
        <w:t>. Organizing processes and the construction of risk: A discursive</w:t>
      </w:r>
      <w:r w:rsidRPr="004B16D4">
        <w:rPr>
          <w:color w:val="000000"/>
        </w:rPr>
        <w:t xml:space="preserve"> approach. </w:t>
      </w:r>
      <w:r w:rsidRPr="004B16D4">
        <w:rPr>
          <w:i/>
          <w:color w:val="000000"/>
        </w:rPr>
        <w:t>Academy of Management Journal</w:t>
      </w:r>
      <w:r>
        <w:rPr>
          <w:color w:val="000000"/>
        </w:rPr>
        <w:t xml:space="preserve">. </w:t>
      </w:r>
      <w:r w:rsidRPr="001E5D3A">
        <w:rPr>
          <w:i/>
          <w:color w:val="000000"/>
        </w:rPr>
        <w:t>56</w:t>
      </w:r>
      <w:r>
        <w:rPr>
          <w:color w:val="000000"/>
        </w:rPr>
        <w:t>,</w:t>
      </w:r>
      <w:r w:rsidRPr="004B16D4">
        <w:rPr>
          <w:color w:val="000000"/>
        </w:rPr>
        <w:t xml:space="preserve"> 231–255. </w:t>
      </w:r>
    </w:p>
    <w:p w:rsidR="002A67DF" w:rsidRPr="004B16D4" w:rsidRDefault="002A67DF" w:rsidP="002A67DF">
      <w:pPr>
        <w:spacing w:line="480" w:lineRule="auto"/>
        <w:ind w:hanging="288"/>
        <w:rPr>
          <w:color w:val="000000"/>
        </w:rPr>
      </w:pPr>
      <w:r w:rsidRPr="004B16D4">
        <w:rPr>
          <w:color w:val="9BBB59" w:themeColor="accent3"/>
        </w:rPr>
        <w:t>Manning, S. &amp;</w:t>
      </w:r>
      <w:r>
        <w:rPr>
          <w:color w:val="9BBB59" w:themeColor="accent3"/>
        </w:rPr>
        <w:t xml:space="preserve"> </w:t>
      </w:r>
      <w:r w:rsidRPr="004B16D4">
        <w:rPr>
          <w:color w:val="9BBB59" w:themeColor="accent3"/>
        </w:rPr>
        <w:t xml:space="preserve">Sydow, J. </w:t>
      </w:r>
      <w:r>
        <w:rPr>
          <w:color w:val="9BBB59" w:themeColor="accent3"/>
        </w:rPr>
        <w:t>(</w:t>
      </w:r>
      <w:r w:rsidRPr="004B16D4">
        <w:rPr>
          <w:color w:val="9BBB59" w:themeColor="accent3"/>
        </w:rPr>
        <w:t>2011</w:t>
      </w:r>
      <w:r>
        <w:rPr>
          <w:color w:val="9BBB59" w:themeColor="accent3"/>
        </w:rPr>
        <w:t>)</w:t>
      </w:r>
      <w:r w:rsidRPr="004B16D4">
        <w:rPr>
          <w:color w:val="9BBB59" w:themeColor="accent3"/>
        </w:rPr>
        <w:t>. Projects, paths, and practices: sustaining and leveraging project-</w:t>
      </w:r>
      <w:r w:rsidRPr="004B16D4">
        <w:rPr>
          <w:color w:val="000000"/>
        </w:rPr>
        <w:t xml:space="preserve">based relationships. </w:t>
      </w:r>
      <w:r w:rsidRPr="004B16D4">
        <w:rPr>
          <w:i/>
          <w:color w:val="000000"/>
        </w:rPr>
        <w:t>Industrial and Corporate Change</w:t>
      </w:r>
      <w:r w:rsidRPr="004B16D4">
        <w:rPr>
          <w:color w:val="000000"/>
        </w:rPr>
        <w:t xml:space="preserve">, </w:t>
      </w:r>
      <w:r w:rsidRPr="001E5D3A">
        <w:rPr>
          <w:i/>
          <w:color w:val="000000"/>
        </w:rPr>
        <w:t>20</w:t>
      </w:r>
      <w:r>
        <w:rPr>
          <w:color w:val="000000"/>
        </w:rPr>
        <w:t>,</w:t>
      </w:r>
      <w:r w:rsidRPr="004B16D4">
        <w:rPr>
          <w:color w:val="000000"/>
        </w:rPr>
        <w:t xml:space="preserve"> 1369–1402. </w:t>
      </w:r>
    </w:p>
    <w:p w:rsidR="002A67DF" w:rsidRPr="004B16D4" w:rsidRDefault="002A67DF" w:rsidP="002A67DF">
      <w:pPr>
        <w:spacing w:line="480" w:lineRule="auto"/>
        <w:ind w:hanging="288"/>
        <w:rPr>
          <w:color w:val="000000"/>
        </w:rPr>
      </w:pPr>
      <w:r w:rsidRPr="004B16D4">
        <w:rPr>
          <w:color w:val="9BBB59" w:themeColor="accent3"/>
        </w:rPr>
        <w:t xml:space="preserve">March, J. G., Shapira, Z. </w:t>
      </w:r>
      <w:r>
        <w:rPr>
          <w:color w:val="9BBB59" w:themeColor="accent3"/>
        </w:rPr>
        <w:t>(</w:t>
      </w:r>
      <w:r w:rsidRPr="004B16D4">
        <w:rPr>
          <w:color w:val="9BBB59" w:themeColor="accent3"/>
        </w:rPr>
        <w:t>1987</w:t>
      </w:r>
      <w:r>
        <w:rPr>
          <w:color w:val="9BBB59" w:themeColor="accent3"/>
        </w:rPr>
        <w:t>)</w:t>
      </w:r>
      <w:r w:rsidRPr="004B16D4">
        <w:rPr>
          <w:color w:val="9BBB59" w:themeColor="accent3"/>
        </w:rPr>
        <w:t xml:space="preserve">. Managerial perspectives on risk and risk taking. </w:t>
      </w:r>
      <w:r w:rsidRPr="004B16D4">
        <w:rPr>
          <w:i/>
          <w:color w:val="9BBB59" w:themeColor="accent3"/>
        </w:rPr>
        <w:t>Management</w:t>
      </w:r>
      <w:r w:rsidRPr="004B16D4">
        <w:rPr>
          <w:i/>
          <w:color w:val="000000"/>
        </w:rPr>
        <w:t xml:space="preserve"> Science</w:t>
      </w:r>
      <w:r>
        <w:rPr>
          <w:color w:val="000000"/>
        </w:rPr>
        <w:t xml:space="preserve">, </w:t>
      </w:r>
      <w:r w:rsidRPr="001E5D3A">
        <w:rPr>
          <w:i/>
          <w:color w:val="000000"/>
        </w:rPr>
        <w:t>33</w:t>
      </w:r>
      <w:r>
        <w:rPr>
          <w:color w:val="000000"/>
        </w:rPr>
        <w:t>,</w:t>
      </w:r>
      <w:r w:rsidRPr="004B16D4">
        <w:rPr>
          <w:color w:val="000000"/>
        </w:rPr>
        <w:t xml:space="preserve"> 1404–1418.</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 xml:space="preserve">Markose, S., Giansante, S., &amp;Shaghaghi, A. R. </w:t>
      </w:r>
      <w:r>
        <w:rPr>
          <w:color w:val="9BBB59" w:themeColor="accent3"/>
          <w:lang w:val="en-US"/>
        </w:rPr>
        <w:t>(</w:t>
      </w:r>
      <w:r w:rsidRPr="004B16D4">
        <w:rPr>
          <w:color w:val="9BBB59" w:themeColor="accent3"/>
          <w:lang w:val="en-US"/>
        </w:rPr>
        <w:t>2012</w:t>
      </w:r>
      <w:r>
        <w:rPr>
          <w:color w:val="9BBB59" w:themeColor="accent3"/>
          <w:lang w:val="en-US"/>
        </w:rPr>
        <w:t>)</w:t>
      </w:r>
      <w:r w:rsidRPr="004B16D4">
        <w:rPr>
          <w:color w:val="9BBB59" w:themeColor="accent3"/>
          <w:lang w:val="en-US"/>
        </w:rPr>
        <w:t xml:space="preserve">. ‘Too interconnected to fail’ financial network of US CDS market: Topological fragility and systemic risk. </w:t>
      </w:r>
      <w:r w:rsidRPr="004B16D4">
        <w:rPr>
          <w:i/>
          <w:color w:val="9BBB59" w:themeColor="accent3"/>
          <w:lang w:val="en-US"/>
        </w:rPr>
        <w:t>Journal of Economic Behavior and Organization</w:t>
      </w:r>
      <w:r w:rsidRPr="004B16D4">
        <w:rPr>
          <w:color w:val="9BBB59" w:themeColor="accent3"/>
          <w:lang w:val="en-US"/>
        </w:rPr>
        <w:t xml:space="preserve">, </w:t>
      </w:r>
      <w:r w:rsidRPr="001E5D3A">
        <w:rPr>
          <w:i/>
          <w:color w:val="9BBB59" w:themeColor="accent3"/>
          <w:lang w:val="en-US"/>
        </w:rPr>
        <w:t>83</w:t>
      </w:r>
      <w:r>
        <w:rPr>
          <w:color w:val="9BBB59" w:themeColor="accent3"/>
          <w:lang w:val="en-US"/>
        </w:rPr>
        <w:t>,</w:t>
      </w:r>
      <w:r w:rsidRPr="004B16D4">
        <w:rPr>
          <w:color w:val="9BBB59" w:themeColor="accent3"/>
          <w:lang w:val="en-US"/>
        </w:rPr>
        <w:t xml:space="preserve"> 627-646.</w:t>
      </w:r>
    </w:p>
    <w:p w:rsidR="002A67DF" w:rsidRPr="002A67DF" w:rsidRDefault="00B557D8" w:rsidP="002A67DF">
      <w:pPr>
        <w:spacing w:line="480" w:lineRule="auto"/>
        <w:ind w:hanging="288"/>
        <w:rPr>
          <w:color w:val="8064A2" w:themeColor="accent4"/>
          <w:rPrChange w:id="617" w:author="Dan Tischer" w:date="2018-04-16T20:58:00Z">
            <w:rPr>
              <w:color w:val="8064A2" w:themeColor="accent4"/>
              <w:lang w:val="de-DE"/>
            </w:rPr>
          </w:rPrChange>
        </w:rPr>
      </w:pPr>
      <w:r w:rsidRPr="00B557D8">
        <w:rPr>
          <w:color w:val="8064A2" w:themeColor="accent4"/>
          <w:rPrChange w:id="618" w:author="Dan Tischer" w:date="2018-04-16T20:58:00Z">
            <w:rPr>
              <w:color w:val="8064A2" w:themeColor="accent4"/>
              <w:lang w:val="de-DE"/>
            </w:rPr>
          </w:rPrChange>
        </w:rPr>
        <w:t>Marti &amp; Scherer, 2016</w:t>
      </w:r>
    </w:p>
    <w:p w:rsidR="002A67DF" w:rsidRPr="004B16D4" w:rsidRDefault="002A67DF" w:rsidP="002A67DF">
      <w:pPr>
        <w:spacing w:line="480" w:lineRule="auto"/>
        <w:ind w:hanging="288"/>
        <w:rPr>
          <w:color w:val="000000" w:themeColor="text1"/>
        </w:rPr>
      </w:pPr>
      <w:r w:rsidRPr="004B16D4">
        <w:rPr>
          <w:color w:val="9BBB59" w:themeColor="accent3"/>
        </w:rPr>
        <w:t xml:space="preserve">McMillan, C. &amp; Overall, J., </w:t>
      </w:r>
      <w:r>
        <w:rPr>
          <w:color w:val="9BBB59" w:themeColor="accent3"/>
        </w:rPr>
        <w:t>(</w:t>
      </w:r>
      <w:r w:rsidRPr="004B16D4">
        <w:rPr>
          <w:color w:val="9BBB59" w:themeColor="accent3"/>
        </w:rPr>
        <w:t>2017</w:t>
      </w:r>
      <w:r>
        <w:rPr>
          <w:color w:val="9BBB59" w:themeColor="accent3"/>
        </w:rPr>
        <w:t>)</w:t>
      </w:r>
      <w:r w:rsidRPr="004B16D4">
        <w:rPr>
          <w:color w:val="9BBB59" w:themeColor="accent3"/>
        </w:rPr>
        <w:t>. Crossing the chasm and over the abyss: Perspectives on</w:t>
      </w:r>
      <w:r w:rsidRPr="004B16D4">
        <w:rPr>
          <w:color w:val="000000" w:themeColor="text1"/>
        </w:rPr>
        <w:t xml:space="preserve"> organizational failure. </w:t>
      </w:r>
      <w:r w:rsidRPr="004B16D4">
        <w:rPr>
          <w:i/>
          <w:color w:val="000000" w:themeColor="text1"/>
        </w:rPr>
        <w:t>The Academy of Management Perspectives</w:t>
      </w:r>
      <w:r w:rsidRPr="004B16D4">
        <w:rPr>
          <w:color w:val="000000" w:themeColor="text1"/>
        </w:rPr>
        <w:t>. Online 31 August 2017</w:t>
      </w:r>
    </w:p>
    <w:p w:rsidR="002A67DF" w:rsidRPr="004B16D4" w:rsidRDefault="002A67DF" w:rsidP="002A67DF">
      <w:pPr>
        <w:spacing w:line="480" w:lineRule="auto"/>
        <w:ind w:hanging="288"/>
        <w:rPr>
          <w:color w:val="000000" w:themeColor="text1"/>
        </w:rPr>
      </w:pPr>
      <w:r w:rsidRPr="004B16D4">
        <w:rPr>
          <w:color w:val="9BBB59" w:themeColor="accent3"/>
        </w:rPr>
        <w:t>McNamara, G. &amp;</w:t>
      </w:r>
      <w:r>
        <w:rPr>
          <w:color w:val="9BBB59" w:themeColor="accent3"/>
        </w:rPr>
        <w:t xml:space="preserve"> </w:t>
      </w:r>
      <w:r w:rsidRPr="004B16D4">
        <w:rPr>
          <w:color w:val="9BBB59" w:themeColor="accent3"/>
        </w:rPr>
        <w:t xml:space="preserve">Bromiley, P. </w:t>
      </w:r>
      <w:r>
        <w:rPr>
          <w:color w:val="9BBB59" w:themeColor="accent3"/>
        </w:rPr>
        <w:t>(</w:t>
      </w:r>
      <w:r w:rsidRPr="004B16D4">
        <w:rPr>
          <w:color w:val="9BBB59" w:themeColor="accent3"/>
        </w:rPr>
        <w:t>1997</w:t>
      </w:r>
      <w:r>
        <w:rPr>
          <w:color w:val="9BBB59" w:themeColor="accent3"/>
        </w:rPr>
        <w:t>)</w:t>
      </w:r>
      <w:r w:rsidRPr="004B16D4">
        <w:rPr>
          <w:color w:val="9BBB59" w:themeColor="accent3"/>
        </w:rPr>
        <w:t>. Decision making in an organizational setting: Cognitive</w:t>
      </w:r>
      <w:r w:rsidRPr="004B16D4">
        <w:rPr>
          <w:color w:val="000000" w:themeColor="text1"/>
        </w:rPr>
        <w:t xml:space="preserve"> and organizational influences on risk assessment in commercial lending. </w:t>
      </w:r>
      <w:r w:rsidRPr="004B16D4">
        <w:rPr>
          <w:i/>
          <w:color w:val="000000" w:themeColor="text1"/>
        </w:rPr>
        <w:t>Academy of Management Journal,</w:t>
      </w:r>
      <w:r w:rsidRPr="004B16D4">
        <w:rPr>
          <w:color w:val="000000" w:themeColor="text1"/>
        </w:rPr>
        <w:t xml:space="preserve"> </w:t>
      </w:r>
      <w:r w:rsidRPr="001E5D3A">
        <w:rPr>
          <w:i/>
          <w:color w:val="000000" w:themeColor="text1"/>
        </w:rPr>
        <w:t>40</w:t>
      </w:r>
      <w:r>
        <w:rPr>
          <w:color w:val="000000" w:themeColor="text1"/>
        </w:rPr>
        <w:t>,</w:t>
      </w:r>
      <w:r w:rsidRPr="004B16D4">
        <w:rPr>
          <w:color w:val="000000" w:themeColor="text1"/>
        </w:rPr>
        <w:t xml:space="preserve"> 1063–1088. </w:t>
      </w:r>
    </w:p>
    <w:p w:rsidR="002A67DF" w:rsidRPr="004B16D4" w:rsidRDefault="002A67DF" w:rsidP="002A67DF">
      <w:pPr>
        <w:spacing w:line="480" w:lineRule="auto"/>
        <w:ind w:hanging="288"/>
        <w:rPr>
          <w:color w:val="000000" w:themeColor="text1"/>
        </w:rPr>
      </w:pPr>
      <w:r w:rsidRPr="004B16D4">
        <w:rPr>
          <w:color w:val="9BBB59" w:themeColor="accent3"/>
        </w:rPr>
        <w:t xml:space="preserve">Meyer, J.W. &amp; Rowan, B. </w:t>
      </w:r>
      <w:r>
        <w:rPr>
          <w:color w:val="9BBB59" w:themeColor="accent3"/>
        </w:rPr>
        <w:t>(</w:t>
      </w:r>
      <w:r w:rsidRPr="004B16D4">
        <w:rPr>
          <w:color w:val="9BBB59" w:themeColor="accent3"/>
        </w:rPr>
        <w:t>1977</w:t>
      </w:r>
      <w:r>
        <w:rPr>
          <w:color w:val="9BBB59" w:themeColor="accent3"/>
        </w:rPr>
        <w:t>)</w:t>
      </w:r>
      <w:r w:rsidRPr="004B16D4">
        <w:rPr>
          <w:color w:val="9BBB59" w:themeColor="accent3"/>
        </w:rPr>
        <w:t>. Institutionalized organizations: Formal structure as myth and</w:t>
      </w:r>
      <w:r w:rsidRPr="004B16D4">
        <w:rPr>
          <w:color w:val="000000" w:themeColor="text1"/>
        </w:rPr>
        <w:t xml:space="preserve"> ceremony. </w:t>
      </w:r>
      <w:r w:rsidRPr="004B16D4">
        <w:rPr>
          <w:i/>
          <w:color w:val="000000" w:themeColor="text1"/>
        </w:rPr>
        <w:t>American Journal of Sociology,</w:t>
      </w:r>
      <w:r>
        <w:rPr>
          <w:color w:val="000000" w:themeColor="text1"/>
        </w:rPr>
        <w:t xml:space="preserve"> </w:t>
      </w:r>
      <w:r w:rsidRPr="001E5D3A">
        <w:rPr>
          <w:i/>
          <w:color w:val="000000" w:themeColor="text1"/>
        </w:rPr>
        <w:t>83</w:t>
      </w:r>
      <w:r>
        <w:rPr>
          <w:color w:val="000000" w:themeColor="text1"/>
        </w:rPr>
        <w:t>(2),</w:t>
      </w:r>
      <w:r w:rsidRPr="004B16D4">
        <w:rPr>
          <w:color w:val="000000" w:themeColor="text1"/>
        </w:rPr>
        <w:t xml:space="preserve"> 340-363.</w:t>
      </w:r>
    </w:p>
    <w:p w:rsidR="002A67DF" w:rsidRPr="004B16D4" w:rsidRDefault="002A67DF" w:rsidP="002A67DF">
      <w:pPr>
        <w:spacing w:line="480" w:lineRule="auto"/>
        <w:ind w:hanging="288"/>
        <w:rPr>
          <w:color w:val="8064A2" w:themeColor="accent4"/>
        </w:rPr>
      </w:pPr>
      <w:r>
        <w:rPr>
          <w:color w:val="8064A2" w:themeColor="accent4"/>
        </w:rPr>
        <w:t xml:space="preserve">Mikes, A. (2011). </w:t>
      </w:r>
      <w:r w:rsidRPr="004B16D4">
        <w:rPr>
          <w:color w:val="8064A2" w:themeColor="accent4"/>
        </w:rPr>
        <w:t>From counting risk to making risk count: Boundary-work in</w:t>
      </w:r>
      <w:r>
        <w:rPr>
          <w:color w:val="8064A2" w:themeColor="accent4"/>
        </w:rPr>
        <w:t xml:space="preserve"> </w:t>
      </w:r>
      <w:r w:rsidRPr="004B16D4">
        <w:rPr>
          <w:color w:val="8064A2" w:themeColor="accent4"/>
        </w:rPr>
        <w:t>risk management</w:t>
      </w:r>
      <w:r>
        <w:rPr>
          <w:color w:val="8064A2" w:themeColor="accent4"/>
        </w:rPr>
        <w:t xml:space="preserve">. </w:t>
      </w:r>
      <w:r>
        <w:rPr>
          <w:i/>
          <w:color w:val="8064A2" w:themeColor="accent4"/>
        </w:rPr>
        <w:t>Accounting, Organizations and Society</w:t>
      </w:r>
      <w:r>
        <w:rPr>
          <w:color w:val="8064A2" w:themeColor="accent4"/>
        </w:rPr>
        <w:t xml:space="preserve">, </w:t>
      </w:r>
      <w:r w:rsidRPr="001E5D3A">
        <w:rPr>
          <w:i/>
          <w:color w:val="8064A2" w:themeColor="accent4"/>
        </w:rPr>
        <w:t>36</w:t>
      </w:r>
      <w:r>
        <w:rPr>
          <w:color w:val="8064A2" w:themeColor="accent4"/>
        </w:rPr>
        <w:t>, 226-245.</w:t>
      </w:r>
    </w:p>
    <w:p w:rsidR="002A67DF" w:rsidRPr="004B16D4" w:rsidRDefault="002A67DF" w:rsidP="002A67DF">
      <w:pPr>
        <w:spacing w:line="480" w:lineRule="auto"/>
        <w:ind w:hanging="288"/>
        <w:rPr>
          <w:color w:val="9BBB59" w:themeColor="accent3"/>
        </w:rPr>
      </w:pPr>
      <w:r w:rsidRPr="004B16D4">
        <w:rPr>
          <w:color w:val="9BBB59" w:themeColor="accent3"/>
        </w:rPr>
        <w:t xml:space="preserve">Miller, D. </w:t>
      </w:r>
      <w:r>
        <w:rPr>
          <w:color w:val="9BBB59" w:themeColor="accent3"/>
        </w:rPr>
        <w:t>(</w:t>
      </w:r>
      <w:r w:rsidRPr="004B16D4">
        <w:rPr>
          <w:color w:val="9BBB59" w:themeColor="accent3"/>
        </w:rPr>
        <w:t>2002</w:t>
      </w:r>
      <w:r>
        <w:rPr>
          <w:color w:val="9BBB59" w:themeColor="accent3"/>
        </w:rPr>
        <w:t>)</w:t>
      </w:r>
      <w:r w:rsidRPr="004B16D4">
        <w:rPr>
          <w:color w:val="9BBB59" w:themeColor="accent3"/>
        </w:rPr>
        <w:t xml:space="preserve">. Turning Callon the right way up. </w:t>
      </w:r>
      <w:r w:rsidRPr="004B16D4">
        <w:rPr>
          <w:i/>
          <w:color w:val="9BBB59" w:themeColor="accent3"/>
        </w:rPr>
        <w:t>Economy and Society</w:t>
      </w:r>
      <w:r>
        <w:rPr>
          <w:color w:val="9BBB59" w:themeColor="accent3"/>
        </w:rPr>
        <w:t xml:space="preserve">, </w:t>
      </w:r>
      <w:r w:rsidRPr="001E5D3A">
        <w:rPr>
          <w:i/>
          <w:color w:val="9BBB59" w:themeColor="accent3"/>
        </w:rPr>
        <w:t>31</w:t>
      </w:r>
      <w:r>
        <w:rPr>
          <w:color w:val="9BBB59" w:themeColor="accent3"/>
        </w:rPr>
        <w:t>,</w:t>
      </w:r>
      <w:r w:rsidRPr="004B16D4">
        <w:rPr>
          <w:color w:val="9BBB59" w:themeColor="accent3"/>
        </w:rPr>
        <w:t xml:space="preserve"> 218–233. </w:t>
      </w:r>
    </w:p>
    <w:p w:rsidR="002A67DF" w:rsidRPr="004B16D4" w:rsidRDefault="002A67DF" w:rsidP="002A67DF">
      <w:pPr>
        <w:spacing w:line="480" w:lineRule="auto"/>
        <w:ind w:hanging="288"/>
        <w:rPr>
          <w:color w:val="9BBB59" w:themeColor="accent3"/>
        </w:rPr>
      </w:pPr>
      <w:r w:rsidRPr="004B16D4">
        <w:rPr>
          <w:color w:val="9BBB59" w:themeColor="accent3"/>
        </w:rPr>
        <w:t xml:space="preserve">Miller, K. D. </w:t>
      </w:r>
      <w:r>
        <w:rPr>
          <w:color w:val="9BBB59" w:themeColor="accent3"/>
        </w:rPr>
        <w:t>(</w:t>
      </w:r>
      <w:r w:rsidRPr="004B16D4">
        <w:rPr>
          <w:color w:val="9BBB59" w:themeColor="accent3"/>
        </w:rPr>
        <w:t>2009</w:t>
      </w:r>
      <w:r>
        <w:rPr>
          <w:color w:val="9BBB59" w:themeColor="accent3"/>
        </w:rPr>
        <w:t>)</w:t>
      </w:r>
      <w:r w:rsidRPr="004B16D4">
        <w:rPr>
          <w:color w:val="9BBB59" w:themeColor="accent3"/>
        </w:rPr>
        <w:t xml:space="preserve">. Organizational risk after modernism. </w:t>
      </w:r>
      <w:r w:rsidRPr="004B16D4">
        <w:rPr>
          <w:i/>
          <w:color w:val="9BBB59" w:themeColor="accent3"/>
        </w:rPr>
        <w:t>Organization Studies,</w:t>
      </w:r>
      <w:r>
        <w:rPr>
          <w:color w:val="9BBB59" w:themeColor="accent3"/>
        </w:rPr>
        <w:t xml:space="preserve"> </w:t>
      </w:r>
      <w:r w:rsidRPr="001E5D3A">
        <w:rPr>
          <w:i/>
          <w:color w:val="9BBB59" w:themeColor="accent3"/>
        </w:rPr>
        <w:t>30</w:t>
      </w:r>
      <w:r>
        <w:rPr>
          <w:color w:val="9BBB59" w:themeColor="accent3"/>
        </w:rPr>
        <w:t>,</w:t>
      </w:r>
      <w:r w:rsidRPr="004B16D4">
        <w:rPr>
          <w:color w:val="9BBB59" w:themeColor="accent3"/>
        </w:rPr>
        <w:t xml:space="preserve"> 157–180. </w:t>
      </w:r>
    </w:p>
    <w:p w:rsidR="002A67DF" w:rsidRPr="004B16D4" w:rsidRDefault="002A67DF" w:rsidP="002A67DF">
      <w:pPr>
        <w:spacing w:line="480" w:lineRule="auto"/>
        <w:ind w:hanging="288"/>
        <w:rPr>
          <w:color w:val="8064A2" w:themeColor="accent4"/>
        </w:rPr>
      </w:pPr>
      <w:r w:rsidRPr="004B16D4">
        <w:rPr>
          <w:color w:val="8064A2" w:themeColor="accent4"/>
          <w:lang w:val="de-DE"/>
        </w:rPr>
        <w:lastRenderedPageBreak/>
        <w:t xml:space="preserve">Miller, P., Kurunmäki, L. &amp; O’Leary, T. (2008). </w:t>
      </w:r>
      <w:r w:rsidRPr="004B16D4">
        <w:rPr>
          <w:bCs/>
          <w:color w:val="8064A2" w:themeColor="accent4"/>
        </w:rPr>
        <w:t>Accounting, hybrids and the management of risk</w:t>
      </w:r>
      <w:r>
        <w:rPr>
          <w:bCs/>
          <w:color w:val="8064A2" w:themeColor="accent4"/>
        </w:rPr>
        <w:t xml:space="preserve">. </w:t>
      </w:r>
      <w:r w:rsidRPr="004B16D4">
        <w:rPr>
          <w:i/>
          <w:color w:val="8064A2" w:themeColor="accent4"/>
        </w:rPr>
        <w:t>Accounting, Organizations and Society</w:t>
      </w:r>
      <w:r w:rsidRPr="004B16D4">
        <w:rPr>
          <w:color w:val="8064A2" w:themeColor="accent4"/>
        </w:rPr>
        <w:t>, </w:t>
      </w:r>
      <w:r w:rsidRPr="001E5D3A">
        <w:rPr>
          <w:i/>
          <w:color w:val="8064A2" w:themeColor="accent4"/>
        </w:rPr>
        <w:t>33</w:t>
      </w:r>
      <w:r w:rsidRPr="004B16D4">
        <w:rPr>
          <w:color w:val="8064A2" w:themeColor="accent4"/>
        </w:rPr>
        <w:t>(7–8)</w:t>
      </w:r>
      <w:r>
        <w:rPr>
          <w:color w:val="8064A2" w:themeColor="accent4"/>
        </w:rPr>
        <w:t>,</w:t>
      </w:r>
      <w:r w:rsidRPr="004B16D4">
        <w:rPr>
          <w:color w:val="8064A2" w:themeColor="accent4"/>
        </w:rPr>
        <w:t> 942-967</w:t>
      </w:r>
      <w:r>
        <w:rPr>
          <w:color w:val="8064A2" w:themeColor="accent4"/>
        </w:rPr>
        <w:t>.</w:t>
      </w:r>
    </w:p>
    <w:p w:rsidR="002A67DF" w:rsidRPr="004B16D4" w:rsidRDefault="002A67DF" w:rsidP="002A67DF">
      <w:pPr>
        <w:spacing w:line="480" w:lineRule="auto"/>
        <w:ind w:hanging="288"/>
        <w:rPr>
          <w:color w:val="000000" w:themeColor="text1"/>
        </w:rPr>
      </w:pPr>
      <w:r w:rsidRPr="004B16D4">
        <w:rPr>
          <w:color w:val="9BBB59" w:themeColor="accent3"/>
        </w:rPr>
        <w:t xml:space="preserve">Millo, Y. &amp;MacKenzie, D. </w:t>
      </w:r>
      <w:r>
        <w:rPr>
          <w:color w:val="9BBB59" w:themeColor="accent3"/>
        </w:rPr>
        <w:t>(</w:t>
      </w:r>
      <w:r w:rsidRPr="004B16D4">
        <w:rPr>
          <w:color w:val="9BBB59" w:themeColor="accent3"/>
        </w:rPr>
        <w:t>2009</w:t>
      </w:r>
      <w:r>
        <w:rPr>
          <w:color w:val="9BBB59" w:themeColor="accent3"/>
        </w:rPr>
        <w:t>)</w:t>
      </w:r>
      <w:r w:rsidRPr="004B16D4">
        <w:rPr>
          <w:color w:val="9BBB59" w:themeColor="accent3"/>
        </w:rPr>
        <w:t>. The usefulness of inaccurate models: Towards an</w:t>
      </w:r>
      <w:r w:rsidRPr="004B16D4">
        <w:rPr>
          <w:color w:val="000000" w:themeColor="text1"/>
        </w:rPr>
        <w:t xml:space="preserve"> understanding of the emergence of financial risk management. </w:t>
      </w:r>
      <w:r w:rsidRPr="004B16D4">
        <w:rPr>
          <w:i/>
          <w:color w:val="000000" w:themeColor="text1"/>
        </w:rPr>
        <w:t>Accounting, Organizations and Society</w:t>
      </w:r>
      <w:r>
        <w:rPr>
          <w:color w:val="000000" w:themeColor="text1"/>
        </w:rPr>
        <w:t xml:space="preserve">, </w:t>
      </w:r>
      <w:r w:rsidRPr="001E5D3A">
        <w:rPr>
          <w:i/>
          <w:color w:val="000000" w:themeColor="text1"/>
        </w:rPr>
        <w:t>34</w:t>
      </w:r>
      <w:r>
        <w:rPr>
          <w:color w:val="000000" w:themeColor="text1"/>
        </w:rPr>
        <w:t>,</w:t>
      </w:r>
      <w:r w:rsidRPr="004B16D4">
        <w:rPr>
          <w:color w:val="000000" w:themeColor="text1"/>
        </w:rPr>
        <w:t xml:space="preserve"> 638–653. </w:t>
      </w:r>
    </w:p>
    <w:p w:rsidR="002A67DF" w:rsidRPr="004B16D4" w:rsidRDefault="002A67DF" w:rsidP="002A67DF">
      <w:pPr>
        <w:spacing w:line="480" w:lineRule="auto"/>
        <w:ind w:hanging="288"/>
        <w:rPr>
          <w:color w:val="9BBB59" w:themeColor="accent3"/>
        </w:rPr>
      </w:pPr>
      <w:r w:rsidRPr="004B16D4">
        <w:rPr>
          <w:color w:val="9BBB59" w:themeColor="accent3"/>
        </w:rPr>
        <w:t xml:space="preserve">Minsky, H. </w:t>
      </w:r>
      <w:r>
        <w:rPr>
          <w:color w:val="9BBB59" w:themeColor="accent3"/>
        </w:rPr>
        <w:t>(</w:t>
      </w:r>
      <w:r w:rsidRPr="004B16D4">
        <w:rPr>
          <w:color w:val="9BBB59" w:themeColor="accent3"/>
        </w:rPr>
        <w:t>1982</w:t>
      </w:r>
      <w:r>
        <w:rPr>
          <w:color w:val="9BBB59" w:themeColor="accent3"/>
        </w:rPr>
        <w:t>)</w:t>
      </w:r>
      <w:r w:rsidRPr="004B16D4">
        <w:rPr>
          <w:color w:val="9BBB59" w:themeColor="accent3"/>
        </w:rPr>
        <w:t xml:space="preserve">. </w:t>
      </w:r>
      <w:r w:rsidRPr="004B16D4">
        <w:rPr>
          <w:i/>
          <w:color w:val="9BBB59" w:themeColor="accent3"/>
        </w:rPr>
        <w:t>Can “it” happen again? Essays on instability and finance</w:t>
      </w:r>
      <w:r>
        <w:rPr>
          <w:color w:val="9BBB59" w:themeColor="accent3"/>
        </w:rPr>
        <w:t>. Armonk</w:t>
      </w:r>
      <w:r w:rsidRPr="004B16D4">
        <w:rPr>
          <w:color w:val="9BBB59" w:themeColor="accent3"/>
        </w:rPr>
        <w:t>: M.E. Sharpe.</w:t>
      </w:r>
    </w:p>
    <w:p w:rsidR="002A67DF" w:rsidRPr="004B16D4" w:rsidRDefault="002A67DF" w:rsidP="002A67DF">
      <w:pPr>
        <w:spacing w:line="480" w:lineRule="auto"/>
        <w:ind w:hanging="288"/>
        <w:rPr>
          <w:color w:val="9BBB59" w:themeColor="accent3"/>
        </w:rPr>
      </w:pPr>
      <w:r w:rsidRPr="004B16D4">
        <w:rPr>
          <w:color w:val="9BBB59" w:themeColor="accent3"/>
        </w:rPr>
        <w:t xml:space="preserve">Morgan, G. </w:t>
      </w:r>
      <w:r>
        <w:rPr>
          <w:color w:val="9BBB59" w:themeColor="accent3"/>
        </w:rPr>
        <w:t>(</w:t>
      </w:r>
      <w:r w:rsidRPr="004B16D4">
        <w:rPr>
          <w:color w:val="9BBB59" w:themeColor="accent3"/>
        </w:rPr>
        <w:t>2008</w:t>
      </w:r>
      <w:r>
        <w:rPr>
          <w:color w:val="9BBB59" w:themeColor="accent3"/>
        </w:rPr>
        <w:t>)</w:t>
      </w:r>
      <w:r w:rsidRPr="004B16D4">
        <w:rPr>
          <w:color w:val="9BBB59" w:themeColor="accent3"/>
        </w:rPr>
        <w:t xml:space="preserve">. Market formation and governance in international financial markets: The case of OTC derivatives. </w:t>
      </w:r>
      <w:r w:rsidRPr="004B16D4">
        <w:rPr>
          <w:i/>
          <w:color w:val="9BBB59" w:themeColor="accent3"/>
        </w:rPr>
        <w:t>Human Relations</w:t>
      </w:r>
      <w:r>
        <w:rPr>
          <w:color w:val="9BBB59" w:themeColor="accent3"/>
        </w:rPr>
        <w:t xml:space="preserve">, </w:t>
      </w:r>
      <w:r w:rsidRPr="001E5D3A">
        <w:rPr>
          <w:i/>
          <w:color w:val="9BBB59" w:themeColor="accent3"/>
        </w:rPr>
        <w:t>61</w:t>
      </w:r>
      <w:r>
        <w:rPr>
          <w:color w:val="9BBB59" w:themeColor="accent3"/>
        </w:rPr>
        <w:t>,</w:t>
      </w:r>
      <w:r w:rsidRPr="004B16D4">
        <w:rPr>
          <w:color w:val="9BBB59" w:themeColor="accent3"/>
        </w:rPr>
        <w:t xml:space="preserve"> 637–660. </w:t>
      </w:r>
    </w:p>
    <w:p w:rsidR="002A67DF" w:rsidRPr="004B16D4" w:rsidRDefault="002A67DF" w:rsidP="002A67DF">
      <w:pPr>
        <w:spacing w:line="480" w:lineRule="auto"/>
        <w:ind w:hanging="288"/>
        <w:rPr>
          <w:lang w:val="en-US"/>
        </w:rPr>
      </w:pPr>
      <w:r w:rsidRPr="004B16D4">
        <w:rPr>
          <w:color w:val="9BBB59" w:themeColor="accent3"/>
        </w:rPr>
        <w:t xml:space="preserve">Munir, K. M. </w:t>
      </w:r>
      <w:r>
        <w:rPr>
          <w:color w:val="9BBB59" w:themeColor="accent3"/>
        </w:rPr>
        <w:t>(</w:t>
      </w:r>
      <w:r w:rsidRPr="004B16D4">
        <w:rPr>
          <w:color w:val="9BBB59" w:themeColor="accent3"/>
        </w:rPr>
        <w:t>2011</w:t>
      </w:r>
      <w:r>
        <w:rPr>
          <w:color w:val="9BBB59" w:themeColor="accent3"/>
        </w:rPr>
        <w:t>)</w:t>
      </w:r>
      <w:r w:rsidRPr="004B16D4">
        <w:rPr>
          <w:color w:val="9BBB59" w:themeColor="accent3"/>
        </w:rPr>
        <w:t xml:space="preserve">. </w:t>
      </w:r>
      <w:r w:rsidRPr="004B16D4">
        <w:rPr>
          <w:color w:val="9BBB59" w:themeColor="accent3"/>
          <w:lang w:val="en-US"/>
        </w:rPr>
        <w:t>Financial crisis 2008-2009: What does the silence of institutional theorists</w:t>
      </w:r>
      <w:r w:rsidRPr="004B16D4">
        <w:rPr>
          <w:lang w:val="en-US"/>
        </w:rPr>
        <w:t xml:space="preserve"> tell us? </w:t>
      </w:r>
      <w:r w:rsidRPr="004B16D4">
        <w:rPr>
          <w:i/>
          <w:lang w:val="en-US"/>
        </w:rPr>
        <w:t>Journal of Management Inquiry</w:t>
      </w:r>
      <w:r w:rsidRPr="004B16D4">
        <w:rPr>
          <w:lang w:val="en-US"/>
        </w:rPr>
        <w:t xml:space="preserve">, </w:t>
      </w:r>
      <w:r w:rsidRPr="001E5D3A">
        <w:rPr>
          <w:i/>
          <w:lang w:val="en-US"/>
        </w:rPr>
        <w:t>20</w:t>
      </w:r>
      <w:r>
        <w:rPr>
          <w:lang w:val="en-US"/>
        </w:rPr>
        <w:t>,</w:t>
      </w:r>
      <w:r w:rsidRPr="004B16D4">
        <w:rPr>
          <w:lang w:val="en-US"/>
        </w:rPr>
        <w:t xml:space="preserve"> 114-117.</w:t>
      </w:r>
    </w:p>
    <w:p w:rsidR="002A67DF" w:rsidRPr="004B16D4" w:rsidRDefault="002A67DF" w:rsidP="002A67DF">
      <w:pPr>
        <w:spacing w:line="480" w:lineRule="auto"/>
        <w:ind w:hanging="288"/>
        <w:rPr>
          <w:color w:val="000000" w:themeColor="text1"/>
        </w:rPr>
      </w:pPr>
      <w:r w:rsidRPr="004B16D4">
        <w:rPr>
          <w:color w:val="9BBB59" w:themeColor="accent3"/>
        </w:rPr>
        <w:t xml:space="preserve">Nealon, A. </w:t>
      </w:r>
      <w:r>
        <w:rPr>
          <w:color w:val="9BBB59" w:themeColor="accent3"/>
        </w:rPr>
        <w:t>(</w:t>
      </w:r>
      <w:r w:rsidRPr="004B16D4">
        <w:rPr>
          <w:color w:val="9BBB59" w:themeColor="accent3"/>
        </w:rPr>
        <w:t>1998</w:t>
      </w:r>
      <w:r>
        <w:rPr>
          <w:color w:val="9BBB59" w:themeColor="accent3"/>
        </w:rPr>
        <w:t>)</w:t>
      </w:r>
      <w:r w:rsidRPr="004B16D4">
        <w:rPr>
          <w:color w:val="9BBB59" w:themeColor="accent3"/>
        </w:rPr>
        <w:t xml:space="preserve">. New focus for Caymen’s stock exchange. </w:t>
      </w:r>
      <w:r w:rsidRPr="004B16D4">
        <w:rPr>
          <w:i/>
          <w:color w:val="9BBB59" w:themeColor="accent3"/>
        </w:rPr>
        <w:t>International Financial Law</w:t>
      </w:r>
      <w:r w:rsidRPr="004B16D4">
        <w:rPr>
          <w:i/>
          <w:color w:val="000000" w:themeColor="text1"/>
        </w:rPr>
        <w:t xml:space="preserve"> Review,</w:t>
      </w:r>
      <w:r>
        <w:rPr>
          <w:i/>
          <w:color w:val="000000" w:themeColor="text1"/>
        </w:rPr>
        <w:t xml:space="preserve"> </w:t>
      </w:r>
      <w:r w:rsidRPr="001E5D3A">
        <w:rPr>
          <w:i/>
          <w:color w:val="000000" w:themeColor="text1"/>
        </w:rPr>
        <w:t>17</w:t>
      </w:r>
      <w:r>
        <w:rPr>
          <w:color w:val="000000" w:themeColor="text1"/>
        </w:rPr>
        <w:t>,</w:t>
      </w:r>
      <w:r w:rsidRPr="004B16D4">
        <w:rPr>
          <w:color w:val="000000" w:themeColor="text1"/>
        </w:rPr>
        <w:t xml:space="preserve"> 52–54.</w:t>
      </w:r>
    </w:p>
    <w:p w:rsidR="002A67DF" w:rsidRPr="004B16D4" w:rsidRDefault="002A67DF" w:rsidP="002A67DF">
      <w:pPr>
        <w:spacing w:line="480" w:lineRule="auto"/>
        <w:ind w:hanging="288"/>
        <w:rPr>
          <w:color w:val="000000"/>
        </w:rPr>
      </w:pPr>
      <w:r w:rsidRPr="004B16D4">
        <w:rPr>
          <w:color w:val="9BBB59" w:themeColor="accent3"/>
        </w:rPr>
        <w:t xml:space="preserve">Nooteboom, B., Berger, H. &amp;Noorderhaven, N. G. </w:t>
      </w:r>
      <w:r>
        <w:rPr>
          <w:color w:val="9BBB59" w:themeColor="accent3"/>
        </w:rPr>
        <w:t>(</w:t>
      </w:r>
      <w:r w:rsidRPr="004B16D4">
        <w:rPr>
          <w:color w:val="9BBB59" w:themeColor="accent3"/>
        </w:rPr>
        <w:t>1997</w:t>
      </w:r>
      <w:r>
        <w:rPr>
          <w:color w:val="9BBB59" w:themeColor="accent3"/>
        </w:rPr>
        <w:t>)</w:t>
      </w:r>
      <w:r w:rsidRPr="004B16D4">
        <w:rPr>
          <w:color w:val="9BBB59" w:themeColor="accent3"/>
        </w:rPr>
        <w:t>. Effects of trust and governance on</w:t>
      </w:r>
      <w:r w:rsidRPr="004B16D4">
        <w:rPr>
          <w:color w:val="000000"/>
        </w:rPr>
        <w:t xml:space="preserve"> relational risk. </w:t>
      </w:r>
      <w:r w:rsidRPr="004B16D4">
        <w:rPr>
          <w:i/>
          <w:color w:val="000000"/>
        </w:rPr>
        <w:t>Academy of Management Journal</w:t>
      </w:r>
      <w:r>
        <w:rPr>
          <w:color w:val="000000"/>
        </w:rPr>
        <w:t xml:space="preserve">, </w:t>
      </w:r>
      <w:r w:rsidRPr="001E5D3A">
        <w:rPr>
          <w:i/>
          <w:color w:val="000000"/>
        </w:rPr>
        <w:t>40</w:t>
      </w:r>
      <w:r>
        <w:rPr>
          <w:color w:val="000000"/>
        </w:rPr>
        <w:t>,</w:t>
      </w:r>
      <w:r w:rsidRPr="004B16D4">
        <w:rPr>
          <w:color w:val="000000"/>
        </w:rPr>
        <w:t xml:space="preserve"> 308–338. </w:t>
      </w:r>
    </w:p>
    <w:p w:rsidR="002A67DF" w:rsidRPr="004B16D4" w:rsidRDefault="002A67DF" w:rsidP="002A67DF">
      <w:pPr>
        <w:spacing w:line="480" w:lineRule="auto"/>
        <w:ind w:hanging="288"/>
        <w:rPr>
          <w:color w:val="9BBB59" w:themeColor="accent3"/>
        </w:rPr>
      </w:pPr>
      <w:r w:rsidRPr="004B16D4">
        <w:rPr>
          <w:color w:val="9BBB59" w:themeColor="accent3"/>
        </w:rPr>
        <w:t xml:space="preserve">Partnoy, F. </w:t>
      </w:r>
      <w:r>
        <w:rPr>
          <w:color w:val="9BBB59" w:themeColor="accent3"/>
        </w:rPr>
        <w:t>(</w:t>
      </w:r>
      <w:r w:rsidRPr="004B16D4">
        <w:rPr>
          <w:color w:val="9BBB59" w:themeColor="accent3"/>
        </w:rPr>
        <w:t>2010</w:t>
      </w:r>
      <w:r>
        <w:rPr>
          <w:color w:val="9BBB59" w:themeColor="accent3"/>
        </w:rPr>
        <w:t>)</w:t>
      </w:r>
      <w:r w:rsidRPr="004B16D4">
        <w:rPr>
          <w:color w:val="9BBB59" w:themeColor="accent3"/>
        </w:rPr>
        <w:t xml:space="preserve">. </w:t>
      </w:r>
      <w:r w:rsidRPr="004B16D4">
        <w:rPr>
          <w:i/>
          <w:color w:val="9BBB59" w:themeColor="accent3"/>
        </w:rPr>
        <w:t>Infectious greed: How deceit and risk corrupted the financial markets</w:t>
      </w:r>
      <w:r w:rsidRPr="004B16D4">
        <w:rPr>
          <w:color w:val="9BBB59" w:themeColor="accent3"/>
        </w:rPr>
        <w:t xml:space="preserve">. </w:t>
      </w:r>
      <w:r>
        <w:rPr>
          <w:color w:val="9BBB59" w:themeColor="accent3"/>
        </w:rPr>
        <w:t>London</w:t>
      </w:r>
      <w:r w:rsidRPr="004B16D4">
        <w:rPr>
          <w:color w:val="9BBB59" w:themeColor="accent3"/>
        </w:rPr>
        <w:t>: Profile Books.</w:t>
      </w:r>
    </w:p>
    <w:p w:rsidR="002A67DF" w:rsidRPr="004B16D4" w:rsidRDefault="002A67DF" w:rsidP="002A67DF">
      <w:pPr>
        <w:spacing w:line="480" w:lineRule="auto"/>
        <w:ind w:hanging="288"/>
        <w:rPr>
          <w:color w:val="9BBB59" w:themeColor="accent3"/>
        </w:rPr>
      </w:pPr>
      <w:r w:rsidRPr="004B16D4">
        <w:rPr>
          <w:color w:val="9BBB59" w:themeColor="accent3"/>
        </w:rPr>
        <w:t xml:space="preserve">Perrow, C. </w:t>
      </w:r>
      <w:r>
        <w:rPr>
          <w:color w:val="9BBB59" w:themeColor="accent3"/>
        </w:rPr>
        <w:t>(</w:t>
      </w:r>
      <w:r w:rsidRPr="004B16D4">
        <w:rPr>
          <w:color w:val="9BBB59" w:themeColor="accent3"/>
        </w:rPr>
        <w:t>1984</w:t>
      </w:r>
      <w:r>
        <w:rPr>
          <w:color w:val="9BBB59" w:themeColor="accent3"/>
        </w:rPr>
        <w:t>)</w:t>
      </w:r>
      <w:r w:rsidRPr="004B16D4">
        <w:rPr>
          <w:color w:val="9BBB59" w:themeColor="accent3"/>
        </w:rPr>
        <w:t xml:space="preserve">. </w:t>
      </w:r>
      <w:r w:rsidRPr="004B16D4">
        <w:rPr>
          <w:i/>
          <w:color w:val="9BBB59" w:themeColor="accent3"/>
        </w:rPr>
        <w:t>Normal accidents: living with high-risk technologies</w:t>
      </w:r>
      <w:r w:rsidRPr="004B16D4">
        <w:rPr>
          <w:color w:val="9BBB59" w:themeColor="accent3"/>
        </w:rPr>
        <w:t>.</w:t>
      </w:r>
      <w:r>
        <w:rPr>
          <w:color w:val="9BBB59" w:themeColor="accent3"/>
        </w:rPr>
        <w:t xml:space="preserve"> </w:t>
      </w:r>
      <w:r w:rsidRPr="004B16D4">
        <w:rPr>
          <w:color w:val="9BBB59" w:themeColor="accent3"/>
        </w:rPr>
        <w:t>New York: Basic Books</w:t>
      </w:r>
      <w:r>
        <w:rPr>
          <w:color w:val="9BBB59" w:themeColor="accent3"/>
        </w:rPr>
        <w:t>.</w:t>
      </w:r>
    </w:p>
    <w:p w:rsidR="002A67DF" w:rsidRPr="004B16D4" w:rsidRDefault="002A67DF" w:rsidP="002A67DF">
      <w:pPr>
        <w:spacing w:line="480" w:lineRule="auto"/>
        <w:ind w:hanging="288"/>
        <w:rPr>
          <w:color w:val="000000" w:themeColor="text1"/>
        </w:rPr>
      </w:pPr>
      <w:r w:rsidRPr="004B16D4">
        <w:rPr>
          <w:color w:val="9BBB59" w:themeColor="accent3"/>
        </w:rPr>
        <w:t xml:space="preserve">Perrow, C. </w:t>
      </w:r>
      <w:r>
        <w:rPr>
          <w:color w:val="9BBB59" w:themeColor="accent3"/>
        </w:rPr>
        <w:t>(</w:t>
      </w:r>
      <w:r w:rsidRPr="004B16D4">
        <w:rPr>
          <w:color w:val="9BBB59" w:themeColor="accent3"/>
        </w:rPr>
        <w:t>2010</w:t>
      </w:r>
      <w:r>
        <w:rPr>
          <w:color w:val="9BBB59" w:themeColor="accent3"/>
        </w:rPr>
        <w:t>)</w:t>
      </w:r>
      <w:r w:rsidRPr="004B16D4">
        <w:rPr>
          <w:color w:val="9BBB59" w:themeColor="accent3"/>
        </w:rPr>
        <w:t>. The meltdown was not an accident. In: Lounsbury, M. &amp; Hirsch, P. M. 2010.</w:t>
      </w:r>
      <w:r w:rsidRPr="004B16D4">
        <w:rPr>
          <w:color w:val="000000" w:themeColor="text1"/>
        </w:rPr>
        <w:t xml:space="preserve"> </w:t>
      </w:r>
      <w:r w:rsidRPr="004B16D4">
        <w:rPr>
          <w:i/>
          <w:color w:val="000000" w:themeColor="text1"/>
        </w:rPr>
        <w:t>Markets on trial: The economic sociology of the U.S. financial crisis</w:t>
      </w:r>
      <w:r>
        <w:rPr>
          <w:color w:val="000000" w:themeColor="text1"/>
        </w:rPr>
        <w:t>, pp. 309-330, Bingley</w:t>
      </w:r>
      <w:r w:rsidRPr="004B16D4">
        <w:rPr>
          <w:color w:val="000000" w:themeColor="text1"/>
        </w:rPr>
        <w:t>: Emerald Books.</w:t>
      </w:r>
    </w:p>
    <w:p w:rsidR="002A67DF" w:rsidRPr="004B16D4" w:rsidRDefault="002A67DF" w:rsidP="002A67DF">
      <w:pPr>
        <w:spacing w:line="480" w:lineRule="auto"/>
        <w:ind w:hanging="288"/>
        <w:rPr>
          <w:color w:val="00B0F0"/>
        </w:rPr>
      </w:pPr>
      <w:r w:rsidRPr="004B16D4">
        <w:rPr>
          <w:color w:val="9BBB59" w:themeColor="accent3"/>
        </w:rPr>
        <w:t>Perry-Smith, J. E. &amp;</w:t>
      </w:r>
      <w:r>
        <w:rPr>
          <w:color w:val="9BBB59" w:themeColor="accent3"/>
        </w:rPr>
        <w:t xml:space="preserve"> </w:t>
      </w:r>
      <w:r w:rsidRPr="004B16D4">
        <w:rPr>
          <w:color w:val="9BBB59" w:themeColor="accent3"/>
        </w:rPr>
        <w:t xml:space="preserve">Mannucci, P. V. </w:t>
      </w:r>
      <w:r>
        <w:rPr>
          <w:color w:val="9BBB59" w:themeColor="accent3"/>
        </w:rPr>
        <w:t>(</w:t>
      </w:r>
      <w:r w:rsidRPr="004B16D4">
        <w:rPr>
          <w:color w:val="9BBB59" w:themeColor="accent3"/>
        </w:rPr>
        <w:t>2017</w:t>
      </w:r>
      <w:r>
        <w:rPr>
          <w:color w:val="9BBB59" w:themeColor="accent3"/>
        </w:rPr>
        <w:t>)</w:t>
      </w:r>
      <w:r w:rsidRPr="004B16D4">
        <w:rPr>
          <w:color w:val="9BBB59" w:themeColor="accent3"/>
        </w:rPr>
        <w:t>. From creativity to innovation: The social network</w:t>
      </w:r>
      <w:r w:rsidRPr="004B16D4">
        <w:rPr>
          <w:color w:val="000000" w:themeColor="text1"/>
        </w:rPr>
        <w:t xml:space="preserve"> drivers of the four phases of the idea journey. </w:t>
      </w:r>
      <w:r w:rsidRPr="004B16D4">
        <w:rPr>
          <w:i/>
          <w:color w:val="000000" w:themeColor="text1"/>
        </w:rPr>
        <w:t>Academy of Management Review</w:t>
      </w:r>
      <w:r w:rsidRPr="004B16D4">
        <w:rPr>
          <w:color w:val="000000" w:themeColor="text1"/>
        </w:rPr>
        <w:t xml:space="preserve">, </w:t>
      </w:r>
      <w:r w:rsidRPr="001E5D3A">
        <w:rPr>
          <w:i/>
          <w:color w:val="000000" w:themeColor="text1"/>
        </w:rPr>
        <w:t>42</w:t>
      </w:r>
      <w:r>
        <w:rPr>
          <w:color w:val="000000" w:themeColor="text1"/>
        </w:rPr>
        <w:t>,</w:t>
      </w:r>
      <w:r w:rsidRPr="004B16D4">
        <w:rPr>
          <w:color w:val="000000" w:themeColor="text1"/>
        </w:rPr>
        <w:t xml:space="preserve"> 53–79. </w:t>
      </w:r>
    </w:p>
    <w:p w:rsidR="002A67DF" w:rsidRPr="004B16D4" w:rsidRDefault="002A67DF" w:rsidP="002A67DF">
      <w:pPr>
        <w:spacing w:line="480" w:lineRule="auto"/>
        <w:ind w:hanging="288"/>
        <w:rPr>
          <w:color w:val="9BBB59" w:themeColor="accent3"/>
        </w:rPr>
      </w:pPr>
      <w:r w:rsidRPr="004B16D4">
        <w:rPr>
          <w:color w:val="9BBB59" w:themeColor="accent3"/>
        </w:rPr>
        <w:lastRenderedPageBreak/>
        <w:t xml:space="preserve">Phillips, N., Lawrence, T.&amp; Hardy, C. </w:t>
      </w:r>
      <w:r>
        <w:rPr>
          <w:color w:val="9BBB59" w:themeColor="accent3"/>
        </w:rPr>
        <w:t>(</w:t>
      </w:r>
      <w:r w:rsidRPr="004B16D4">
        <w:rPr>
          <w:color w:val="9BBB59" w:themeColor="accent3"/>
        </w:rPr>
        <w:t>2004</w:t>
      </w:r>
      <w:r>
        <w:rPr>
          <w:color w:val="9BBB59" w:themeColor="accent3"/>
        </w:rPr>
        <w:t>)</w:t>
      </w:r>
      <w:r w:rsidRPr="004B16D4">
        <w:rPr>
          <w:color w:val="9BBB59" w:themeColor="accent3"/>
        </w:rPr>
        <w:t xml:space="preserve">. Discourse and institutions. </w:t>
      </w:r>
      <w:r w:rsidRPr="004B16D4">
        <w:rPr>
          <w:i/>
          <w:color w:val="9BBB59" w:themeColor="accent3"/>
        </w:rPr>
        <w:t>Academy of Management Review</w:t>
      </w:r>
      <w:r w:rsidRPr="004B16D4">
        <w:rPr>
          <w:color w:val="9BBB59" w:themeColor="accent3"/>
        </w:rPr>
        <w:t xml:space="preserve">, </w:t>
      </w:r>
      <w:r w:rsidRPr="001E5D3A">
        <w:rPr>
          <w:i/>
          <w:color w:val="9BBB59" w:themeColor="accent3"/>
        </w:rPr>
        <w:t>29</w:t>
      </w:r>
      <w:r>
        <w:rPr>
          <w:color w:val="9BBB59" w:themeColor="accent3"/>
        </w:rPr>
        <w:t>,</w:t>
      </w:r>
      <w:r w:rsidRPr="004B16D4">
        <w:rPr>
          <w:color w:val="9BBB59" w:themeColor="accent3"/>
        </w:rPr>
        <w:t xml:space="preserve"> 1–18.</w:t>
      </w:r>
    </w:p>
    <w:p w:rsidR="002A67DF" w:rsidRDefault="00B557D8" w:rsidP="002A67DF">
      <w:pPr>
        <w:spacing w:line="480" w:lineRule="auto"/>
        <w:ind w:hanging="288"/>
        <w:rPr>
          <w:lang w:val="en-US"/>
        </w:rPr>
      </w:pPr>
      <w:r w:rsidRPr="00B557D8">
        <w:rPr>
          <w:color w:val="9BBB59" w:themeColor="accent3"/>
          <w:lang w:val="en-US"/>
          <w:rPrChange w:id="619" w:author="Dan Tischer" w:date="2018-04-16T21:02:00Z">
            <w:rPr>
              <w:color w:val="FABF8F" w:themeColor="accent6" w:themeTint="99"/>
              <w:lang w:val="en-US"/>
            </w:rPr>
          </w:rPrChange>
        </w:rPr>
        <w:t xml:space="preserve">Podolny, J. M. (1993). A status-based model of market competition. </w:t>
      </w:r>
      <w:r w:rsidRPr="00B557D8">
        <w:rPr>
          <w:i/>
          <w:color w:val="9BBB59" w:themeColor="accent3"/>
          <w:lang w:val="en-US"/>
          <w:rPrChange w:id="620" w:author="Dan Tischer" w:date="2018-04-16T21:02:00Z">
            <w:rPr>
              <w:i/>
              <w:color w:val="FABF8F" w:themeColor="accent6" w:themeTint="99"/>
              <w:lang w:val="en-US"/>
            </w:rPr>
          </w:rPrChange>
        </w:rPr>
        <w:t>American Journal of</w:t>
      </w:r>
      <w:r w:rsidR="002A67DF" w:rsidRPr="004B16D4">
        <w:rPr>
          <w:i/>
          <w:lang w:val="en-US"/>
        </w:rPr>
        <w:t xml:space="preserve"> Sociology</w:t>
      </w:r>
      <w:r w:rsidR="002A67DF">
        <w:rPr>
          <w:lang w:val="en-US"/>
        </w:rPr>
        <w:t xml:space="preserve">, </w:t>
      </w:r>
      <w:r w:rsidR="002A67DF" w:rsidRPr="001E5D3A">
        <w:rPr>
          <w:i/>
          <w:lang w:val="en-US"/>
        </w:rPr>
        <w:t>98</w:t>
      </w:r>
      <w:r w:rsidR="002A67DF">
        <w:rPr>
          <w:lang w:val="en-US"/>
        </w:rPr>
        <w:t>,</w:t>
      </w:r>
      <w:r w:rsidR="002A67DF" w:rsidRPr="004B16D4">
        <w:rPr>
          <w:lang w:val="en-US"/>
        </w:rPr>
        <w:t xml:space="preserve"> 829-872.</w:t>
      </w:r>
    </w:p>
    <w:p w:rsidR="002A67DF" w:rsidRPr="00854BEC" w:rsidRDefault="00B557D8" w:rsidP="002A67DF">
      <w:pPr>
        <w:spacing w:line="480" w:lineRule="auto"/>
        <w:ind w:hanging="288"/>
        <w:rPr>
          <w:color w:val="F79646" w:themeColor="accent6"/>
          <w:lang w:val="en-US"/>
          <w:rPrChange w:id="621" w:author="Dan Tischer" w:date="2018-04-16T21:02:00Z">
            <w:rPr>
              <w:color w:val="8064A2" w:themeColor="accent4"/>
              <w:lang w:val="en-US"/>
            </w:rPr>
          </w:rPrChange>
        </w:rPr>
      </w:pPr>
      <w:r w:rsidRPr="00B557D8">
        <w:rPr>
          <w:color w:val="F79646" w:themeColor="accent6"/>
          <w:lang w:val="en-US"/>
          <w:rPrChange w:id="622" w:author="Dan Tischer" w:date="2018-04-16T21:02:00Z">
            <w:rPr>
              <w:color w:val="8064A2" w:themeColor="accent4"/>
              <w:lang w:val="en-US"/>
            </w:rPr>
          </w:rPrChange>
        </w:rPr>
        <w:t>Podolny (1994)</w:t>
      </w:r>
    </w:p>
    <w:p w:rsidR="002A67DF" w:rsidRPr="004B16D4" w:rsidRDefault="002A67DF" w:rsidP="002A67DF">
      <w:pPr>
        <w:spacing w:line="480" w:lineRule="auto"/>
        <w:ind w:hanging="288"/>
        <w:rPr>
          <w:lang w:val="en-US"/>
        </w:rPr>
      </w:pPr>
      <w:r w:rsidRPr="004B16D4">
        <w:rPr>
          <w:color w:val="9BBB59" w:themeColor="accent3"/>
          <w:lang w:val="en-US"/>
        </w:rPr>
        <w:t xml:space="preserve">Podolny, J. M., &amp; Page, K. L. </w:t>
      </w:r>
      <w:r>
        <w:rPr>
          <w:color w:val="9BBB59" w:themeColor="accent3"/>
          <w:lang w:val="en-US"/>
        </w:rPr>
        <w:t>(</w:t>
      </w:r>
      <w:r w:rsidRPr="004B16D4">
        <w:rPr>
          <w:color w:val="9BBB59" w:themeColor="accent3"/>
          <w:lang w:val="en-US"/>
        </w:rPr>
        <w:t>2003</w:t>
      </w:r>
      <w:r>
        <w:rPr>
          <w:color w:val="9BBB59" w:themeColor="accent3"/>
          <w:lang w:val="en-US"/>
        </w:rPr>
        <w:t>)</w:t>
      </w:r>
      <w:r w:rsidRPr="004B16D4">
        <w:rPr>
          <w:color w:val="9BBB59" w:themeColor="accent3"/>
          <w:lang w:val="en-US"/>
        </w:rPr>
        <w:t xml:space="preserve">. Network forms of organization. </w:t>
      </w:r>
      <w:r w:rsidRPr="004B16D4">
        <w:rPr>
          <w:i/>
          <w:color w:val="9BBB59" w:themeColor="accent3"/>
          <w:lang w:val="en-US"/>
        </w:rPr>
        <w:t>Annual Review of</w:t>
      </w:r>
      <w:r w:rsidRPr="004B16D4">
        <w:rPr>
          <w:i/>
          <w:lang w:val="en-US"/>
        </w:rPr>
        <w:t xml:space="preserve"> Sociology</w:t>
      </w:r>
      <w:r>
        <w:rPr>
          <w:lang w:val="en-US"/>
        </w:rPr>
        <w:t xml:space="preserve">, </w:t>
      </w:r>
      <w:r w:rsidRPr="001E5D3A">
        <w:rPr>
          <w:i/>
          <w:lang w:val="en-US"/>
        </w:rPr>
        <w:t>24</w:t>
      </w:r>
      <w:r>
        <w:rPr>
          <w:lang w:val="en-US"/>
        </w:rPr>
        <w:t>,</w:t>
      </w:r>
      <w:r w:rsidRPr="004B16D4">
        <w:rPr>
          <w:lang w:val="en-US"/>
        </w:rPr>
        <w:t xml:space="preserve"> 57-76.</w:t>
      </w:r>
    </w:p>
    <w:p w:rsidR="002A67DF" w:rsidRPr="004B16D4" w:rsidRDefault="002A67DF" w:rsidP="002A67DF">
      <w:pPr>
        <w:spacing w:line="480" w:lineRule="auto"/>
        <w:ind w:hanging="288"/>
        <w:rPr>
          <w:lang w:val="en-US"/>
        </w:rPr>
      </w:pPr>
      <w:r w:rsidRPr="004B16D4">
        <w:rPr>
          <w:color w:val="9BBB59" w:themeColor="accent3"/>
          <w:lang w:val="en-US"/>
        </w:rPr>
        <w:t xml:space="preserve">Poon, M. </w:t>
      </w:r>
      <w:r>
        <w:rPr>
          <w:color w:val="9BBB59" w:themeColor="accent3"/>
          <w:lang w:val="en-US"/>
        </w:rPr>
        <w:t>(</w:t>
      </w:r>
      <w:r w:rsidRPr="004B16D4">
        <w:rPr>
          <w:color w:val="9BBB59" w:themeColor="accent3"/>
          <w:lang w:val="en-US"/>
        </w:rPr>
        <w:t>2009</w:t>
      </w:r>
      <w:r>
        <w:rPr>
          <w:color w:val="9BBB59" w:themeColor="accent3"/>
          <w:lang w:val="en-US"/>
        </w:rPr>
        <w:t>)</w:t>
      </w:r>
      <w:r w:rsidRPr="004B16D4">
        <w:rPr>
          <w:color w:val="9BBB59" w:themeColor="accent3"/>
          <w:lang w:val="en-US"/>
        </w:rPr>
        <w:t>. From new deal institutions to capital markets: Commercial consumer risk scores</w:t>
      </w:r>
      <w:r w:rsidRPr="004B16D4">
        <w:rPr>
          <w:lang w:val="en-US"/>
        </w:rPr>
        <w:t xml:space="preserve"> and the making of subprime mortgage finance. </w:t>
      </w:r>
      <w:r w:rsidRPr="004B16D4">
        <w:rPr>
          <w:i/>
          <w:lang w:val="en-US"/>
        </w:rPr>
        <w:t>Accounting, Organizations and Society</w:t>
      </w:r>
      <w:r w:rsidRPr="004B16D4">
        <w:rPr>
          <w:lang w:val="en-US"/>
        </w:rPr>
        <w:t xml:space="preserve">, </w:t>
      </w:r>
      <w:r w:rsidRPr="001E5D3A">
        <w:rPr>
          <w:i/>
          <w:lang w:val="en-US"/>
        </w:rPr>
        <w:t>34</w:t>
      </w:r>
      <w:r>
        <w:rPr>
          <w:lang w:val="en-US"/>
        </w:rPr>
        <w:t>,</w:t>
      </w:r>
      <w:r w:rsidRPr="004B16D4">
        <w:rPr>
          <w:lang w:val="en-US"/>
        </w:rPr>
        <w:t xml:space="preserve"> 654-674.</w:t>
      </w:r>
    </w:p>
    <w:p w:rsidR="002A67DF" w:rsidRPr="004B16D4" w:rsidRDefault="002A67DF" w:rsidP="002A67DF">
      <w:pPr>
        <w:spacing w:line="480" w:lineRule="auto"/>
        <w:ind w:hanging="288"/>
        <w:rPr>
          <w:color w:val="8064A2" w:themeColor="accent4"/>
          <w:lang w:val="en-US"/>
        </w:rPr>
      </w:pPr>
      <w:r w:rsidRPr="004B16D4">
        <w:rPr>
          <w:color w:val="8064A2" w:themeColor="accent4"/>
          <w:lang w:val="en-US"/>
        </w:rPr>
        <w:t xml:space="preserve">Potter, B. N. (2005). Accounting as a </w:t>
      </w:r>
      <w:r>
        <w:rPr>
          <w:color w:val="8064A2" w:themeColor="accent4"/>
          <w:lang w:val="en-US"/>
        </w:rPr>
        <w:t>s</w:t>
      </w:r>
      <w:r w:rsidRPr="004B16D4">
        <w:rPr>
          <w:color w:val="8064A2" w:themeColor="accent4"/>
          <w:lang w:val="en-US"/>
        </w:rPr>
        <w:t xml:space="preserve">ocial and </w:t>
      </w:r>
      <w:r>
        <w:rPr>
          <w:color w:val="8064A2" w:themeColor="accent4"/>
          <w:lang w:val="en-US"/>
        </w:rPr>
        <w:t>i</w:t>
      </w:r>
      <w:r w:rsidRPr="004B16D4">
        <w:rPr>
          <w:color w:val="8064A2" w:themeColor="accent4"/>
          <w:lang w:val="en-US"/>
        </w:rPr>
        <w:t xml:space="preserve">nstitutional </w:t>
      </w:r>
      <w:r>
        <w:rPr>
          <w:color w:val="8064A2" w:themeColor="accent4"/>
          <w:lang w:val="en-US"/>
        </w:rPr>
        <w:t>p</w:t>
      </w:r>
      <w:r w:rsidRPr="004B16D4">
        <w:rPr>
          <w:color w:val="8064A2" w:themeColor="accent4"/>
          <w:lang w:val="en-US"/>
        </w:rPr>
        <w:t xml:space="preserve">ractice: Perspectives to </w:t>
      </w:r>
      <w:r>
        <w:rPr>
          <w:color w:val="8064A2" w:themeColor="accent4"/>
          <w:lang w:val="en-US"/>
        </w:rPr>
        <w:t>e</w:t>
      </w:r>
      <w:r w:rsidRPr="004B16D4">
        <w:rPr>
          <w:color w:val="8064A2" w:themeColor="accent4"/>
          <w:lang w:val="en-US"/>
        </w:rPr>
        <w:t xml:space="preserve">nrich our </w:t>
      </w:r>
      <w:r>
        <w:rPr>
          <w:color w:val="8064A2" w:themeColor="accent4"/>
          <w:lang w:val="en-US"/>
        </w:rPr>
        <w:t>u</w:t>
      </w:r>
      <w:r w:rsidRPr="004B16D4">
        <w:rPr>
          <w:color w:val="8064A2" w:themeColor="accent4"/>
          <w:lang w:val="en-US"/>
        </w:rPr>
        <w:t xml:space="preserve">nderstanding of </w:t>
      </w:r>
      <w:r>
        <w:rPr>
          <w:color w:val="8064A2" w:themeColor="accent4"/>
          <w:lang w:val="en-US"/>
        </w:rPr>
        <w:t>a</w:t>
      </w:r>
      <w:r w:rsidRPr="004B16D4">
        <w:rPr>
          <w:color w:val="8064A2" w:themeColor="accent4"/>
          <w:lang w:val="en-US"/>
        </w:rPr>
        <w:t xml:space="preserve">ccounting </w:t>
      </w:r>
      <w:r>
        <w:rPr>
          <w:color w:val="8064A2" w:themeColor="accent4"/>
          <w:lang w:val="en-US"/>
        </w:rPr>
        <w:t>c</w:t>
      </w:r>
      <w:r w:rsidRPr="004B16D4">
        <w:rPr>
          <w:color w:val="8064A2" w:themeColor="accent4"/>
          <w:lang w:val="en-US"/>
        </w:rPr>
        <w:t xml:space="preserve">hange. </w:t>
      </w:r>
      <w:r w:rsidRPr="004B16D4">
        <w:rPr>
          <w:i/>
          <w:color w:val="8064A2" w:themeColor="accent4"/>
          <w:lang w:val="en-US"/>
        </w:rPr>
        <w:t>ABACUS</w:t>
      </w:r>
      <w:r w:rsidRPr="004B16D4">
        <w:rPr>
          <w:color w:val="8064A2" w:themeColor="accent4"/>
          <w:lang w:val="en-US"/>
        </w:rPr>
        <w:t xml:space="preserve">, </w:t>
      </w:r>
      <w:r w:rsidRPr="001E5D3A">
        <w:rPr>
          <w:i/>
          <w:color w:val="8064A2" w:themeColor="accent4"/>
          <w:lang w:val="en-US"/>
        </w:rPr>
        <w:t>41</w:t>
      </w:r>
      <w:r>
        <w:rPr>
          <w:color w:val="8064A2" w:themeColor="accent4"/>
          <w:lang w:val="en-US"/>
        </w:rPr>
        <w:t>(3),</w:t>
      </w:r>
      <w:r w:rsidRPr="004B16D4">
        <w:rPr>
          <w:color w:val="8064A2" w:themeColor="accent4"/>
          <w:lang w:val="en-US"/>
        </w:rPr>
        <w:t xml:space="preserve"> 265-289.</w:t>
      </w:r>
    </w:p>
    <w:p w:rsidR="002A67DF" w:rsidRPr="004B16D4" w:rsidRDefault="002A67DF" w:rsidP="002A67DF">
      <w:pPr>
        <w:spacing w:line="480" w:lineRule="auto"/>
        <w:ind w:hanging="288"/>
        <w:rPr>
          <w:lang w:val="en-US"/>
        </w:rPr>
      </w:pPr>
      <w:r w:rsidRPr="004B16D4">
        <w:rPr>
          <w:color w:val="9BBB59" w:themeColor="accent3"/>
          <w:lang w:val="en-US"/>
        </w:rPr>
        <w:t xml:space="preserve">Powell, W. W. </w:t>
      </w:r>
      <w:r>
        <w:rPr>
          <w:color w:val="9BBB59" w:themeColor="accent3"/>
          <w:lang w:val="en-US"/>
        </w:rPr>
        <w:t>(</w:t>
      </w:r>
      <w:r w:rsidRPr="004B16D4">
        <w:rPr>
          <w:color w:val="9BBB59" w:themeColor="accent3"/>
          <w:lang w:val="en-US"/>
        </w:rPr>
        <w:t>1990</w:t>
      </w:r>
      <w:r>
        <w:rPr>
          <w:color w:val="9BBB59" w:themeColor="accent3"/>
          <w:lang w:val="en-US"/>
        </w:rPr>
        <w:t>)</w:t>
      </w:r>
      <w:r w:rsidRPr="004B16D4">
        <w:rPr>
          <w:color w:val="9BBB59" w:themeColor="accent3"/>
          <w:lang w:val="en-US"/>
        </w:rPr>
        <w:t xml:space="preserve">. Neither market nor hierarchy: Network forms of organization. </w:t>
      </w:r>
      <w:r w:rsidRPr="004B16D4">
        <w:rPr>
          <w:i/>
          <w:color w:val="9BBB59" w:themeColor="accent3"/>
          <w:lang w:val="en-US"/>
        </w:rPr>
        <w:t>Research in</w:t>
      </w:r>
      <w:r w:rsidRPr="004B16D4">
        <w:rPr>
          <w:i/>
          <w:lang w:val="en-US"/>
        </w:rPr>
        <w:t xml:space="preserve"> Organizational Behavior</w:t>
      </w:r>
      <w:r w:rsidRPr="004B16D4">
        <w:rPr>
          <w:lang w:val="en-US"/>
        </w:rPr>
        <w:t xml:space="preserve">, </w:t>
      </w:r>
      <w:r w:rsidRPr="001E5D3A">
        <w:rPr>
          <w:i/>
          <w:lang w:val="en-US"/>
        </w:rPr>
        <w:t>12</w:t>
      </w:r>
      <w:r>
        <w:rPr>
          <w:lang w:val="en-US"/>
        </w:rPr>
        <w:t>,</w:t>
      </w:r>
      <w:r w:rsidRPr="004B16D4">
        <w:rPr>
          <w:lang w:val="en-US"/>
        </w:rPr>
        <w:t xml:space="preserve"> 295-336.</w:t>
      </w:r>
    </w:p>
    <w:p w:rsidR="002A67DF" w:rsidRPr="004B16D4" w:rsidRDefault="002A67DF" w:rsidP="002A67DF">
      <w:pPr>
        <w:spacing w:line="480" w:lineRule="auto"/>
        <w:ind w:hanging="288"/>
        <w:rPr>
          <w:lang w:val="en-US"/>
        </w:rPr>
      </w:pPr>
      <w:r w:rsidRPr="004B16D4">
        <w:rPr>
          <w:color w:val="9BBB59" w:themeColor="accent3"/>
          <w:lang w:val="en-US"/>
        </w:rPr>
        <w:t xml:space="preserve">Powell, W.W., Koput, K. W. &amp; Smith-Doerr, L. </w:t>
      </w:r>
      <w:r>
        <w:rPr>
          <w:color w:val="9BBB59" w:themeColor="accent3"/>
          <w:lang w:val="en-US"/>
        </w:rPr>
        <w:t>(</w:t>
      </w:r>
      <w:r w:rsidRPr="004B16D4">
        <w:rPr>
          <w:color w:val="9BBB59" w:themeColor="accent3"/>
          <w:lang w:val="en-US"/>
        </w:rPr>
        <w:t>1996</w:t>
      </w:r>
      <w:r>
        <w:rPr>
          <w:color w:val="9BBB59" w:themeColor="accent3"/>
          <w:lang w:val="en-US"/>
        </w:rPr>
        <w:t>)</w:t>
      </w:r>
      <w:r w:rsidRPr="004B16D4">
        <w:rPr>
          <w:color w:val="9BBB59" w:themeColor="accent3"/>
          <w:lang w:val="en-US"/>
        </w:rPr>
        <w:t>. Interorganizational collaboration and the</w:t>
      </w:r>
      <w:r w:rsidRPr="004B16D4">
        <w:rPr>
          <w:lang w:val="en-US"/>
        </w:rPr>
        <w:t xml:space="preserve"> locus of innovation: Networks of learning in biotechnology. </w:t>
      </w:r>
      <w:r w:rsidRPr="004B16D4">
        <w:rPr>
          <w:i/>
          <w:lang w:val="en-US"/>
        </w:rPr>
        <w:t>Administrative Science Quarterly</w:t>
      </w:r>
      <w:r>
        <w:rPr>
          <w:i/>
          <w:lang w:val="en-US"/>
        </w:rPr>
        <w:t>,</w:t>
      </w:r>
      <w:r w:rsidRPr="004B16D4">
        <w:rPr>
          <w:i/>
          <w:lang w:val="en-US"/>
        </w:rPr>
        <w:t xml:space="preserve"> </w:t>
      </w:r>
      <w:r w:rsidRPr="001E5D3A">
        <w:rPr>
          <w:i/>
          <w:lang w:val="en-US"/>
        </w:rPr>
        <w:t>41</w:t>
      </w:r>
      <w:r>
        <w:rPr>
          <w:lang w:val="en-US"/>
        </w:rPr>
        <w:t>,</w:t>
      </w:r>
      <w:r w:rsidRPr="004B16D4">
        <w:rPr>
          <w:lang w:val="en-US"/>
        </w:rPr>
        <w:t xml:space="preserve"> 116-145. </w:t>
      </w:r>
    </w:p>
    <w:p w:rsidR="002A67DF" w:rsidRPr="004B16D4" w:rsidRDefault="002A67DF" w:rsidP="002A67DF">
      <w:pPr>
        <w:spacing w:line="480" w:lineRule="auto"/>
        <w:ind w:hanging="288"/>
        <w:rPr>
          <w:color w:val="000000" w:themeColor="text1"/>
        </w:rPr>
      </w:pPr>
      <w:r w:rsidRPr="004B16D4">
        <w:rPr>
          <w:color w:val="9BBB59" w:themeColor="accent3"/>
        </w:rPr>
        <w:t xml:space="preserve">Power, M. </w:t>
      </w:r>
      <w:r>
        <w:rPr>
          <w:color w:val="9BBB59" w:themeColor="accent3"/>
        </w:rPr>
        <w:t>(</w:t>
      </w:r>
      <w:r w:rsidRPr="004B16D4">
        <w:rPr>
          <w:color w:val="9BBB59" w:themeColor="accent3"/>
        </w:rPr>
        <w:t>2004</w:t>
      </w:r>
      <w:r>
        <w:rPr>
          <w:color w:val="9BBB59" w:themeColor="accent3"/>
        </w:rPr>
        <w:t>)</w:t>
      </w:r>
      <w:r w:rsidRPr="004B16D4">
        <w:rPr>
          <w:color w:val="9BBB59" w:themeColor="accent3"/>
        </w:rPr>
        <w:t xml:space="preserve">. </w:t>
      </w:r>
      <w:r w:rsidRPr="004B16D4">
        <w:rPr>
          <w:i/>
          <w:color w:val="9BBB59" w:themeColor="accent3"/>
        </w:rPr>
        <w:t>The Risk Management of Everything: Rethinking the Politics of Uncertainty</w:t>
      </w:r>
      <w:r w:rsidRPr="004B16D4">
        <w:rPr>
          <w:color w:val="9BBB59" w:themeColor="accent3"/>
        </w:rPr>
        <w:t>.</w:t>
      </w:r>
      <w:r w:rsidRPr="004B16D4">
        <w:rPr>
          <w:color w:val="000000" w:themeColor="text1"/>
        </w:rPr>
        <w:t xml:space="preserve"> </w:t>
      </w:r>
      <w:r>
        <w:rPr>
          <w:color w:val="000000" w:themeColor="text1"/>
        </w:rPr>
        <w:t>London</w:t>
      </w:r>
      <w:r w:rsidRPr="004B16D4">
        <w:rPr>
          <w:color w:val="000000" w:themeColor="text1"/>
        </w:rPr>
        <w:t>: Demos.</w:t>
      </w:r>
    </w:p>
    <w:p w:rsidR="002A67DF" w:rsidRPr="004B16D4" w:rsidRDefault="002A67DF" w:rsidP="002A67DF">
      <w:pPr>
        <w:spacing w:line="480" w:lineRule="auto"/>
        <w:ind w:hanging="288"/>
        <w:rPr>
          <w:color w:val="000000" w:themeColor="text1"/>
        </w:rPr>
      </w:pPr>
      <w:r w:rsidRPr="004B16D4">
        <w:rPr>
          <w:color w:val="9BBB59" w:themeColor="accent3"/>
        </w:rPr>
        <w:t xml:space="preserve">Power, M. </w:t>
      </w:r>
      <w:r>
        <w:rPr>
          <w:color w:val="9BBB59" w:themeColor="accent3"/>
        </w:rPr>
        <w:t>(</w:t>
      </w:r>
      <w:r w:rsidRPr="004B16D4">
        <w:rPr>
          <w:color w:val="9BBB59" w:themeColor="accent3"/>
        </w:rPr>
        <w:t>2007</w:t>
      </w:r>
      <w:r>
        <w:rPr>
          <w:color w:val="9BBB59" w:themeColor="accent3"/>
        </w:rPr>
        <w:t>)</w:t>
      </w:r>
      <w:r w:rsidRPr="004B16D4">
        <w:rPr>
          <w:color w:val="9BBB59" w:themeColor="accent3"/>
        </w:rPr>
        <w:t xml:space="preserve">. </w:t>
      </w:r>
      <w:r w:rsidRPr="004B16D4">
        <w:rPr>
          <w:i/>
          <w:color w:val="9BBB59" w:themeColor="accent3"/>
        </w:rPr>
        <w:t>Organized uncertainty: Designing a world of risk management</w:t>
      </w:r>
      <w:r>
        <w:rPr>
          <w:color w:val="9BBB59" w:themeColor="accent3"/>
        </w:rPr>
        <w:t>. Oxford</w:t>
      </w:r>
      <w:r w:rsidRPr="004B16D4">
        <w:rPr>
          <w:color w:val="9BBB59" w:themeColor="accent3"/>
        </w:rPr>
        <w:t>:</w:t>
      </w:r>
      <w:r w:rsidRPr="004B16D4">
        <w:rPr>
          <w:color w:val="000000" w:themeColor="text1"/>
        </w:rPr>
        <w:t xml:space="preserve"> Oxford University Press.</w:t>
      </w:r>
    </w:p>
    <w:p w:rsidR="002A67DF" w:rsidRPr="004B16D4" w:rsidRDefault="002A67DF" w:rsidP="002A67DF">
      <w:pPr>
        <w:spacing w:line="480" w:lineRule="auto"/>
        <w:ind w:hanging="288"/>
        <w:rPr>
          <w:color w:val="8064A2" w:themeColor="accent4"/>
        </w:rPr>
      </w:pPr>
      <w:r w:rsidRPr="004B16D4">
        <w:rPr>
          <w:color w:val="8064A2" w:themeColor="accent4"/>
        </w:rPr>
        <w:t>Power, M. (2009)</w:t>
      </w:r>
      <w:r>
        <w:rPr>
          <w:color w:val="8064A2" w:themeColor="accent4"/>
        </w:rPr>
        <w:t>.</w:t>
      </w:r>
      <w:r w:rsidRPr="004B16D4">
        <w:rPr>
          <w:color w:val="8064A2" w:themeColor="accent4"/>
        </w:rPr>
        <w:t xml:space="preserve"> The Risk Management of Nothing. </w:t>
      </w:r>
      <w:r w:rsidRPr="004B16D4">
        <w:rPr>
          <w:i/>
          <w:color w:val="8064A2" w:themeColor="accent4"/>
        </w:rPr>
        <w:t>Accounting, Organization and Society</w:t>
      </w:r>
      <w:r w:rsidRPr="004B16D4">
        <w:rPr>
          <w:color w:val="8064A2" w:themeColor="accent4"/>
        </w:rPr>
        <w:t xml:space="preserve">. </w:t>
      </w:r>
      <w:r w:rsidRPr="005F7B3E">
        <w:rPr>
          <w:i/>
          <w:color w:val="8064A2" w:themeColor="accent4"/>
        </w:rPr>
        <w:t>34</w:t>
      </w:r>
      <w:r w:rsidRPr="004B16D4">
        <w:rPr>
          <w:color w:val="8064A2" w:themeColor="accent4"/>
        </w:rPr>
        <w:t xml:space="preserve"> (6-7), 849-855.</w:t>
      </w:r>
    </w:p>
    <w:p w:rsidR="002A67DF" w:rsidRPr="004B16D4" w:rsidRDefault="00B557D8" w:rsidP="002A67DF">
      <w:pPr>
        <w:spacing w:line="480" w:lineRule="auto"/>
        <w:ind w:hanging="288"/>
        <w:rPr>
          <w:color w:val="000000"/>
        </w:rPr>
      </w:pPr>
      <w:r w:rsidRPr="008079FB">
        <w:rPr>
          <w:color w:val="9BBB59" w:themeColor="accent3"/>
        </w:rPr>
        <w:lastRenderedPageBreak/>
        <w:t xml:space="preserve">Pozner, J.-E., Stimmler, M. K. &amp; Hirsch, P. M. (2010). </w:t>
      </w:r>
      <w:r w:rsidR="002A67DF" w:rsidRPr="004B16D4">
        <w:rPr>
          <w:color w:val="9BBB59" w:themeColor="accent3"/>
        </w:rPr>
        <w:t>Terminal isomorphism and the self-</w:t>
      </w:r>
      <w:r w:rsidR="002A67DF" w:rsidRPr="004B16D4">
        <w:rPr>
          <w:color w:val="000000"/>
        </w:rPr>
        <w:t xml:space="preserve">destructive potential of success: Lessons from subprime mortgage origination and securitization, In: Lounsbury, M. &amp; Hirsch, P. M. </w:t>
      </w:r>
      <w:r w:rsidR="002A67DF" w:rsidRPr="004B16D4">
        <w:rPr>
          <w:i/>
          <w:color w:val="000000"/>
        </w:rPr>
        <w:t>Markets on trial: The economic sociology of the U.S. financial crisis</w:t>
      </w:r>
      <w:r w:rsidR="002A67DF">
        <w:rPr>
          <w:color w:val="000000"/>
        </w:rPr>
        <w:t>, pp. 183–216. Bingley</w:t>
      </w:r>
      <w:r w:rsidR="002A67DF" w:rsidRPr="004B16D4">
        <w:rPr>
          <w:color w:val="000000"/>
        </w:rPr>
        <w:t>: Emerald Books.</w:t>
      </w:r>
    </w:p>
    <w:p w:rsidR="002A67DF" w:rsidRPr="004B16D4" w:rsidRDefault="002A67DF" w:rsidP="002A67DF">
      <w:pPr>
        <w:spacing w:line="480" w:lineRule="auto"/>
        <w:ind w:hanging="288"/>
        <w:rPr>
          <w:color w:val="9BBB59" w:themeColor="accent3"/>
        </w:rPr>
      </w:pPr>
      <w:r w:rsidRPr="004B16D4">
        <w:rPr>
          <w:color w:val="9BBB59" w:themeColor="accent3"/>
        </w:rPr>
        <w:t xml:space="preserve">Pozsar, Z., Adrian, T., Ashcraft, A.B. &amp; Boesky, H. </w:t>
      </w:r>
      <w:r>
        <w:rPr>
          <w:color w:val="9BBB59" w:themeColor="accent3"/>
        </w:rPr>
        <w:t>(</w:t>
      </w:r>
      <w:r w:rsidRPr="004B16D4">
        <w:rPr>
          <w:color w:val="9BBB59" w:themeColor="accent3"/>
        </w:rPr>
        <w:t>2010</w:t>
      </w:r>
      <w:r>
        <w:rPr>
          <w:color w:val="9BBB59" w:themeColor="accent3"/>
        </w:rPr>
        <w:t>)</w:t>
      </w:r>
      <w:r w:rsidRPr="004B16D4">
        <w:rPr>
          <w:color w:val="9BBB59" w:themeColor="accent3"/>
        </w:rPr>
        <w:t xml:space="preserve">. </w:t>
      </w:r>
      <w:r w:rsidRPr="004B16D4">
        <w:rPr>
          <w:i/>
          <w:color w:val="9BBB59" w:themeColor="accent3"/>
        </w:rPr>
        <w:t>Shadow banking</w:t>
      </w:r>
      <w:r w:rsidRPr="004B16D4">
        <w:rPr>
          <w:color w:val="9BBB59" w:themeColor="accent3"/>
        </w:rPr>
        <w:t>.</w:t>
      </w:r>
      <w:r>
        <w:rPr>
          <w:color w:val="9BBB59" w:themeColor="accent3"/>
        </w:rPr>
        <w:t xml:space="preserve"> </w:t>
      </w:r>
      <w:r w:rsidRPr="004B16D4">
        <w:rPr>
          <w:color w:val="9BBB59" w:themeColor="accent3"/>
        </w:rPr>
        <w:t>Federal Reserve Bank of New York Staff Reports, no. 458.</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 xml:space="preserve">Riles, A. </w:t>
      </w:r>
      <w:r>
        <w:rPr>
          <w:color w:val="9BBB59" w:themeColor="accent3"/>
          <w:lang w:val="en-US"/>
        </w:rPr>
        <w:t>(</w:t>
      </w:r>
      <w:r w:rsidRPr="004B16D4">
        <w:rPr>
          <w:color w:val="9BBB59" w:themeColor="accent3"/>
          <w:lang w:val="en-US"/>
        </w:rPr>
        <w:t>2011</w:t>
      </w:r>
      <w:r>
        <w:rPr>
          <w:color w:val="9BBB59" w:themeColor="accent3"/>
          <w:lang w:val="en-US"/>
        </w:rPr>
        <w:t>)</w:t>
      </w:r>
      <w:r w:rsidRPr="004B16D4">
        <w:rPr>
          <w:color w:val="9BBB59" w:themeColor="accent3"/>
          <w:lang w:val="en-US"/>
        </w:rPr>
        <w:t xml:space="preserve">. </w:t>
      </w:r>
      <w:r w:rsidRPr="004B16D4">
        <w:rPr>
          <w:i/>
          <w:color w:val="9BBB59" w:themeColor="accent3"/>
          <w:lang w:val="en-US"/>
        </w:rPr>
        <w:t>Collateral knowledge: Legal reasoning in the global financial markets</w:t>
      </w:r>
      <w:r>
        <w:rPr>
          <w:color w:val="9BBB59" w:themeColor="accent3"/>
          <w:lang w:val="en-US"/>
        </w:rPr>
        <w:t>. Chicago</w:t>
      </w:r>
      <w:r w:rsidRPr="004B16D4">
        <w:rPr>
          <w:color w:val="9BBB59" w:themeColor="accent3"/>
          <w:lang w:val="en-US"/>
        </w:rPr>
        <w:t>: Chicago University Press.</w:t>
      </w:r>
    </w:p>
    <w:p w:rsidR="002A67DF" w:rsidRPr="004B16D4" w:rsidRDefault="002A67DF" w:rsidP="002A67DF">
      <w:pPr>
        <w:spacing w:line="480" w:lineRule="auto"/>
        <w:ind w:hanging="288"/>
        <w:rPr>
          <w:color w:val="000000"/>
        </w:rPr>
      </w:pPr>
      <w:r w:rsidRPr="004B16D4">
        <w:rPr>
          <w:color w:val="9BBB59" w:themeColor="accent3"/>
        </w:rPr>
        <w:t xml:space="preserve">Ring, P. S. &amp; van de Ven, A. H. </w:t>
      </w:r>
      <w:r>
        <w:rPr>
          <w:color w:val="9BBB59" w:themeColor="accent3"/>
        </w:rPr>
        <w:t>(</w:t>
      </w:r>
      <w:r w:rsidRPr="004B16D4">
        <w:rPr>
          <w:color w:val="9BBB59" w:themeColor="accent3"/>
        </w:rPr>
        <w:t>1992</w:t>
      </w:r>
      <w:r>
        <w:rPr>
          <w:color w:val="9BBB59" w:themeColor="accent3"/>
        </w:rPr>
        <w:t>)</w:t>
      </w:r>
      <w:r w:rsidRPr="004B16D4">
        <w:rPr>
          <w:color w:val="9BBB59" w:themeColor="accent3"/>
        </w:rPr>
        <w:t>. Structuring cooperative relationships between</w:t>
      </w:r>
      <w:r w:rsidRPr="004B16D4">
        <w:rPr>
          <w:color w:val="000000"/>
        </w:rPr>
        <w:t xml:space="preserve"> organizations. </w:t>
      </w:r>
      <w:r w:rsidRPr="004B16D4">
        <w:rPr>
          <w:i/>
          <w:color w:val="000000"/>
        </w:rPr>
        <w:t>Strategic Management Journal</w:t>
      </w:r>
      <w:r>
        <w:rPr>
          <w:color w:val="000000"/>
        </w:rPr>
        <w:t xml:space="preserve">, </w:t>
      </w:r>
      <w:r w:rsidRPr="005F7B3E">
        <w:rPr>
          <w:i/>
          <w:color w:val="000000"/>
        </w:rPr>
        <w:t>13</w:t>
      </w:r>
      <w:r>
        <w:rPr>
          <w:color w:val="000000"/>
        </w:rPr>
        <w:t>,</w:t>
      </w:r>
      <w:r w:rsidRPr="004B16D4">
        <w:rPr>
          <w:color w:val="000000"/>
        </w:rPr>
        <w:t xml:space="preserve"> 483–498. </w:t>
      </w:r>
    </w:p>
    <w:p w:rsidR="002A67DF" w:rsidRPr="004B16D4" w:rsidRDefault="002A67DF" w:rsidP="002A67DF">
      <w:pPr>
        <w:spacing w:line="480" w:lineRule="auto"/>
        <w:ind w:hanging="288"/>
        <w:rPr>
          <w:color w:val="8064A2" w:themeColor="accent4"/>
        </w:rPr>
      </w:pPr>
      <w:r w:rsidRPr="004B16D4">
        <w:rPr>
          <w:color w:val="8064A2" w:themeColor="accent4"/>
        </w:rPr>
        <w:t>Robert, J. &amp; Jones</w:t>
      </w:r>
      <w:r>
        <w:rPr>
          <w:color w:val="8064A2" w:themeColor="accent4"/>
        </w:rPr>
        <w:t>, M.</w:t>
      </w:r>
      <w:r w:rsidRPr="004B16D4">
        <w:rPr>
          <w:color w:val="8064A2" w:themeColor="accent4"/>
        </w:rPr>
        <w:t xml:space="preserve"> (2009). Accounting for self interest in the credit crisis. </w:t>
      </w:r>
      <w:r w:rsidRPr="004B16D4">
        <w:rPr>
          <w:i/>
          <w:color w:val="8064A2" w:themeColor="accent4"/>
        </w:rPr>
        <w:t>Accounting Organisation and Society</w:t>
      </w:r>
      <w:r>
        <w:rPr>
          <w:color w:val="8064A2" w:themeColor="accent4"/>
        </w:rPr>
        <w:t xml:space="preserve">. </w:t>
      </w:r>
      <w:r w:rsidRPr="005F7B3E">
        <w:rPr>
          <w:i/>
          <w:color w:val="8064A2" w:themeColor="accent4"/>
        </w:rPr>
        <w:t>34</w:t>
      </w:r>
      <w:r>
        <w:rPr>
          <w:color w:val="8064A2" w:themeColor="accent4"/>
        </w:rPr>
        <w:t>(6-7),</w:t>
      </w:r>
      <w:r w:rsidRPr="004B16D4">
        <w:rPr>
          <w:color w:val="8064A2" w:themeColor="accent4"/>
        </w:rPr>
        <w:t xml:space="preserve"> 856-867.</w:t>
      </w:r>
    </w:p>
    <w:p w:rsidR="002A67DF" w:rsidRPr="004B16D4" w:rsidRDefault="00B557D8" w:rsidP="002A67DF">
      <w:pPr>
        <w:spacing w:line="480" w:lineRule="auto"/>
        <w:ind w:hanging="288"/>
        <w:rPr>
          <w:lang w:val="en-US"/>
        </w:rPr>
      </w:pPr>
      <w:r w:rsidRPr="008079FB">
        <w:rPr>
          <w:color w:val="9BBB59" w:themeColor="accent3"/>
        </w:rPr>
        <w:t xml:space="preserve">Rowley, T., Behrens, D., &amp; Krackhardt, D. (2000). </w:t>
      </w:r>
      <w:r w:rsidR="002A67DF" w:rsidRPr="004B16D4">
        <w:rPr>
          <w:color w:val="9BBB59" w:themeColor="accent3"/>
          <w:lang w:val="en-US"/>
        </w:rPr>
        <w:t>Redundant governance structures: An analysis</w:t>
      </w:r>
      <w:r w:rsidR="002A67DF" w:rsidRPr="004B16D4">
        <w:rPr>
          <w:lang w:val="en-US"/>
        </w:rPr>
        <w:t xml:space="preserve"> of structural and relational embeddedness in steel and semiconductor industries. </w:t>
      </w:r>
      <w:r w:rsidR="002A67DF" w:rsidRPr="004B16D4">
        <w:rPr>
          <w:i/>
          <w:lang w:val="en-US"/>
        </w:rPr>
        <w:t>Strategic Management Journal</w:t>
      </w:r>
      <w:r w:rsidR="002A67DF">
        <w:rPr>
          <w:lang w:val="en-US"/>
        </w:rPr>
        <w:t xml:space="preserve">, </w:t>
      </w:r>
      <w:r w:rsidR="002A67DF" w:rsidRPr="005F7B3E">
        <w:rPr>
          <w:i/>
          <w:lang w:val="en-US"/>
        </w:rPr>
        <w:t>21</w:t>
      </w:r>
      <w:r w:rsidR="002A67DF">
        <w:rPr>
          <w:lang w:val="en-US"/>
        </w:rPr>
        <w:t>,</w:t>
      </w:r>
      <w:r w:rsidR="002A67DF" w:rsidRPr="004B16D4">
        <w:rPr>
          <w:lang w:val="en-US"/>
        </w:rPr>
        <w:t xml:space="preserve"> 369-386.</w:t>
      </w:r>
    </w:p>
    <w:p w:rsidR="002A67DF" w:rsidRPr="004B16D4" w:rsidRDefault="002A67DF" w:rsidP="002A67DF">
      <w:pPr>
        <w:spacing w:line="480" w:lineRule="auto"/>
        <w:ind w:hanging="288"/>
        <w:rPr>
          <w:color w:val="8064A2" w:themeColor="accent4"/>
          <w:lang w:val="en-US"/>
        </w:rPr>
      </w:pPr>
      <w:r w:rsidRPr="004B16D4">
        <w:rPr>
          <w:color w:val="8064A2" w:themeColor="accent4"/>
          <w:lang w:val="en-US"/>
        </w:rPr>
        <w:t>Salmon 2009</w:t>
      </w:r>
    </w:p>
    <w:p w:rsidR="002A67DF" w:rsidRPr="004B16D4" w:rsidRDefault="002A67DF" w:rsidP="002A67DF">
      <w:pPr>
        <w:spacing w:line="480" w:lineRule="auto"/>
        <w:ind w:hanging="288"/>
        <w:rPr>
          <w:color w:val="000000" w:themeColor="text1"/>
        </w:rPr>
      </w:pPr>
      <w:r w:rsidRPr="004B16D4">
        <w:rPr>
          <w:color w:val="9BBB59" w:themeColor="accent3"/>
        </w:rPr>
        <w:t xml:space="preserve">Saparito, P.A., Chen, C. C. &amp; Sapienza, H. J. </w:t>
      </w:r>
      <w:r>
        <w:rPr>
          <w:color w:val="9BBB59" w:themeColor="accent3"/>
        </w:rPr>
        <w:t>(</w:t>
      </w:r>
      <w:r w:rsidRPr="004B16D4">
        <w:rPr>
          <w:color w:val="9BBB59" w:themeColor="accent3"/>
        </w:rPr>
        <w:t>2004</w:t>
      </w:r>
      <w:r>
        <w:rPr>
          <w:color w:val="9BBB59" w:themeColor="accent3"/>
        </w:rPr>
        <w:t>)</w:t>
      </w:r>
      <w:r w:rsidRPr="004B16D4">
        <w:rPr>
          <w:color w:val="9BBB59" w:themeColor="accent3"/>
        </w:rPr>
        <w:t>. The role of relational trust in bank–small</w:t>
      </w:r>
      <w:r w:rsidRPr="004B16D4">
        <w:rPr>
          <w:color w:val="000000" w:themeColor="text1"/>
        </w:rPr>
        <w:t xml:space="preserve"> firm relationships. </w:t>
      </w:r>
      <w:r w:rsidRPr="004B16D4">
        <w:rPr>
          <w:i/>
          <w:color w:val="000000" w:themeColor="text1"/>
        </w:rPr>
        <w:t>Academy of Management Journal</w:t>
      </w:r>
      <w:r>
        <w:rPr>
          <w:color w:val="000000" w:themeColor="text1"/>
        </w:rPr>
        <w:t xml:space="preserve">, </w:t>
      </w:r>
      <w:r w:rsidRPr="005F7B3E">
        <w:rPr>
          <w:i/>
          <w:color w:val="000000" w:themeColor="text1"/>
        </w:rPr>
        <w:t>47</w:t>
      </w:r>
      <w:r>
        <w:rPr>
          <w:color w:val="000000" w:themeColor="text1"/>
        </w:rPr>
        <w:t>,</w:t>
      </w:r>
      <w:r w:rsidRPr="004B16D4">
        <w:rPr>
          <w:color w:val="000000" w:themeColor="text1"/>
        </w:rPr>
        <w:t xml:space="preserve"> 400–410. </w:t>
      </w:r>
    </w:p>
    <w:p w:rsidR="002A67DF" w:rsidRPr="004B16D4" w:rsidRDefault="002A67DF" w:rsidP="002A67DF">
      <w:pPr>
        <w:spacing w:line="480" w:lineRule="auto"/>
        <w:ind w:hanging="288"/>
        <w:rPr>
          <w:color w:val="000000"/>
        </w:rPr>
      </w:pPr>
      <w:r w:rsidRPr="004B16D4">
        <w:rPr>
          <w:color w:val="9BBB59" w:themeColor="accent3"/>
        </w:rPr>
        <w:t xml:space="preserve">Scheytt, T., Soin, K., Sahlin-Andersson, K., Power, M. </w:t>
      </w:r>
      <w:r>
        <w:rPr>
          <w:color w:val="9BBB59" w:themeColor="accent3"/>
        </w:rPr>
        <w:t>(</w:t>
      </w:r>
      <w:r w:rsidRPr="004B16D4">
        <w:rPr>
          <w:color w:val="9BBB59" w:themeColor="accent3"/>
        </w:rPr>
        <w:t>2006</w:t>
      </w:r>
      <w:r>
        <w:rPr>
          <w:color w:val="9BBB59" w:themeColor="accent3"/>
        </w:rPr>
        <w:t>)</w:t>
      </w:r>
      <w:r w:rsidRPr="004B16D4">
        <w:rPr>
          <w:color w:val="9BBB59" w:themeColor="accent3"/>
        </w:rPr>
        <w:t>. Introduction: Organizations, risk</w:t>
      </w:r>
      <w:r w:rsidRPr="004B16D4">
        <w:rPr>
          <w:color w:val="000000"/>
        </w:rPr>
        <w:t xml:space="preserve"> and regulation. </w:t>
      </w:r>
      <w:r w:rsidRPr="004B16D4">
        <w:rPr>
          <w:i/>
          <w:color w:val="000000"/>
        </w:rPr>
        <w:t>Journal of Management Studies,</w:t>
      </w:r>
      <w:r>
        <w:rPr>
          <w:color w:val="000000"/>
        </w:rPr>
        <w:t xml:space="preserve"> </w:t>
      </w:r>
      <w:r w:rsidRPr="005F7B3E">
        <w:rPr>
          <w:i/>
          <w:color w:val="000000"/>
        </w:rPr>
        <w:t>43</w:t>
      </w:r>
      <w:r>
        <w:rPr>
          <w:color w:val="000000"/>
        </w:rPr>
        <w:t>,</w:t>
      </w:r>
      <w:r w:rsidRPr="004B16D4">
        <w:rPr>
          <w:color w:val="000000"/>
        </w:rPr>
        <w:t xml:space="preserve"> 1331–1337. </w:t>
      </w:r>
    </w:p>
    <w:p w:rsidR="002A67DF" w:rsidRPr="004B16D4" w:rsidRDefault="002A67DF" w:rsidP="002A67DF">
      <w:pPr>
        <w:spacing w:line="480" w:lineRule="auto"/>
        <w:ind w:hanging="288"/>
        <w:rPr>
          <w:color w:val="000000" w:themeColor="text1"/>
        </w:rPr>
      </w:pPr>
      <w:r w:rsidRPr="004B16D4">
        <w:rPr>
          <w:color w:val="9BBB59" w:themeColor="accent3"/>
        </w:rPr>
        <w:t xml:space="preserve">Scott, S. V. &amp; Walsham, G. </w:t>
      </w:r>
      <w:r>
        <w:rPr>
          <w:color w:val="9BBB59" w:themeColor="accent3"/>
        </w:rPr>
        <w:t>(</w:t>
      </w:r>
      <w:r w:rsidRPr="004B16D4">
        <w:rPr>
          <w:color w:val="9BBB59" w:themeColor="accent3"/>
        </w:rPr>
        <w:t>2005</w:t>
      </w:r>
      <w:r>
        <w:rPr>
          <w:color w:val="9BBB59" w:themeColor="accent3"/>
        </w:rPr>
        <w:t>)</w:t>
      </w:r>
      <w:r w:rsidRPr="004B16D4">
        <w:rPr>
          <w:color w:val="9BBB59" w:themeColor="accent3"/>
        </w:rPr>
        <w:t>. Reconceptualizing and managing reputation risk in the</w:t>
      </w:r>
      <w:r w:rsidRPr="004B16D4">
        <w:rPr>
          <w:color w:val="000000" w:themeColor="text1"/>
        </w:rPr>
        <w:t xml:space="preserve"> knowledge economy: Toward reputable action. </w:t>
      </w:r>
      <w:r w:rsidRPr="004B16D4">
        <w:rPr>
          <w:i/>
          <w:color w:val="000000" w:themeColor="text1"/>
        </w:rPr>
        <w:t>Organization Science,</w:t>
      </w:r>
      <w:r>
        <w:rPr>
          <w:color w:val="000000" w:themeColor="text1"/>
        </w:rPr>
        <w:t xml:space="preserve"> </w:t>
      </w:r>
      <w:r w:rsidRPr="005F7B3E">
        <w:rPr>
          <w:i/>
          <w:color w:val="000000" w:themeColor="text1"/>
        </w:rPr>
        <w:t>16</w:t>
      </w:r>
      <w:r>
        <w:rPr>
          <w:color w:val="000000" w:themeColor="text1"/>
        </w:rPr>
        <w:t>,</w:t>
      </w:r>
      <w:r w:rsidRPr="004B16D4">
        <w:rPr>
          <w:color w:val="000000" w:themeColor="text1"/>
        </w:rPr>
        <w:t xml:space="preserve"> 308–322. </w:t>
      </w:r>
    </w:p>
    <w:p w:rsidR="002A67DF" w:rsidRPr="004B16D4" w:rsidRDefault="002A67DF" w:rsidP="002A67DF">
      <w:pPr>
        <w:spacing w:line="480" w:lineRule="auto"/>
        <w:ind w:hanging="288"/>
        <w:rPr>
          <w:color w:val="000000"/>
        </w:rPr>
      </w:pPr>
      <w:r w:rsidRPr="004B16D4">
        <w:rPr>
          <w:color w:val="9BBB59" w:themeColor="accent3"/>
        </w:rPr>
        <w:lastRenderedPageBreak/>
        <w:t xml:space="preserve">Shipilov, A. V. </w:t>
      </w:r>
      <w:r>
        <w:rPr>
          <w:color w:val="9BBB59" w:themeColor="accent3"/>
        </w:rPr>
        <w:t>(</w:t>
      </w:r>
      <w:r w:rsidRPr="004B16D4">
        <w:rPr>
          <w:color w:val="9BBB59" w:themeColor="accent3"/>
        </w:rPr>
        <w:t>2006</w:t>
      </w:r>
      <w:r>
        <w:rPr>
          <w:color w:val="9BBB59" w:themeColor="accent3"/>
        </w:rPr>
        <w:t>)</w:t>
      </w:r>
      <w:r w:rsidRPr="004B16D4">
        <w:rPr>
          <w:color w:val="9BBB59" w:themeColor="accent3"/>
        </w:rPr>
        <w:t>. Network strategies and performance of Canadian investment banks.</w:t>
      </w:r>
      <w:r w:rsidRPr="004B16D4">
        <w:rPr>
          <w:color w:val="000000"/>
        </w:rPr>
        <w:t xml:space="preserve"> </w:t>
      </w:r>
      <w:r w:rsidRPr="004B16D4">
        <w:rPr>
          <w:i/>
          <w:color w:val="000000"/>
        </w:rPr>
        <w:t>Academy of Management Journal</w:t>
      </w:r>
      <w:r>
        <w:rPr>
          <w:color w:val="000000"/>
        </w:rPr>
        <w:t xml:space="preserve">, </w:t>
      </w:r>
      <w:r w:rsidRPr="005F7B3E">
        <w:rPr>
          <w:i/>
          <w:color w:val="000000"/>
        </w:rPr>
        <w:t>49</w:t>
      </w:r>
      <w:r>
        <w:rPr>
          <w:color w:val="000000"/>
        </w:rPr>
        <w:t>,</w:t>
      </w:r>
      <w:r w:rsidRPr="004B16D4">
        <w:rPr>
          <w:color w:val="000000"/>
        </w:rPr>
        <w:t xml:space="preserve"> 590–604. </w:t>
      </w:r>
    </w:p>
    <w:p w:rsidR="002A67DF" w:rsidRPr="004B16D4" w:rsidRDefault="002A67DF" w:rsidP="002A67DF">
      <w:pPr>
        <w:spacing w:line="480" w:lineRule="auto"/>
        <w:ind w:hanging="288"/>
        <w:rPr>
          <w:color w:val="9BBB59" w:themeColor="accent3"/>
          <w:lang w:val="en-US"/>
        </w:rPr>
      </w:pPr>
      <w:r w:rsidRPr="004B16D4">
        <w:rPr>
          <w:color w:val="9BBB59" w:themeColor="accent3"/>
          <w:lang w:val="en-US"/>
        </w:rPr>
        <w:t xml:space="preserve">SIFMA, </w:t>
      </w:r>
      <w:r>
        <w:rPr>
          <w:color w:val="9BBB59" w:themeColor="accent3"/>
          <w:lang w:val="en-US"/>
        </w:rPr>
        <w:t>(</w:t>
      </w:r>
      <w:r w:rsidRPr="004B16D4">
        <w:rPr>
          <w:color w:val="9BBB59" w:themeColor="accent3"/>
          <w:lang w:val="en-US"/>
        </w:rPr>
        <w:t>2016</w:t>
      </w:r>
      <w:r>
        <w:rPr>
          <w:color w:val="9BBB59" w:themeColor="accent3"/>
          <w:lang w:val="en-US"/>
        </w:rPr>
        <w:t>)</w:t>
      </w:r>
      <w:r w:rsidRPr="004B16D4">
        <w:rPr>
          <w:color w:val="9BBB59" w:themeColor="accent3"/>
          <w:lang w:val="en-US"/>
        </w:rPr>
        <w:t xml:space="preserve">. </w:t>
      </w:r>
      <w:r w:rsidRPr="004B16D4">
        <w:rPr>
          <w:i/>
          <w:color w:val="9BBB59" w:themeColor="accent3"/>
          <w:lang w:val="en-US"/>
        </w:rPr>
        <w:t>Global CDO issuance USD millions</w:t>
      </w:r>
      <w:r w:rsidRPr="004B16D4">
        <w:rPr>
          <w:color w:val="9BBB59" w:themeColor="accent3"/>
          <w:lang w:val="en-US"/>
        </w:rPr>
        <w:t xml:space="preserve">. </w:t>
      </w:r>
      <w:r>
        <w:rPr>
          <w:color w:val="9BBB59" w:themeColor="accent3"/>
          <w:lang w:val="en-US"/>
        </w:rPr>
        <w:t xml:space="preserve">Was available from: </w:t>
      </w:r>
      <w:r w:rsidRPr="004B16D4">
        <w:rPr>
          <w:color w:val="9BBB59" w:themeColor="accent3"/>
          <w:lang w:val="en-US"/>
        </w:rPr>
        <w:t>https://www.sifma.org/uploadedfiles/research/statistics/statisticsfiles/sf-global-cdo-sifma.xls.</w:t>
      </w:r>
    </w:p>
    <w:p w:rsidR="002A67DF" w:rsidRPr="004B16D4" w:rsidRDefault="002A67DF" w:rsidP="002A67DF">
      <w:pPr>
        <w:spacing w:line="480" w:lineRule="auto"/>
        <w:ind w:hanging="288"/>
        <w:rPr>
          <w:color w:val="9BBB59" w:themeColor="accent3"/>
        </w:rPr>
      </w:pPr>
      <w:r w:rsidRPr="004B16D4">
        <w:rPr>
          <w:color w:val="9BBB59" w:themeColor="accent3"/>
        </w:rPr>
        <w:t xml:space="preserve">Sinha, T. </w:t>
      </w:r>
      <w:r>
        <w:rPr>
          <w:color w:val="9BBB59" w:themeColor="accent3"/>
        </w:rPr>
        <w:t>(</w:t>
      </w:r>
      <w:r w:rsidRPr="004B16D4">
        <w:rPr>
          <w:color w:val="9BBB59" w:themeColor="accent3"/>
        </w:rPr>
        <w:t>1994</w:t>
      </w:r>
      <w:r>
        <w:rPr>
          <w:color w:val="9BBB59" w:themeColor="accent3"/>
        </w:rPr>
        <w:t>)</w:t>
      </w:r>
      <w:r w:rsidRPr="004B16D4">
        <w:rPr>
          <w:color w:val="9BBB59" w:themeColor="accent3"/>
        </w:rPr>
        <w:t xml:space="preserve">. Prospect theory and the risk return association: Another look. </w:t>
      </w:r>
      <w:r w:rsidRPr="004B16D4">
        <w:rPr>
          <w:i/>
          <w:color w:val="9BBB59" w:themeColor="accent3"/>
        </w:rPr>
        <w:t>Journal of</w:t>
      </w:r>
      <w:r w:rsidRPr="004B16D4">
        <w:rPr>
          <w:i/>
          <w:color w:val="000000"/>
        </w:rPr>
        <w:t xml:space="preserve"> </w:t>
      </w:r>
      <w:r w:rsidRPr="004B16D4">
        <w:rPr>
          <w:i/>
          <w:color w:val="9BBB59" w:themeColor="accent3"/>
        </w:rPr>
        <w:t>Economic Behavior</w:t>
      </w:r>
      <w:r>
        <w:rPr>
          <w:i/>
          <w:color w:val="9BBB59" w:themeColor="accent3"/>
        </w:rPr>
        <w:t xml:space="preserve"> </w:t>
      </w:r>
      <w:r w:rsidRPr="004B16D4">
        <w:rPr>
          <w:i/>
          <w:color w:val="9BBB59" w:themeColor="accent3"/>
        </w:rPr>
        <w:t>and Organization</w:t>
      </w:r>
      <w:r>
        <w:rPr>
          <w:color w:val="9BBB59" w:themeColor="accent3"/>
        </w:rPr>
        <w:t xml:space="preserve">, </w:t>
      </w:r>
      <w:r w:rsidRPr="005F7B3E">
        <w:rPr>
          <w:i/>
          <w:color w:val="9BBB59" w:themeColor="accent3"/>
        </w:rPr>
        <w:t>24</w:t>
      </w:r>
      <w:r>
        <w:rPr>
          <w:color w:val="9BBB59" w:themeColor="accent3"/>
        </w:rPr>
        <w:t>,</w:t>
      </w:r>
      <w:r w:rsidRPr="004B16D4">
        <w:rPr>
          <w:color w:val="9BBB59" w:themeColor="accent3"/>
        </w:rPr>
        <w:t xml:space="preserve"> 225–231. </w:t>
      </w:r>
    </w:p>
    <w:p w:rsidR="002A67DF" w:rsidRPr="004B16D4" w:rsidRDefault="002A67DF" w:rsidP="002A67DF">
      <w:pPr>
        <w:spacing w:line="480" w:lineRule="auto"/>
        <w:ind w:hanging="288"/>
        <w:rPr>
          <w:color w:val="000000" w:themeColor="text1"/>
        </w:rPr>
      </w:pPr>
      <w:r w:rsidRPr="004B16D4">
        <w:rPr>
          <w:color w:val="9BBB59" w:themeColor="accent3"/>
        </w:rPr>
        <w:t xml:space="preserve">Sitkin, S.B. &amp; Pablo, A.L. </w:t>
      </w:r>
      <w:r>
        <w:rPr>
          <w:color w:val="9BBB59" w:themeColor="accent3"/>
        </w:rPr>
        <w:t>(</w:t>
      </w:r>
      <w:r w:rsidRPr="004B16D4">
        <w:rPr>
          <w:color w:val="9BBB59" w:themeColor="accent3"/>
        </w:rPr>
        <w:t>1992</w:t>
      </w:r>
      <w:r>
        <w:rPr>
          <w:color w:val="9BBB59" w:themeColor="accent3"/>
        </w:rPr>
        <w:t>)</w:t>
      </w:r>
      <w:r w:rsidRPr="004B16D4">
        <w:rPr>
          <w:color w:val="9BBB59" w:themeColor="accent3"/>
        </w:rPr>
        <w:t xml:space="preserve">. Reconceptualizing the determinants of risk behavior. </w:t>
      </w:r>
      <w:r w:rsidRPr="004B16D4">
        <w:rPr>
          <w:i/>
          <w:color w:val="9BBB59" w:themeColor="accent3"/>
        </w:rPr>
        <w:t>Academy of</w:t>
      </w:r>
      <w:r w:rsidRPr="004B16D4">
        <w:rPr>
          <w:i/>
          <w:color w:val="000000" w:themeColor="text1"/>
        </w:rPr>
        <w:t xml:space="preserve"> Management Review,</w:t>
      </w:r>
      <w:r w:rsidRPr="004B16D4">
        <w:rPr>
          <w:color w:val="000000" w:themeColor="text1"/>
        </w:rPr>
        <w:t xml:space="preserve"> </w:t>
      </w:r>
      <w:r w:rsidRPr="005F7B3E">
        <w:rPr>
          <w:i/>
          <w:color w:val="000000" w:themeColor="text1"/>
        </w:rPr>
        <w:t>17</w:t>
      </w:r>
      <w:r>
        <w:rPr>
          <w:color w:val="000000" w:themeColor="text1"/>
        </w:rPr>
        <w:t>,</w:t>
      </w:r>
      <w:r w:rsidRPr="004B16D4">
        <w:rPr>
          <w:color w:val="000000" w:themeColor="text1"/>
        </w:rPr>
        <w:t xml:space="preserve"> 9–38. </w:t>
      </w:r>
    </w:p>
    <w:p w:rsidR="002A67DF" w:rsidRPr="004B16D4" w:rsidRDefault="002A67DF" w:rsidP="002A67DF">
      <w:pPr>
        <w:spacing w:line="480" w:lineRule="auto"/>
        <w:ind w:hanging="288"/>
        <w:rPr>
          <w:color w:val="000000" w:themeColor="text1"/>
        </w:rPr>
      </w:pPr>
      <w:r w:rsidRPr="004B16D4">
        <w:rPr>
          <w:color w:val="9BBB59" w:themeColor="accent3"/>
        </w:rPr>
        <w:t xml:space="preserve">Soin, K. &amp; Collier, P. </w:t>
      </w:r>
      <w:r>
        <w:rPr>
          <w:color w:val="9BBB59" w:themeColor="accent3"/>
        </w:rPr>
        <w:t>(</w:t>
      </w:r>
      <w:r w:rsidRPr="004B16D4">
        <w:rPr>
          <w:color w:val="9BBB59" w:themeColor="accent3"/>
        </w:rPr>
        <w:t>2013</w:t>
      </w:r>
      <w:r>
        <w:rPr>
          <w:color w:val="9BBB59" w:themeColor="accent3"/>
        </w:rPr>
        <w:t>)</w:t>
      </w:r>
      <w:r w:rsidRPr="004B16D4">
        <w:rPr>
          <w:color w:val="9BBB59" w:themeColor="accent3"/>
        </w:rPr>
        <w:t>. Risk and risk management in management accounting and control.</w:t>
      </w:r>
      <w:r w:rsidRPr="004B16D4">
        <w:rPr>
          <w:color w:val="000000" w:themeColor="text1"/>
        </w:rPr>
        <w:t xml:space="preserve"> </w:t>
      </w:r>
      <w:r w:rsidRPr="004B16D4">
        <w:rPr>
          <w:i/>
          <w:color w:val="000000" w:themeColor="text1"/>
        </w:rPr>
        <w:t>Management Accounting Research</w:t>
      </w:r>
      <w:r>
        <w:rPr>
          <w:color w:val="000000" w:themeColor="text1"/>
        </w:rPr>
        <w:t xml:space="preserve">, </w:t>
      </w:r>
      <w:r w:rsidRPr="005F7B3E">
        <w:rPr>
          <w:i/>
          <w:color w:val="000000" w:themeColor="text1"/>
        </w:rPr>
        <w:t>24</w:t>
      </w:r>
      <w:r>
        <w:rPr>
          <w:color w:val="000000" w:themeColor="text1"/>
        </w:rPr>
        <w:t>,</w:t>
      </w:r>
      <w:r w:rsidRPr="004B16D4">
        <w:rPr>
          <w:color w:val="000000" w:themeColor="text1"/>
        </w:rPr>
        <w:t xml:space="preserve"> 82–87. </w:t>
      </w:r>
    </w:p>
    <w:p w:rsidR="002A67DF" w:rsidRPr="004B16D4" w:rsidRDefault="002A67DF" w:rsidP="002A67DF">
      <w:pPr>
        <w:spacing w:line="480" w:lineRule="auto"/>
        <w:ind w:hanging="288"/>
        <w:rPr>
          <w:color w:val="000000"/>
        </w:rPr>
      </w:pPr>
      <w:r w:rsidRPr="004B16D4">
        <w:rPr>
          <w:color w:val="9BBB59" w:themeColor="accent3"/>
        </w:rPr>
        <w:t xml:space="preserve">Sorenson, O. &amp; Stuart, T. E. </w:t>
      </w:r>
      <w:r>
        <w:rPr>
          <w:color w:val="9BBB59" w:themeColor="accent3"/>
        </w:rPr>
        <w:t>(</w:t>
      </w:r>
      <w:r w:rsidRPr="004B16D4">
        <w:rPr>
          <w:color w:val="9BBB59" w:themeColor="accent3"/>
        </w:rPr>
        <w:t>2001</w:t>
      </w:r>
      <w:r>
        <w:rPr>
          <w:color w:val="9BBB59" w:themeColor="accent3"/>
        </w:rPr>
        <w:t>)</w:t>
      </w:r>
      <w:r w:rsidRPr="004B16D4">
        <w:rPr>
          <w:color w:val="9BBB59" w:themeColor="accent3"/>
        </w:rPr>
        <w:t>. Syndication networks and the spatial distribution of venture</w:t>
      </w:r>
      <w:r w:rsidRPr="004B16D4">
        <w:rPr>
          <w:color w:val="000000"/>
        </w:rPr>
        <w:t xml:space="preserve"> capital investments. </w:t>
      </w:r>
      <w:r w:rsidRPr="004B16D4">
        <w:rPr>
          <w:i/>
          <w:color w:val="000000"/>
        </w:rPr>
        <w:t>American Journal of Sociology</w:t>
      </w:r>
      <w:r w:rsidRPr="004B16D4">
        <w:rPr>
          <w:color w:val="000000"/>
        </w:rPr>
        <w:t xml:space="preserve">, </w:t>
      </w:r>
      <w:r w:rsidRPr="005F7B3E">
        <w:rPr>
          <w:i/>
          <w:color w:val="000000"/>
        </w:rPr>
        <w:t>106</w:t>
      </w:r>
      <w:r>
        <w:rPr>
          <w:color w:val="000000"/>
        </w:rPr>
        <w:t>,</w:t>
      </w:r>
      <w:r w:rsidRPr="004B16D4">
        <w:rPr>
          <w:color w:val="000000"/>
        </w:rPr>
        <w:t xml:space="preserve"> 1546–1588. </w:t>
      </w:r>
    </w:p>
    <w:p w:rsidR="002A67DF" w:rsidRPr="004B16D4" w:rsidRDefault="002A67DF" w:rsidP="002A67DF">
      <w:pPr>
        <w:spacing w:line="480" w:lineRule="auto"/>
        <w:ind w:hanging="288"/>
        <w:rPr>
          <w:color w:val="000000"/>
        </w:rPr>
      </w:pPr>
      <w:r w:rsidRPr="004B16D4">
        <w:rPr>
          <w:color w:val="9BBB59" w:themeColor="accent3"/>
        </w:rPr>
        <w:t xml:space="preserve">Sorenson, O. &amp; Waguespack, D. M. </w:t>
      </w:r>
      <w:r>
        <w:rPr>
          <w:color w:val="9BBB59" w:themeColor="accent3"/>
        </w:rPr>
        <w:t>(</w:t>
      </w:r>
      <w:r w:rsidRPr="004B16D4">
        <w:rPr>
          <w:color w:val="9BBB59" w:themeColor="accent3"/>
        </w:rPr>
        <w:t>2006</w:t>
      </w:r>
      <w:r>
        <w:rPr>
          <w:color w:val="9BBB59" w:themeColor="accent3"/>
        </w:rPr>
        <w:t>)</w:t>
      </w:r>
      <w:r w:rsidRPr="004B16D4">
        <w:rPr>
          <w:color w:val="9BBB59" w:themeColor="accent3"/>
        </w:rPr>
        <w:t>. Social structure and exchange: Self-confirming</w:t>
      </w:r>
      <w:r w:rsidRPr="004B16D4">
        <w:rPr>
          <w:color w:val="000000"/>
        </w:rPr>
        <w:t xml:space="preserve"> dynamics in Hollywood. </w:t>
      </w:r>
      <w:r w:rsidRPr="004B16D4">
        <w:rPr>
          <w:i/>
          <w:color w:val="000000"/>
        </w:rPr>
        <w:t>Administrative Science Quarterly,</w:t>
      </w:r>
      <w:r>
        <w:rPr>
          <w:color w:val="000000"/>
        </w:rPr>
        <w:t xml:space="preserve"> </w:t>
      </w:r>
      <w:r w:rsidRPr="005F7B3E">
        <w:rPr>
          <w:i/>
          <w:color w:val="000000"/>
        </w:rPr>
        <w:t>51</w:t>
      </w:r>
      <w:r>
        <w:rPr>
          <w:color w:val="000000"/>
        </w:rPr>
        <w:t>,</w:t>
      </w:r>
      <w:r w:rsidRPr="004B16D4">
        <w:rPr>
          <w:color w:val="000000"/>
        </w:rPr>
        <w:t xml:space="preserve"> 560–589. </w:t>
      </w:r>
    </w:p>
    <w:p w:rsidR="002A67DF" w:rsidRPr="004B16D4" w:rsidRDefault="002A67DF" w:rsidP="002A67DF">
      <w:pPr>
        <w:spacing w:line="480" w:lineRule="auto"/>
        <w:ind w:hanging="288"/>
        <w:rPr>
          <w:color w:val="000000"/>
        </w:rPr>
      </w:pPr>
      <w:r w:rsidRPr="004B16D4">
        <w:rPr>
          <w:color w:val="9BBB59" w:themeColor="accent3"/>
        </w:rPr>
        <w:t xml:space="preserve">Spicer, A., Alvesson, M. &amp; Kärreman, D. </w:t>
      </w:r>
      <w:r>
        <w:rPr>
          <w:color w:val="9BBB59" w:themeColor="accent3"/>
        </w:rPr>
        <w:t>(</w:t>
      </w:r>
      <w:r w:rsidRPr="004B16D4">
        <w:rPr>
          <w:color w:val="9BBB59" w:themeColor="accent3"/>
        </w:rPr>
        <w:t>2009</w:t>
      </w:r>
      <w:r>
        <w:rPr>
          <w:color w:val="9BBB59" w:themeColor="accent3"/>
        </w:rPr>
        <w:t>)</w:t>
      </w:r>
      <w:r w:rsidRPr="004B16D4">
        <w:rPr>
          <w:color w:val="9BBB59" w:themeColor="accent3"/>
        </w:rPr>
        <w:t>. Critical performativity: The unfinished business</w:t>
      </w:r>
      <w:r w:rsidRPr="004B16D4">
        <w:rPr>
          <w:color w:val="000000"/>
        </w:rPr>
        <w:t xml:space="preserve"> of critical management studies. </w:t>
      </w:r>
      <w:r w:rsidRPr="004B16D4">
        <w:rPr>
          <w:i/>
          <w:color w:val="000000"/>
        </w:rPr>
        <w:t>Human Relations</w:t>
      </w:r>
      <w:r>
        <w:rPr>
          <w:color w:val="000000"/>
        </w:rPr>
        <w:t xml:space="preserve">, </w:t>
      </w:r>
      <w:r w:rsidRPr="005F7B3E">
        <w:rPr>
          <w:i/>
          <w:color w:val="000000"/>
        </w:rPr>
        <w:t>62</w:t>
      </w:r>
      <w:r>
        <w:rPr>
          <w:color w:val="000000"/>
        </w:rPr>
        <w:t>,</w:t>
      </w:r>
      <w:r w:rsidRPr="004B16D4">
        <w:rPr>
          <w:color w:val="000000"/>
        </w:rPr>
        <w:t xml:space="preserve"> 537–560. </w:t>
      </w:r>
    </w:p>
    <w:p w:rsidR="002A67DF" w:rsidRPr="004B16D4" w:rsidRDefault="002A67DF" w:rsidP="002A67DF">
      <w:pPr>
        <w:spacing w:line="480" w:lineRule="auto"/>
        <w:ind w:hanging="288"/>
        <w:rPr>
          <w:color w:val="000000"/>
        </w:rPr>
      </w:pPr>
      <w:r w:rsidRPr="004B16D4">
        <w:rPr>
          <w:color w:val="9BBB59" w:themeColor="accent3"/>
        </w:rPr>
        <w:t xml:space="preserve">Starkey, K., Barnatt, C. &amp; Tempest, S. </w:t>
      </w:r>
      <w:r>
        <w:rPr>
          <w:color w:val="9BBB59" w:themeColor="accent3"/>
        </w:rPr>
        <w:t>(</w:t>
      </w:r>
      <w:r w:rsidRPr="004B16D4">
        <w:rPr>
          <w:color w:val="9BBB59" w:themeColor="accent3"/>
        </w:rPr>
        <w:t>2000</w:t>
      </w:r>
      <w:r>
        <w:rPr>
          <w:color w:val="9BBB59" w:themeColor="accent3"/>
        </w:rPr>
        <w:t>)</w:t>
      </w:r>
      <w:r w:rsidRPr="004B16D4">
        <w:rPr>
          <w:color w:val="9BBB59" w:themeColor="accent3"/>
        </w:rPr>
        <w:t>. Beyond networks and hierarchies: Latent</w:t>
      </w:r>
      <w:r w:rsidRPr="004B16D4">
        <w:rPr>
          <w:color w:val="000000"/>
        </w:rPr>
        <w:t xml:space="preserve"> organizations in the U.K. television industry. </w:t>
      </w:r>
      <w:r w:rsidRPr="004B16D4">
        <w:rPr>
          <w:i/>
          <w:color w:val="000000"/>
        </w:rPr>
        <w:t>Organization Science</w:t>
      </w:r>
      <w:r w:rsidRPr="004B16D4">
        <w:rPr>
          <w:color w:val="000000"/>
        </w:rPr>
        <w:t xml:space="preserve">, </w:t>
      </w:r>
      <w:r w:rsidRPr="005F7B3E">
        <w:rPr>
          <w:i/>
          <w:color w:val="000000"/>
        </w:rPr>
        <w:t>11</w:t>
      </w:r>
      <w:r>
        <w:rPr>
          <w:color w:val="000000"/>
        </w:rPr>
        <w:t>,</w:t>
      </w:r>
      <w:r w:rsidRPr="004B16D4">
        <w:rPr>
          <w:color w:val="000000"/>
        </w:rPr>
        <w:t xml:space="preserve"> 299–305. </w:t>
      </w:r>
    </w:p>
    <w:p w:rsidR="002A67DF" w:rsidRPr="004B16D4" w:rsidRDefault="002A67DF" w:rsidP="002A67DF">
      <w:pPr>
        <w:spacing w:line="480" w:lineRule="auto"/>
        <w:ind w:hanging="288"/>
        <w:rPr>
          <w:lang w:val="en-US"/>
        </w:rPr>
      </w:pPr>
      <w:r w:rsidRPr="004B16D4">
        <w:rPr>
          <w:color w:val="9BBB59" w:themeColor="accent3"/>
          <w:lang w:val="en-US"/>
        </w:rPr>
        <w:t xml:space="preserve">Strumeyer, G. </w:t>
      </w:r>
      <w:r>
        <w:rPr>
          <w:color w:val="9BBB59" w:themeColor="accent3"/>
          <w:lang w:val="en-US"/>
        </w:rPr>
        <w:t>(</w:t>
      </w:r>
      <w:r w:rsidRPr="004B16D4">
        <w:rPr>
          <w:color w:val="9BBB59" w:themeColor="accent3"/>
          <w:lang w:val="en-US"/>
        </w:rPr>
        <w:t>2017</w:t>
      </w:r>
      <w:r>
        <w:rPr>
          <w:color w:val="9BBB59" w:themeColor="accent3"/>
          <w:lang w:val="en-US"/>
        </w:rPr>
        <w:t>)</w:t>
      </w:r>
      <w:r w:rsidRPr="004B16D4">
        <w:rPr>
          <w:color w:val="9BBB59" w:themeColor="accent3"/>
          <w:lang w:val="en-US"/>
        </w:rPr>
        <w:t xml:space="preserve">. </w:t>
      </w:r>
      <w:r w:rsidRPr="004B16D4">
        <w:rPr>
          <w:i/>
          <w:color w:val="9BBB59" w:themeColor="accent3"/>
          <w:lang w:val="en-US"/>
        </w:rPr>
        <w:t>The capital markets: Evolution of the financial ecosystem</w:t>
      </w:r>
      <w:r>
        <w:rPr>
          <w:color w:val="9BBB59" w:themeColor="accent3"/>
          <w:lang w:val="en-US"/>
        </w:rPr>
        <w:t>. Hoboken</w:t>
      </w:r>
      <w:r w:rsidRPr="004B16D4">
        <w:rPr>
          <w:color w:val="9BBB59" w:themeColor="accent3"/>
          <w:lang w:val="en-US"/>
        </w:rPr>
        <w:t>:</w:t>
      </w:r>
      <w:r w:rsidRPr="004B16D4">
        <w:rPr>
          <w:lang w:val="en-US"/>
        </w:rPr>
        <w:t xml:space="preserve"> John Wiley and Sons.</w:t>
      </w:r>
    </w:p>
    <w:p w:rsidR="00854BEC" w:rsidRPr="00854BEC" w:rsidRDefault="00854BEC" w:rsidP="00854BEC">
      <w:pPr>
        <w:spacing w:line="480" w:lineRule="auto"/>
        <w:ind w:hanging="288"/>
        <w:rPr>
          <w:color w:val="F79646" w:themeColor="accent6"/>
        </w:rPr>
      </w:pPr>
      <w:r w:rsidRPr="00854BEC">
        <w:rPr>
          <w:color w:val="F79646" w:themeColor="accent6"/>
          <w:lang w:val="en-US"/>
        </w:rPr>
        <w:t>Sydow, 2009</w:t>
      </w:r>
    </w:p>
    <w:p w:rsidR="002A67DF" w:rsidRPr="004B16D4" w:rsidRDefault="002A67DF" w:rsidP="002A67DF">
      <w:pPr>
        <w:spacing w:line="480" w:lineRule="auto"/>
        <w:ind w:hanging="288"/>
        <w:rPr>
          <w:color w:val="000000"/>
        </w:rPr>
      </w:pPr>
      <w:r w:rsidRPr="004B16D4">
        <w:rPr>
          <w:color w:val="9BBB59" w:themeColor="accent3"/>
        </w:rPr>
        <w:t xml:space="preserve">Sydow, J., Schreyögg, G. &amp; Koch, J. </w:t>
      </w:r>
      <w:r>
        <w:rPr>
          <w:color w:val="9BBB59" w:themeColor="accent3"/>
        </w:rPr>
        <w:t>(</w:t>
      </w:r>
      <w:r w:rsidRPr="004B16D4">
        <w:rPr>
          <w:color w:val="9BBB59" w:themeColor="accent3"/>
        </w:rPr>
        <w:t>2009</w:t>
      </w:r>
      <w:r>
        <w:rPr>
          <w:color w:val="9BBB59" w:themeColor="accent3"/>
        </w:rPr>
        <w:t>)</w:t>
      </w:r>
      <w:r w:rsidRPr="004B16D4">
        <w:rPr>
          <w:color w:val="9BBB59" w:themeColor="accent3"/>
        </w:rPr>
        <w:t>. Organizational path dependence: Opening the black</w:t>
      </w:r>
      <w:r w:rsidRPr="004B16D4">
        <w:rPr>
          <w:color w:val="000000"/>
        </w:rPr>
        <w:t xml:space="preserve"> box. </w:t>
      </w:r>
      <w:r w:rsidRPr="004B16D4">
        <w:rPr>
          <w:i/>
          <w:color w:val="000000"/>
        </w:rPr>
        <w:t>Academy of Management Review</w:t>
      </w:r>
      <w:r w:rsidRPr="004B16D4">
        <w:rPr>
          <w:color w:val="000000"/>
        </w:rPr>
        <w:t xml:space="preserve">, </w:t>
      </w:r>
      <w:r w:rsidRPr="005F7B3E">
        <w:rPr>
          <w:i/>
          <w:color w:val="000000"/>
        </w:rPr>
        <w:t>34</w:t>
      </w:r>
      <w:r>
        <w:rPr>
          <w:i/>
          <w:color w:val="000000"/>
        </w:rPr>
        <w:t>,</w:t>
      </w:r>
      <w:r w:rsidRPr="004B16D4">
        <w:rPr>
          <w:color w:val="000000"/>
        </w:rPr>
        <w:t xml:space="preserve"> 689–709.</w:t>
      </w:r>
    </w:p>
    <w:p w:rsidR="002A67DF" w:rsidRPr="004B16D4" w:rsidRDefault="002A67DF" w:rsidP="002A67DF">
      <w:pPr>
        <w:spacing w:line="480" w:lineRule="auto"/>
        <w:ind w:hanging="288"/>
        <w:rPr>
          <w:lang w:val="en-US"/>
        </w:rPr>
      </w:pPr>
      <w:r w:rsidRPr="004B16D4">
        <w:rPr>
          <w:color w:val="9BBB59" w:themeColor="accent3"/>
          <w:lang w:val="en-US"/>
        </w:rPr>
        <w:lastRenderedPageBreak/>
        <w:t xml:space="preserve">Tavakoli, J. </w:t>
      </w:r>
      <w:r>
        <w:rPr>
          <w:color w:val="9BBB59" w:themeColor="accent3"/>
          <w:lang w:val="en-US"/>
        </w:rPr>
        <w:t>(</w:t>
      </w:r>
      <w:r w:rsidRPr="004B16D4">
        <w:rPr>
          <w:color w:val="9BBB59" w:themeColor="accent3"/>
          <w:lang w:val="en-US"/>
        </w:rPr>
        <w:t>2006</w:t>
      </w:r>
      <w:r>
        <w:rPr>
          <w:color w:val="9BBB59" w:themeColor="accent3"/>
          <w:lang w:val="en-US"/>
        </w:rPr>
        <w:t>)</w:t>
      </w:r>
      <w:r w:rsidRPr="004B16D4">
        <w:rPr>
          <w:color w:val="9BBB59" w:themeColor="accent3"/>
          <w:lang w:val="en-US"/>
        </w:rPr>
        <w:t xml:space="preserve">. The elusive income of synthetic CDOs. </w:t>
      </w:r>
      <w:r w:rsidRPr="004B16D4">
        <w:rPr>
          <w:i/>
          <w:color w:val="9BBB59" w:themeColor="accent3"/>
          <w:lang w:val="en-US"/>
        </w:rPr>
        <w:t>Journal of Structured Finance</w:t>
      </w:r>
      <w:r w:rsidRPr="004B16D4">
        <w:rPr>
          <w:color w:val="9BBB59" w:themeColor="accent3"/>
          <w:lang w:val="en-US"/>
        </w:rPr>
        <w:t xml:space="preserve">, </w:t>
      </w:r>
      <w:r w:rsidRPr="005F7B3E">
        <w:rPr>
          <w:i/>
          <w:color w:val="9BBB59" w:themeColor="accent3"/>
          <w:lang w:val="en-US"/>
        </w:rPr>
        <w:t>11</w:t>
      </w:r>
      <w:r>
        <w:rPr>
          <w:color w:val="9BBB59" w:themeColor="accent3"/>
          <w:lang w:val="en-US"/>
        </w:rPr>
        <w:t>,</w:t>
      </w:r>
      <w:r w:rsidRPr="004B16D4">
        <w:rPr>
          <w:lang w:val="en-US"/>
        </w:rPr>
        <w:t xml:space="preserve"> 48-58.</w:t>
      </w:r>
    </w:p>
    <w:p w:rsidR="002A67DF" w:rsidRPr="004B16D4" w:rsidRDefault="002A67DF" w:rsidP="002A67DF">
      <w:pPr>
        <w:spacing w:line="480" w:lineRule="auto"/>
        <w:ind w:hanging="288"/>
        <w:rPr>
          <w:lang w:val="en-US"/>
        </w:rPr>
      </w:pPr>
      <w:r w:rsidRPr="004B16D4">
        <w:rPr>
          <w:color w:val="9BBB59" w:themeColor="accent3"/>
          <w:lang w:val="en-US"/>
        </w:rPr>
        <w:t xml:space="preserve">Tavakoli, J. 2008. </w:t>
      </w:r>
      <w:r w:rsidRPr="004B16D4">
        <w:rPr>
          <w:i/>
          <w:color w:val="9BBB59" w:themeColor="accent3"/>
          <w:lang w:val="en-US"/>
        </w:rPr>
        <w:t>Structured finance and collateralized debt obligations: New developments</w:t>
      </w:r>
      <w:r w:rsidRPr="004B16D4">
        <w:rPr>
          <w:i/>
          <w:lang w:val="en-US"/>
        </w:rPr>
        <w:t xml:space="preserve"> in cash and synthetic securitization</w:t>
      </w:r>
      <w:r w:rsidRPr="004B16D4">
        <w:rPr>
          <w:lang w:val="en-US"/>
        </w:rPr>
        <w:t>. Hoboken, NJ: John Wiley and Sons.</w:t>
      </w:r>
    </w:p>
    <w:p w:rsidR="002A67DF" w:rsidRPr="004B16D4" w:rsidRDefault="002A67DF" w:rsidP="002A67DF">
      <w:pPr>
        <w:spacing w:line="480" w:lineRule="auto"/>
        <w:ind w:hanging="288"/>
        <w:rPr>
          <w:lang w:val="en-US"/>
        </w:rPr>
      </w:pPr>
      <w:r w:rsidRPr="004B16D4">
        <w:rPr>
          <w:color w:val="9BBB59" w:themeColor="accent3"/>
          <w:lang w:val="en-US"/>
        </w:rPr>
        <w:t>TerWal, A.L.J., Alexy, O., Block, J. &amp;Sandner, P. G., 2016. The best of both worlds: The</w:t>
      </w:r>
      <w:r w:rsidRPr="004B16D4">
        <w:rPr>
          <w:lang w:val="en-US"/>
        </w:rPr>
        <w:t xml:space="preserve"> benefits of open-specialized and closed-diverse syndication networks for new ventures’ success. </w:t>
      </w:r>
      <w:r w:rsidRPr="004B16D4">
        <w:rPr>
          <w:i/>
          <w:lang w:val="en-US"/>
        </w:rPr>
        <w:t>Administrative Science Quarterly,</w:t>
      </w:r>
      <w:r w:rsidRPr="004B16D4">
        <w:rPr>
          <w:lang w:val="en-US"/>
        </w:rPr>
        <w:t xml:space="preserve"> 61: 393–432. </w:t>
      </w:r>
    </w:p>
    <w:p w:rsidR="002A67DF" w:rsidRPr="004B16D4" w:rsidRDefault="002A67DF" w:rsidP="002A67DF">
      <w:pPr>
        <w:spacing w:line="480" w:lineRule="auto"/>
        <w:ind w:hanging="288"/>
        <w:rPr>
          <w:color w:val="8064A2" w:themeColor="accent4"/>
        </w:rPr>
      </w:pPr>
      <w:r w:rsidRPr="004B16D4">
        <w:rPr>
          <w:color w:val="8064A2" w:themeColor="accent4"/>
        </w:rPr>
        <w:t xml:space="preserve">Themsen &amp; Skaerbaek (2018). The performativity of risk management frameworks and technologies: The translation of uncertainties into pure and impure risks. </w:t>
      </w:r>
      <w:r w:rsidRPr="004B16D4">
        <w:rPr>
          <w:i/>
          <w:color w:val="8064A2" w:themeColor="accent4"/>
        </w:rPr>
        <w:t>Accounting, Organization and Society</w:t>
      </w:r>
      <w:r w:rsidRPr="004B16D4">
        <w:rPr>
          <w:color w:val="8064A2" w:themeColor="accent4"/>
        </w:rPr>
        <w:t>. In Press.</w:t>
      </w:r>
    </w:p>
    <w:p w:rsidR="002A67DF" w:rsidRPr="004B16D4" w:rsidRDefault="002A67DF" w:rsidP="002A67DF">
      <w:pPr>
        <w:spacing w:line="480" w:lineRule="auto"/>
        <w:ind w:hanging="288"/>
        <w:rPr>
          <w:color w:val="9BBB59" w:themeColor="accent3"/>
        </w:rPr>
      </w:pPr>
      <w:r w:rsidRPr="004B16D4">
        <w:rPr>
          <w:color w:val="9BBB59" w:themeColor="accent3"/>
        </w:rPr>
        <w:t xml:space="preserve">Thrift, N. 2005. </w:t>
      </w:r>
      <w:r w:rsidRPr="004B16D4">
        <w:rPr>
          <w:i/>
          <w:color w:val="9BBB59" w:themeColor="accent3"/>
        </w:rPr>
        <w:t>Knowing Capitalism</w:t>
      </w:r>
      <w:r w:rsidRPr="004B16D4">
        <w:rPr>
          <w:color w:val="9BBB59" w:themeColor="accent3"/>
        </w:rPr>
        <w:t>. London, UK: SAGE.</w:t>
      </w:r>
    </w:p>
    <w:p w:rsidR="002A67DF" w:rsidRPr="004B16D4" w:rsidRDefault="002A67DF" w:rsidP="002A67DF">
      <w:pPr>
        <w:spacing w:line="480" w:lineRule="auto"/>
        <w:ind w:hanging="288"/>
        <w:rPr>
          <w:color w:val="000000" w:themeColor="text1"/>
          <w:lang w:val="en-US"/>
        </w:rPr>
      </w:pPr>
      <w:r w:rsidRPr="004B16D4">
        <w:rPr>
          <w:color w:val="9BBB59" w:themeColor="accent3"/>
          <w:lang w:val="en-US"/>
        </w:rPr>
        <w:t>US Senate. 2011.</w:t>
      </w:r>
      <w:r w:rsidRPr="004B16D4">
        <w:rPr>
          <w:i/>
          <w:color w:val="9BBB59" w:themeColor="accent3"/>
          <w:lang w:val="en-US"/>
        </w:rPr>
        <w:t>Report: Wall Street and the financial crisis: Anatomy of a financial Collapse</w:t>
      </w:r>
      <w:r w:rsidRPr="004B16D4">
        <w:rPr>
          <w:color w:val="9BBB59" w:themeColor="accent3"/>
          <w:lang w:val="en-US"/>
        </w:rPr>
        <w:t>, Permanent Subcommittee on Investigations, Committee on Homeland Security and Governmental Affairs Wednesday, April 13, 2011,</w:t>
      </w:r>
      <w:r w:rsidRPr="004B16D4">
        <w:rPr>
          <w:color w:val="000000" w:themeColor="text1"/>
          <w:lang w:val="en-US"/>
        </w:rPr>
        <w:t xml:space="preserve"> </w:t>
      </w:r>
      <w:hyperlink r:id="rId9" w:history="1">
        <w:r w:rsidRPr="004B16D4">
          <w:rPr>
            <w:rStyle w:val="Hyperlink"/>
            <w:lang w:val="en-US"/>
          </w:rPr>
          <w:t>https://www.hsgac.senate.gov/subcommittees/investigations/issues/financial-crisis-and-other-financial-market-issues</w:t>
        </w:r>
      </w:hyperlink>
    </w:p>
    <w:p w:rsidR="002A67DF" w:rsidRPr="004B16D4" w:rsidRDefault="002A67DF" w:rsidP="002A67DF">
      <w:pPr>
        <w:spacing w:line="480" w:lineRule="auto"/>
        <w:ind w:hanging="288"/>
        <w:rPr>
          <w:lang w:val="en-US"/>
        </w:rPr>
      </w:pPr>
      <w:r w:rsidRPr="004B16D4">
        <w:rPr>
          <w:color w:val="9BBB59" w:themeColor="accent3"/>
          <w:lang w:val="en-US"/>
        </w:rPr>
        <w:t>Uzzi, B. 1997. Social structure and competition in interfirm networks: The paradox of</w:t>
      </w:r>
      <w:r w:rsidRPr="004B16D4">
        <w:rPr>
          <w:lang w:val="en-US"/>
        </w:rPr>
        <w:t xml:space="preserve"> embeddedness. </w:t>
      </w:r>
      <w:r w:rsidRPr="004B16D4">
        <w:rPr>
          <w:i/>
          <w:lang w:val="en-US"/>
        </w:rPr>
        <w:t>Administrative Science Quarterly</w:t>
      </w:r>
      <w:r w:rsidRPr="004B16D4">
        <w:rPr>
          <w:lang w:val="en-US"/>
        </w:rPr>
        <w:t>, 42: 35-67.</w:t>
      </w:r>
    </w:p>
    <w:p w:rsidR="002A67DF" w:rsidRPr="004B16D4" w:rsidRDefault="002A67DF" w:rsidP="002A67DF">
      <w:pPr>
        <w:spacing w:line="480" w:lineRule="auto"/>
        <w:ind w:hanging="288"/>
        <w:rPr>
          <w:color w:val="000000"/>
        </w:rPr>
      </w:pPr>
      <w:r w:rsidRPr="004B16D4">
        <w:rPr>
          <w:color w:val="9BBB59" w:themeColor="accent3"/>
        </w:rPr>
        <w:t xml:space="preserve">Uzzi, B. &amp; Spiro, J. 2005. Collaboration and creativity: The small world problem. </w:t>
      </w:r>
      <w:r w:rsidRPr="004B16D4">
        <w:rPr>
          <w:i/>
          <w:color w:val="9BBB59" w:themeColor="accent3"/>
        </w:rPr>
        <w:t>American</w:t>
      </w:r>
      <w:r w:rsidRPr="004B16D4">
        <w:rPr>
          <w:i/>
          <w:color w:val="000000"/>
        </w:rPr>
        <w:t xml:space="preserve"> Journal of Sociology,</w:t>
      </w:r>
      <w:r w:rsidRPr="004B16D4">
        <w:rPr>
          <w:color w:val="000000"/>
        </w:rPr>
        <w:t xml:space="preserve"> 111: 447–504. </w:t>
      </w:r>
    </w:p>
    <w:p w:rsidR="002A67DF" w:rsidRPr="004B16D4" w:rsidRDefault="002A67DF" w:rsidP="002A67DF">
      <w:pPr>
        <w:spacing w:line="480" w:lineRule="auto"/>
        <w:ind w:hanging="288"/>
        <w:rPr>
          <w:color w:val="9BBB59" w:themeColor="accent3"/>
        </w:rPr>
      </w:pPr>
      <w:r w:rsidRPr="004B16D4">
        <w:rPr>
          <w:color w:val="9BBB59" w:themeColor="accent3"/>
        </w:rPr>
        <w:t>Watts, D.2003.</w:t>
      </w:r>
      <w:r w:rsidRPr="004B16D4">
        <w:rPr>
          <w:i/>
          <w:color w:val="9BBB59" w:themeColor="accent3"/>
        </w:rPr>
        <w:t>The ABC of CDOs</w:t>
      </w:r>
      <w:r w:rsidRPr="004B16D4">
        <w:rPr>
          <w:color w:val="9BBB59" w:themeColor="accent3"/>
        </w:rPr>
        <w:t>. London, UK: Incisive Media</w:t>
      </w:r>
    </w:p>
    <w:p w:rsidR="002A67DF" w:rsidRPr="004B16D4" w:rsidRDefault="002A67DF" w:rsidP="002A67DF">
      <w:pPr>
        <w:spacing w:line="480" w:lineRule="auto"/>
        <w:ind w:hanging="288"/>
        <w:rPr>
          <w:color w:val="9BBB59" w:themeColor="accent3"/>
        </w:rPr>
      </w:pPr>
      <w:r w:rsidRPr="004B16D4">
        <w:rPr>
          <w:color w:val="9BBB59" w:themeColor="accent3"/>
        </w:rPr>
        <w:t>Watts, D. 2004.</w:t>
      </w:r>
      <w:r w:rsidRPr="004B16D4">
        <w:rPr>
          <w:i/>
          <w:color w:val="9BBB59" w:themeColor="accent3"/>
        </w:rPr>
        <w:t>The ABC of exotic structured credit</w:t>
      </w:r>
      <w:r w:rsidRPr="004B16D4">
        <w:rPr>
          <w:color w:val="9BBB59" w:themeColor="accent3"/>
        </w:rPr>
        <w:t>. London, UK: Incisive Media</w:t>
      </w:r>
    </w:p>
    <w:p w:rsidR="002A67DF" w:rsidRPr="004B16D4" w:rsidRDefault="002A67DF" w:rsidP="002A67DF">
      <w:pPr>
        <w:spacing w:line="480" w:lineRule="auto"/>
        <w:ind w:hanging="288"/>
        <w:rPr>
          <w:color w:val="000000"/>
        </w:rPr>
      </w:pPr>
      <w:r w:rsidRPr="004B16D4">
        <w:rPr>
          <w:color w:val="9BBB59" w:themeColor="accent3"/>
        </w:rPr>
        <w:lastRenderedPageBreak/>
        <w:t>Windeler, A. &amp;Sydow, J. 2001. Project networks and changing industry practices: Collaborative</w:t>
      </w:r>
      <w:r w:rsidRPr="004B16D4">
        <w:rPr>
          <w:color w:val="000000"/>
        </w:rPr>
        <w:t xml:space="preserve"> content production in the German television industry. </w:t>
      </w:r>
      <w:r w:rsidRPr="004B16D4">
        <w:rPr>
          <w:i/>
          <w:color w:val="000000"/>
        </w:rPr>
        <w:t>Organization Studies</w:t>
      </w:r>
      <w:r w:rsidRPr="004B16D4">
        <w:rPr>
          <w:color w:val="000000"/>
        </w:rPr>
        <w:t>, 22: 1035–1060.</w:t>
      </w:r>
    </w:p>
    <w:p w:rsidR="002A67DF" w:rsidRPr="004B16D4" w:rsidRDefault="002A67DF" w:rsidP="002A67DF">
      <w:pPr>
        <w:spacing w:line="480" w:lineRule="auto"/>
        <w:ind w:hanging="288"/>
        <w:rPr>
          <w:color w:val="000000"/>
        </w:rPr>
      </w:pPr>
      <w:r w:rsidRPr="004B16D4">
        <w:rPr>
          <w:color w:val="9BBB59" w:themeColor="accent3"/>
        </w:rPr>
        <w:t xml:space="preserve">Yellen, J. 2013. </w:t>
      </w:r>
      <w:r w:rsidRPr="004B16D4">
        <w:rPr>
          <w:i/>
          <w:color w:val="9BBB59" w:themeColor="accent3"/>
        </w:rPr>
        <w:t>Speech by vice chair Yellen on interconnectedness and systemic risk</w:t>
      </w:r>
      <w:r w:rsidRPr="004B16D4">
        <w:rPr>
          <w:color w:val="9BBB59" w:themeColor="accent3"/>
        </w:rPr>
        <w:t xml:space="preserve">. Board of Governors of the Federal Reserve System. </w:t>
      </w:r>
      <w:r w:rsidRPr="004B16D4">
        <w:rPr>
          <w:color w:val="000000"/>
        </w:rPr>
        <w:t>https://www.federalreserve.gov/newsevents/speech/yellen20130104a.htm.</w:t>
      </w:r>
    </w:p>
    <w:p w:rsidR="002A67DF" w:rsidRPr="004B16D4" w:rsidRDefault="002A67DF" w:rsidP="002A67DF">
      <w:pPr>
        <w:spacing w:line="480" w:lineRule="auto"/>
        <w:ind w:hanging="288"/>
        <w:rPr>
          <w:color w:val="000000"/>
        </w:rPr>
      </w:pPr>
      <w:r w:rsidRPr="004B16D4">
        <w:rPr>
          <w:color w:val="9BBB59" w:themeColor="accent3"/>
        </w:rPr>
        <w:t xml:space="preserve">Zaheer, A. &amp; Soda, G. 2009. Network evolution: The origins of structural holes. </w:t>
      </w:r>
      <w:r w:rsidRPr="004B16D4">
        <w:rPr>
          <w:i/>
          <w:color w:val="9BBB59" w:themeColor="accent3"/>
        </w:rPr>
        <w:t>Administrative</w:t>
      </w:r>
      <w:r w:rsidRPr="004B16D4">
        <w:rPr>
          <w:i/>
          <w:color w:val="000000"/>
        </w:rPr>
        <w:t xml:space="preserve"> Science Quarterly,</w:t>
      </w:r>
      <w:r w:rsidRPr="004B16D4">
        <w:rPr>
          <w:color w:val="000000"/>
        </w:rPr>
        <w:t xml:space="preserve"> 54: 1–31.</w:t>
      </w:r>
    </w:p>
    <w:p w:rsidR="004278F7" w:rsidRPr="00187D4A" w:rsidRDefault="004278F7" w:rsidP="00187D4A">
      <w:pPr>
        <w:spacing w:line="480" w:lineRule="auto"/>
        <w:jc w:val="both"/>
        <w:outlineLvl w:val="0"/>
        <w:rPr>
          <w:lang w:val="en-US"/>
        </w:rPr>
      </w:pPr>
    </w:p>
    <w:p w:rsidR="00131F11" w:rsidRDefault="00131F11" w:rsidP="00131F11">
      <w:pPr>
        <w:jc w:val="center"/>
      </w:pPr>
      <w:r>
        <w:rPr>
          <w:noProof/>
        </w:rPr>
        <w:drawing>
          <wp:inline distT="0" distB="0" distL="0" distR="0">
            <wp:extent cx="5731510" cy="3636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636010"/>
                    </a:xfrm>
                    <a:prstGeom prst="rect">
                      <a:avLst/>
                    </a:prstGeom>
                  </pic:spPr>
                </pic:pic>
              </a:graphicData>
            </a:graphic>
          </wp:inline>
        </w:drawing>
      </w:r>
    </w:p>
    <w:p w:rsidR="00131F11" w:rsidRPr="00B76963" w:rsidRDefault="00131F11" w:rsidP="00131F11">
      <w:pPr>
        <w:spacing w:line="480" w:lineRule="auto"/>
        <w:jc w:val="both"/>
        <w:outlineLvl w:val="0"/>
        <w:rPr>
          <w:lang w:val="en-US"/>
        </w:rPr>
      </w:pPr>
      <w:r w:rsidRPr="00F52CAC">
        <w:rPr>
          <w:lang w:val="en-US"/>
        </w:rPr>
        <w:t>Source: derived from Financial Crisis</w:t>
      </w:r>
      <w:r w:rsidRPr="00B76963">
        <w:rPr>
          <w:lang w:val="en-US"/>
        </w:rPr>
        <w:t xml:space="preserve"> Inquiry Commission (2011)</w:t>
      </w:r>
    </w:p>
    <w:p w:rsidR="00131F11" w:rsidRDefault="00131F11" w:rsidP="00131F11">
      <w:pPr>
        <w:jc w:val="center"/>
      </w:pPr>
    </w:p>
    <w:p w:rsidR="00131F11" w:rsidRDefault="00131F11" w:rsidP="00131F11">
      <w:pPr>
        <w:jc w:val="center"/>
      </w:pPr>
      <w:r>
        <w:rPr>
          <w:noProof/>
        </w:rPr>
        <w:lastRenderedPageBreak/>
        <w:drawing>
          <wp:inline distT="0" distB="0" distL="0" distR="0">
            <wp:extent cx="4823901" cy="2496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rotWithShape="1">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431"/>
                    <a:stretch/>
                  </pic:blipFill>
                  <pic:spPr bwMode="auto">
                    <a:xfrm>
                      <a:off x="0" y="0"/>
                      <a:ext cx="4822739" cy="249610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31F11" w:rsidRPr="0076034C" w:rsidRDefault="00131F11" w:rsidP="00131F11">
      <w:pPr>
        <w:spacing w:line="480" w:lineRule="auto"/>
        <w:jc w:val="both"/>
        <w:outlineLvl w:val="0"/>
        <w:rPr>
          <w:lang w:val="en-US"/>
        </w:rPr>
      </w:pPr>
      <w:r w:rsidRPr="00F52CAC">
        <w:rPr>
          <w:lang w:val="en-US"/>
        </w:rPr>
        <w:t>Source:</w:t>
      </w:r>
      <w:r w:rsidRPr="00B76963">
        <w:rPr>
          <w:lang w:val="en-US"/>
        </w:rPr>
        <w:t xml:space="preserve"> SIFMA 2016 and </w:t>
      </w:r>
      <w:r w:rsidR="00736683">
        <w:rPr>
          <w:lang w:val="en-US"/>
        </w:rPr>
        <w:t>Authors’</w:t>
      </w:r>
      <w:r w:rsidRPr="0076034C">
        <w:rPr>
          <w:lang w:val="en-US"/>
        </w:rPr>
        <w:t>CDO Database</w:t>
      </w:r>
    </w:p>
    <w:p w:rsidR="00131F11" w:rsidRDefault="00131F11" w:rsidP="00131F11">
      <w:pPr>
        <w:jc w:val="center"/>
      </w:pPr>
    </w:p>
    <w:p w:rsidR="00131F11" w:rsidRDefault="00131F11" w:rsidP="00131F11">
      <w:pPr>
        <w:jc w:val="center"/>
      </w:pPr>
      <w:r>
        <w:rPr>
          <w:noProof/>
        </w:rPr>
        <w:drawing>
          <wp:inline distT="0" distB="0" distL="0" distR="0">
            <wp:extent cx="4683318" cy="3180338"/>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81951" cy="3179410"/>
                    </a:xfrm>
                    <a:prstGeom prst="rect">
                      <a:avLst/>
                    </a:prstGeom>
                  </pic:spPr>
                </pic:pic>
              </a:graphicData>
            </a:graphic>
          </wp:inline>
        </w:drawing>
      </w:r>
    </w:p>
    <w:p w:rsidR="00131F11" w:rsidRPr="00BB5275" w:rsidRDefault="00131F11" w:rsidP="00131F11">
      <w:r w:rsidRPr="00BB5275">
        <w:t>Source:</w:t>
      </w:r>
      <w:r w:rsidRPr="00BB5275">
        <w:rPr>
          <w:lang w:val="en-US"/>
        </w:rPr>
        <w:t xml:space="preserve"> Own calculations, from </w:t>
      </w:r>
      <w:r w:rsidR="00736683">
        <w:rPr>
          <w:lang w:val="en-US"/>
        </w:rPr>
        <w:t>Authors’</w:t>
      </w:r>
      <w:r w:rsidRPr="00BB5275">
        <w:rPr>
          <w:lang w:val="en-US"/>
        </w:rPr>
        <w:t xml:space="preserve"> CDO database</w:t>
      </w:r>
    </w:p>
    <w:p w:rsidR="00131F11" w:rsidRDefault="00131F11" w:rsidP="00131F11">
      <w:pPr>
        <w:jc w:val="center"/>
      </w:pPr>
      <w:r>
        <w:rPr>
          <w:noProof/>
        </w:rPr>
        <w:lastRenderedPageBreak/>
        <w:drawing>
          <wp:inline distT="0" distB="0" distL="0" distR="0">
            <wp:extent cx="4476584" cy="287899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2391" cy="2882726"/>
                    </a:xfrm>
                    <a:prstGeom prst="rect">
                      <a:avLst/>
                    </a:prstGeom>
                  </pic:spPr>
                </pic:pic>
              </a:graphicData>
            </a:graphic>
          </wp:inline>
        </w:drawing>
      </w:r>
    </w:p>
    <w:p w:rsidR="00131F11" w:rsidRPr="00BB5275" w:rsidRDefault="00131F11" w:rsidP="00131F11">
      <w:r w:rsidRPr="00BB5275">
        <w:t>Source:</w:t>
      </w:r>
      <w:r w:rsidRPr="00BB5275">
        <w:rPr>
          <w:lang w:val="en-US"/>
        </w:rPr>
        <w:t xml:space="preserve"> Own calculations, from </w:t>
      </w:r>
      <w:r w:rsidR="00736683">
        <w:rPr>
          <w:lang w:val="en-US"/>
        </w:rPr>
        <w:t>Authors’</w:t>
      </w:r>
      <w:r w:rsidRPr="00BB5275">
        <w:rPr>
          <w:lang w:val="en-US"/>
        </w:rPr>
        <w:t xml:space="preserve"> CDO database</w:t>
      </w:r>
    </w:p>
    <w:p w:rsidR="00131F11" w:rsidRDefault="00131F11" w:rsidP="00131F11">
      <w:pPr>
        <w:jc w:val="center"/>
      </w:pPr>
    </w:p>
    <w:p w:rsidR="00131F11" w:rsidRDefault="00131F11" w:rsidP="00131F11">
      <w:r>
        <w:rPr>
          <w:noProof/>
        </w:rPr>
        <w:drawing>
          <wp:inline distT="0" distB="0" distL="0" distR="0">
            <wp:extent cx="5111917" cy="34270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png"/>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4453" cy="3428712"/>
                    </a:xfrm>
                    <a:prstGeom prst="rect">
                      <a:avLst/>
                    </a:prstGeom>
                  </pic:spPr>
                </pic:pic>
              </a:graphicData>
            </a:graphic>
          </wp:inline>
        </w:drawing>
      </w:r>
    </w:p>
    <w:p w:rsidR="00131F11" w:rsidRPr="00BB5275" w:rsidRDefault="00131F11" w:rsidP="00131F11">
      <w:r w:rsidRPr="00BB5275">
        <w:t>Source:</w:t>
      </w:r>
      <w:r w:rsidRPr="00BB5275">
        <w:rPr>
          <w:lang w:val="en-US"/>
        </w:rPr>
        <w:t xml:space="preserve"> Own calculations, from </w:t>
      </w:r>
      <w:r w:rsidR="00736683">
        <w:rPr>
          <w:lang w:val="en-US"/>
        </w:rPr>
        <w:t>Authors’</w:t>
      </w:r>
      <w:r w:rsidRPr="00BB5275">
        <w:rPr>
          <w:lang w:val="en-US"/>
        </w:rPr>
        <w:t xml:space="preserve"> CDO database</w:t>
      </w:r>
    </w:p>
    <w:p w:rsidR="00131F11" w:rsidRDefault="00131F11" w:rsidP="00131F11"/>
    <w:p w:rsidR="00131F11" w:rsidRDefault="00131F11" w:rsidP="00131F11"/>
    <w:p w:rsidR="00131F11" w:rsidRDefault="00131F11" w:rsidP="00131F11">
      <w:r>
        <w:rPr>
          <w:noProof/>
        </w:rPr>
        <w:lastRenderedPageBreak/>
        <w:drawing>
          <wp:inline distT="0" distB="0" distL="0" distR="0">
            <wp:extent cx="5731510" cy="15982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598295"/>
                    </a:xfrm>
                    <a:prstGeom prst="rect">
                      <a:avLst/>
                    </a:prstGeom>
                  </pic:spPr>
                </pic:pic>
              </a:graphicData>
            </a:graphic>
          </wp:inline>
        </w:drawing>
      </w:r>
    </w:p>
    <w:p w:rsidR="00131F11" w:rsidRPr="00BB5275" w:rsidRDefault="00131F11" w:rsidP="00131F11">
      <w:r w:rsidRPr="00BB5275">
        <w:t>Source:</w:t>
      </w:r>
      <w:r w:rsidRPr="00BB5275">
        <w:rPr>
          <w:lang w:val="en-US"/>
        </w:rPr>
        <w:t xml:space="preserve"> Own calculations, from </w:t>
      </w:r>
      <w:r w:rsidR="00736683">
        <w:rPr>
          <w:lang w:val="en-US"/>
        </w:rPr>
        <w:t>Authors’</w:t>
      </w:r>
      <w:r w:rsidRPr="00BB5275">
        <w:rPr>
          <w:lang w:val="en-US"/>
        </w:rPr>
        <w:t xml:space="preserve"> CDO database</w:t>
      </w:r>
    </w:p>
    <w:p w:rsidR="00131F11" w:rsidRDefault="00131F11" w:rsidP="00131F11"/>
    <w:p w:rsidR="00131F11" w:rsidRDefault="00131F11" w:rsidP="00131F11">
      <w:pPr>
        <w:jc w:val="center"/>
        <w:rPr>
          <w:b/>
          <w:lang w:val="en-US"/>
        </w:rPr>
      </w:pPr>
    </w:p>
    <w:p w:rsidR="00131F11" w:rsidRDefault="00131F11" w:rsidP="00131F11">
      <w:pPr>
        <w:jc w:val="center"/>
        <w:rPr>
          <w:b/>
          <w:lang w:val="en-US"/>
        </w:rPr>
      </w:pPr>
    </w:p>
    <w:p w:rsidR="00131F11" w:rsidRPr="005D601A" w:rsidRDefault="00131F11" w:rsidP="00131F11">
      <w:pPr>
        <w:jc w:val="center"/>
        <w:rPr>
          <w:b/>
          <w:lang w:val="en-US"/>
        </w:rPr>
      </w:pPr>
      <w:r w:rsidRPr="005D601A">
        <w:rPr>
          <w:b/>
          <w:lang w:val="en-US"/>
        </w:rPr>
        <w:t>FIGURE 6:</w:t>
      </w:r>
    </w:p>
    <w:p w:rsidR="00131F11" w:rsidRPr="005D601A" w:rsidRDefault="00131F11" w:rsidP="00131F11">
      <w:pPr>
        <w:spacing w:line="480" w:lineRule="auto"/>
        <w:jc w:val="center"/>
      </w:pPr>
      <w:r w:rsidRPr="005D601A">
        <w:rPr>
          <w:b/>
          <w:lang w:val="en-US"/>
        </w:rPr>
        <w:t>Comparison of Network Similarity Across Years 2001-2008</w:t>
      </w:r>
      <w:r>
        <w:rPr>
          <w:noProof/>
        </w:rPr>
        <w:drawing>
          <wp:inline distT="0" distB="0" distL="0" distR="0">
            <wp:extent cx="4196718" cy="3164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xy corr.emf"/>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5708" cy="3163749"/>
                    </a:xfrm>
                    <a:prstGeom prst="rect">
                      <a:avLst/>
                    </a:prstGeom>
                  </pic:spPr>
                </pic:pic>
              </a:graphicData>
            </a:graphic>
          </wp:inline>
        </w:drawing>
      </w:r>
    </w:p>
    <w:p w:rsidR="00131F11" w:rsidRPr="00BB5275" w:rsidRDefault="00131F11" w:rsidP="00131F11">
      <w:pPr>
        <w:spacing w:line="360" w:lineRule="auto"/>
      </w:pPr>
      <w:r>
        <w:t>Note: C</w:t>
      </w:r>
      <w:r w:rsidRPr="00BB5275">
        <w:t xml:space="preserve">orrelation </w:t>
      </w:r>
      <w:r>
        <w:t xml:space="preserve">of </w:t>
      </w:r>
      <w:r w:rsidRPr="00BB5275">
        <w:t xml:space="preserve">individual </w:t>
      </w:r>
      <w:r>
        <w:t xml:space="preserve">matrices </w:t>
      </w:r>
      <w:r w:rsidRPr="00BB5275">
        <w:t>for years 2001 to 2008 in UCINet displayed thro</w:t>
      </w:r>
      <w:r>
        <w:t>ugh multidimensional scaling</w:t>
      </w:r>
      <w:r w:rsidRPr="00BB5275">
        <w:t xml:space="preserve">; </w:t>
      </w:r>
      <w:r w:rsidRPr="00BB5275">
        <w:rPr>
          <w:lang w:val="en-US"/>
        </w:rPr>
        <w:t>line thickness = strength of correlation</w:t>
      </w:r>
    </w:p>
    <w:p w:rsidR="00131F11" w:rsidRPr="00BB5275" w:rsidRDefault="00131F11" w:rsidP="00131F11">
      <w:r w:rsidRPr="00BB5275">
        <w:t>Source:</w:t>
      </w:r>
      <w:r w:rsidRPr="00BB5275">
        <w:rPr>
          <w:lang w:val="en-US"/>
        </w:rPr>
        <w:t xml:space="preserve"> Own calculations, from </w:t>
      </w:r>
      <w:r w:rsidR="00736683">
        <w:rPr>
          <w:lang w:val="en-US"/>
        </w:rPr>
        <w:t>Authors’</w:t>
      </w:r>
      <w:r w:rsidRPr="00BB5275">
        <w:rPr>
          <w:lang w:val="en-US"/>
        </w:rPr>
        <w:t xml:space="preserve"> CDO database</w:t>
      </w:r>
    </w:p>
    <w:p w:rsidR="00131F11" w:rsidRDefault="00131F11" w:rsidP="00131F11"/>
    <w:p w:rsidR="00131F11" w:rsidRDefault="00131F11" w:rsidP="00131F11">
      <w:r>
        <w:rPr>
          <w:noProof/>
        </w:rPr>
        <w:lastRenderedPageBreak/>
        <w:drawing>
          <wp:inline distT="0" distB="0" distL="0" distR="0">
            <wp:extent cx="5731510" cy="29413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41320"/>
                    </a:xfrm>
                    <a:prstGeom prst="rect">
                      <a:avLst/>
                    </a:prstGeom>
                  </pic:spPr>
                </pic:pic>
              </a:graphicData>
            </a:graphic>
          </wp:inline>
        </w:drawing>
      </w:r>
    </w:p>
    <w:p w:rsidR="00131F11" w:rsidRPr="00BB5275" w:rsidRDefault="00131F11" w:rsidP="00131F11">
      <w:r w:rsidRPr="00BB5275">
        <w:t>Source:</w:t>
      </w:r>
      <w:r w:rsidRPr="00BB5275">
        <w:rPr>
          <w:lang w:val="en-US"/>
        </w:rPr>
        <w:t xml:space="preserve"> Own calculations, from </w:t>
      </w:r>
      <w:r w:rsidR="00736683">
        <w:rPr>
          <w:lang w:val="en-US"/>
        </w:rPr>
        <w:t>Authors’</w:t>
      </w:r>
      <w:r w:rsidRPr="00BB5275">
        <w:rPr>
          <w:lang w:val="en-US"/>
        </w:rPr>
        <w:t xml:space="preserve"> CDO database</w:t>
      </w:r>
    </w:p>
    <w:p w:rsidR="00131F11" w:rsidRDefault="00131F11" w:rsidP="00131F11">
      <w:pPr>
        <w:spacing w:line="480" w:lineRule="auto"/>
        <w:jc w:val="center"/>
        <w:rPr>
          <w:b/>
          <w:lang w:val="en-US"/>
        </w:rPr>
      </w:pPr>
    </w:p>
    <w:p w:rsidR="00131F11" w:rsidRPr="005D601A" w:rsidRDefault="00131F11" w:rsidP="00131F11">
      <w:pPr>
        <w:jc w:val="center"/>
        <w:rPr>
          <w:b/>
          <w:lang w:val="en-US"/>
        </w:rPr>
      </w:pPr>
      <w:r w:rsidRPr="005D601A">
        <w:rPr>
          <w:b/>
          <w:lang w:val="en-US"/>
        </w:rPr>
        <w:t>FIGURE 7:</w:t>
      </w:r>
    </w:p>
    <w:p w:rsidR="00131F11" w:rsidRPr="005D601A" w:rsidRDefault="00131F11" w:rsidP="00131F11">
      <w:pPr>
        <w:spacing w:line="480" w:lineRule="auto"/>
        <w:jc w:val="center"/>
        <w:rPr>
          <w:b/>
          <w:lang w:val="en-US"/>
        </w:rPr>
      </w:pPr>
      <w:r w:rsidRPr="005D601A">
        <w:rPr>
          <w:b/>
          <w:lang w:val="en-US"/>
        </w:rPr>
        <w:t>Core-Periphery Structure for the Total Network 2001-2008</w:t>
      </w:r>
    </w:p>
    <w:p w:rsidR="00131F11" w:rsidRDefault="00131F11" w:rsidP="00131F11">
      <w:pPr>
        <w:spacing w:line="480" w:lineRule="auto"/>
        <w:jc w:val="both"/>
        <w:rPr>
          <w:lang w:val="en-US"/>
        </w:rPr>
      </w:pPr>
      <w:r>
        <w:rPr>
          <w:noProof/>
        </w:rPr>
        <w:drawing>
          <wp:inline distT="0" distB="0" distL="0" distR="0">
            <wp:extent cx="5731510" cy="40570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 proper.emf"/>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057015"/>
                    </a:xfrm>
                    <a:prstGeom prst="rect">
                      <a:avLst/>
                    </a:prstGeom>
                  </pic:spPr>
                </pic:pic>
              </a:graphicData>
            </a:graphic>
          </wp:inline>
        </w:drawing>
      </w:r>
      <w:r>
        <w:rPr>
          <w:lang w:val="en-US"/>
        </w:rPr>
        <w:t>Note: white squares = core members; grey squares =  periphery</w:t>
      </w:r>
      <w:r w:rsidRPr="00880641">
        <w:rPr>
          <w:lang w:val="en-US"/>
        </w:rPr>
        <w:tab/>
      </w:r>
    </w:p>
    <w:p w:rsidR="00131F11" w:rsidRPr="00BB5275" w:rsidRDefault="00131F11" w:rsidP="00131F11">
      <w:r w:rsidRPr="00BB5275">
        <w:lastRenderedPageBreak/>
        <w:t>Source:</w:t>
      </w:r>
      <w:r w:rsidRPr="00BB5275">
        <w:rPr>
          <w:lang w:val="en-US"/>
        </w:rPr>
        <w:t xml:space="preserve"> Own calculations, from </w:t>
      </w:r>
      <w:r w:rsidR="00736683">
        <w:rPr>
          <w:lang w:val="en-US"/>
        </w:rPr>
        <w:t>Authors’</w:t>
      </w:r>
      <w:r w:rsidRPr="00BB5275">
        <w:rPr>
          <w:lang w:val="en-US"/>
        </w:rPr>
        <w:t xml:space="preserve"> CDO database</w:t>
      </w:r>
    </w:p>
    <w:p w:rsidR="00131F11" w:rsidRPr="00880641" w:rsidRDefault="00131F11" w:rsidP="00131F11">
      <w:pPr>
        <w:spacing w:line="480" w:lineRule="auto"/>
        <w:jc w:val="both"/>
        <w:rPr>
          <w:lang w:val="en-US"/>
        </w:rPr>
      </w:pPr>
    </w:p>
    <w:p w:rsidR="00131F11" w:rsidRPr="005D601A" w:rsidRDefault="00131F11" w:rsidP="00131F11">
      <w:pPr>
        <w:jc w:val="center"/>
        <w:rPr>
          <w:b/>
          <w:lang w:val="en-US"/>
        </w:rPr>
      </w:pPr>
      <w:r w:rsidRPr="005D601A">
        <w:rPr>
          <w:b/>
          <w:lang w:val="en-US"/>
        </w:rPr>
        <w:t>FIGURE 8:</w:t>
      </w:r>
    </w:p>
    <w:p w:rsidR="00131F11" w:rsidRPr="005D601A" w:rsidRDefault="00131F11" w:rsidP="00131F11">
      <w:pPr>
        <w:spacing w:line="480" w:lineRule="auto"/>
        <w:jc w:val="center"/>
        <w:rPr>
          <w:b/>
          <w:lang w:val="en-US"/>
        </w:rPr>
      </w:pPr>
      <w:r w:rsidRPr="005D601A">
        <w:rPr>
          <w:b/>
          <w:lang w:val="en-US"/>
        </w:rPr>
        <w:t>Core</w:t>
      </w:r>
      <w:r>
        <w:rPr>
          <w:b/>
          <w:lang w:val="en-US"/>
        </w:rPr>
        <w:t>-Membership</w:t>
      </w:r>
      <w:r w:rsidRPr="005D601A">
        <w:rPr>
          <w:b/>
          <w:lang w:val="en-US"/>
        </w:rPr>
        <w:t xml:space="preserve"> Network Evolution 2001-2008</w:t>
      </w:r>
    </w:p>
    <w:p w:rsidR="00131F11" w:rsidRPr="00880641" w:rsidRDefault="00131F11" w:rsidP="00131F11">
      <w:pPr>
        <w:rPr>
          <w:lang w:val="en-US"/>
        </w:rPr>
      </w:pPr>
    </w:p>
    <w:p w:rsidR="00131F11" w:rsidRDefault="00131F11" w:rsidP="00131F11">
      <w:r>
        <w:rPr>
          <w:noProof/>
        </w:rPr>
        <w:drawing>
          <wp:inline distT="0" distB="0" distL="0" distR="0">
            <wp:extent cx="5017273" cy="337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s y x y.jpg"/>
                    <pic:cNvPicPr/>
                  </pic:nvPicPr>
                  <pic:blipFill rotWithShape="1">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35" t="9195" r="9848"/>
                    <a:stretch/>
                  </pic:blipFill>
                  <pic:spPr bwMode="auto">
                    <a:xfrm>
                      <a:off x="0" y="0"/>
                      <a:ext cx="5016065" cy="337546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31F11" w:rsidRDefault="00131F11" w:rsidP="00131F11">
      <w:pPr>
        <w:rPr>
          <w:lang w:val="en-US"/>
        </w:rPr>
      </w:pPr>
      <w:r>
        <w:t>Note: S</w:t>
      </w:r>
      <w:r w:rsidRPr="005D601A">
        <w:rPr>
          <w:lang w:val="en-US"/>
        </w:rPr>
        <w:t xml:space="preserve">ize of node represents overall core membership </w:t>
      </w:r>
      <w:r>
        <w:rPr>
          <w:lang w:val="en-US"/>
        </w:rPr>
        <w:t>(</w:t>
      </w:r>
      <w:r w:rsidRPr="005D601A">
        <w:rPr>
          <w:lang w:val="en-US"/>
        </w:rPr>
        <w:t>n</w:t>
      </w:r>
      <w:r w:rsidRPr="005D601A">
        <w:rPr>
          <w:vertAlign w:val="subscript"/>
          <w:lang w:val="en-US"/>
        </w:rPr>
        <w:t>max</w:t>
      </w:r>
      <w:r w:rsidRPr="005D601A">
        <w:rPr>
          <w:lang w:val="en-US"/>
        </w:rPr>
        <w:t>=8</w:t>
      </w:r>
      <w:r>
        <w:rPr>
          <w:lang w:val="en-US"/>
        </w:rPr>
        <w:t>)</w:t>
      </w:r>
    </w:p>
    <w:p w:rsidR="00131F11" w:rsidRPr="00BB5275" w:rsidRDefault="00131F11" w:rsidP="00131F11">
      <w:r w:rsidRPr="00BB5275">
        <w:t>Source:</w:t>
      </w:r>
      <w:r w:rsidRPr="00BB5275">
        <w:rPr>
          <w:lang w:val="en-US"/>
        </w:rPr>
        <w:t xml:space="preserve"> Own calculations, from </w:t>
      </w:r>
      <w:r w:rsidR="00736683">
        <w:rPr>
          <w:lang w:val="en-US"/>
        </w:rPr>
        <w:t>Authors’</w:t>
      </w:r>
      <w:r w:rsidRPr="00BB5275">
        <w:rPr>
          <w:lang w:val="en-US"/>
        </w:rPr>
        <w:t xml:space="preserve"> CDO database</w:t>
      </w:r>
    </w:p>
    <w:p w:rsidR="00131F11" w:rsidRDefault="00131F11" w:rsidP="00131F11">
      <w:pPr>
        <w:rPr>
          <w:lang w:val="en-US"/>
        </w:rPr>
      </w:pPr>
    </w:p>
    <w:p w:rsidR="00131F11" w:rsidRDefault="00131F11" w:rsidP="00131F11">
      <w:r>
        <w:rPr>
          <w:noProof/>
        </w:rPr>
        <w:lastRenderedPageBreak/>
        <w:drawing>
          <wp:inline distT="0" distB="0" distL="0" distR="0">
            <wp:extent cx="5731510" cy="31178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9.png"/>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17850"/>
                    </a:xfrm>
                    <a:prstGeom prst="rect">
                      <a:avLst/>
                    </a:prstGeom>
                  </pic:spPr>
                </pic:pic>
              </a:graphicData>
            </a:graphic>
          </wp:inline>
        </w:drawing>
      </w:r>
    </w:p>
    <w:p w:rsidR="00131F11" w:rsidRPr="00BB5275" w:rsidRDefault="00131F11" w:rsidP="00131F11">
      <w:r w:rsidRPr="00BB5275">
        <w:t>Source:</w:t>
      </w:r>
      <w:r w:rsidRPr="00BB5275">
        <w:rPr>
          <w:lang w:val="en-US"/>
        </w:rPr>
        <w:t xml:space="preserve"> Own calculations, from </w:t>
      </w:r>
      <w:r w:rsidR="00736683">
        <w:rPr>
          <w:lang w:val="en-US"/>
        </w:rPr>
        <w:t>Authors’</w:t>
      </w:r>
      <w:r w:rsidRPr="00BB5275">
        <w:rPr>
          <w:lang w:val="en-US"/>
        </w:rPr>
        <w:t xml:space="preserve"> CDO database</w:t>
      </w:r>
    </w:p>
    <w:p w:rsidR="00230F87" w:rsidRPr="00B76963" w:rsidRDefault="00230F87" w:rsidP="00187D4A">
      <w:pPr>
        <w:spacing w:line="480" w:lineRule="auto"/>
        <w:rPr>
          <w:color w:val="000000"/>
        </w:rPr>
      </w:pPr>
    </w:p>
    <w:sectPr w:rsidR="00230F87" w:rsidRPr="00B76963" w:rsidSect="00D31F07">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0" w:footer="720" w:gutter="0"/>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Dan Tischer" w:date="2018-04-25T15:13:00Z" w:initials="DT">
    <w:p w:rsidR="00396092" w:rsidRDefault="00396092">
      <w:pPr>
        <w:pStyle w:val="CommentText"/>
      </w:pPr>
      <w:r>
        <w:rPr>
          <w:rStyle w:val="CommentReference"/>
        </w:rPr>
        <w:annotationRef/>
      </w:r>
      <w:r>
        <w:t>Add, or is one enough i.e. 2013?</w:t>
      </w:r>
    </w:p>
  </w:comment>
  <w:comment w:id="27" w:author="Dan Tischer" w:date="2018-04-25T15:13:00Z" w:initials="DT">
    <w:p w:rsidR="00396092" w:rsidRDefault="00396092">
      <w:pPr>
        <w:pStyle w:val="CommentText"/>
      </w:pPr>
      <w:r>
        <w:rPr>
          <w:rStyle w:val="CommentReference"/>
        </w:rPr>
        <w:annotationRef/>
      </w:r>
      <w:r>
        <w:t>Add – is that “the risk management of nothing” AOS 34 (6-7) 849-855</w:t>
      </w:r>
    </w:p>
  </w:comment>
  <w:comment w:id="63" w:author="Dan Tischer" w:date="2018-04-25T15:13:00Z" w:initials="DT">
    <w:p w:rsidR="00396092" w:rsidRDefault="00396092">
      <w:pPr>
        <w:pStyle w:val="CommentText"/>
      </w:pPr>
      <w:r>
        <w:rPr>
          <w:rStyle w:val="CommentReference"/>
        </w:rPr>
        <w:annotationRef/>
      </w:r>
      <w:r>
        <w:t>Add... but I am not sure this is right – they talk about financial regulation....</w:t>
      </w:r>
    </w:p>
  </w:comment>
  <w:comment w:id="91" w:author="Dan Tischer" w:date="2018-04-25T15:13:00Z" w:initials="DT">
    <w:p w:rsidR="00396092" w:rsidRDefault="00396092">
      <w:pPr>
        <w:pStyle w:val="CommentText"/>
      </w:pPr>
      <w:r>
        <w:rPr>
          <w:rStyle w:val="CommentReference"/>
        </w:rPr>
        <w:annotationRef/>
      </w:r>
      <w:r>
        <w:t>is this Gephardt et al 2009?</w:t>
      </w:r>
    </w:p>
  </w:comment>
  <w:comment w:id="100" w:author="Dan Tischer" w:date="2018-04-25T15:13:00Z" w:initials="DT">
    <w:p w:rsidR="00396092" w:rsidRDefault="00396092">
      <w:pPr>
        <w:pStyle w:val="CommentText"/>
      </w:pPr>
      <w:r>
        <w:rPr>
          <w:rStyle w:val="CommentReference"/>
        </w:rPr>
        <w:annotationRef/>
      </w:r>
      <w:r>
        <w:t>add</w:t>
      </w:r>
    </w:p>
  </w:comment>
  <w:comment w:id="109" w:author="Dan Tischer" w:date="2018-04-25T15:13:00Z" w:initials="DT">
    <w:p w:rsidR="00396092" w:rsidRDefault="00396092">
      <w:pPr>
        <w:pStyle w:val="CommentText"/>
      </w:pPr>
      <w:r>
        <w:rPr>
          <w:rStyle w:val="CommentReference"/>
        </w:rPr>
        <w:annotationRef/>
      </w:r>
      <w:r>
        <w:t>add</w:t>
      </w:r>
    </w:p>
  </w:comment>
  <w:comment w:id="114" w:author="Dan Tischer" w:date="2018-04-25T15:13:00Z" w:initials="DT">
    <w:p w:rsidR="00396092" w:rsidRDefault="00396092">
      <w:pPr>
        <w:pStyle w:val="CommentText"/>
      </w:pPr>
      <w:r>
        <w:rPr>
          <w:rStyle w:val="CommentReference"/>
        </w:rPr>
        <w:annotationRef/>
      </w:r>
      <w:r>
        <w:t>Is this 2011?</w:t>
      </w:r>
    </w:p>
    <w:p w:rsidR="00396092" w:rsidRDefault="00396092">
      <w:pPr>
        <w:pStyle w:val="CommentText"/>
      </w:pPr>
    </w:p>
  </w:comment>
  <w:comment w:id="116" w:author="Dan Tischer" w:date="2018-04-25T15:13:00Z" w:initials="DT">
    <w:p w:rsidR="00396092" w:rsidRDefault="00396092">
      <w:pPr>
        <w:pStyle w:val="CommentText"/>
      </w:pPr>
      <w:r>
        <w:rPr>
          <w:rStyle w:val="CommentReference"/>
        </w:rPr>
        <w:annotationRef/>
      </w:r>
      <w:r>
        <w:t>ADD</w:t>
      </w:r>
    </w:p>
  </w:comment>
  <w:comment w:id="118" w:author="Dan Tischer" w:date="2018-04-25T15:13:00Z" w:initials="DT">
    <w:p w:rsidR="00396092" w:rsidRDefault="00396092">
      <w:pPr>
        <w:pStyle w:val="CommentText"/>
      </w:pPr>
      <w:r>
        <w:rPr>
          <w:rStyle w:val="CommentReference"/>
        </w:rPr>
        <w:annotationRef/>
      </w:r>
      <w:r>
        <w:t>ADD</w:t>
      </w:r>
    </w:p>
  </w:comment>
  <w:comment w:id="125" w:author="Dan Tischer" w:date="2018-04-25T15:13:00Z" w:initials="DT">
    <w:p w:rsidR="00396092" w:rsidRDefault="00396092">
      <w:pPr>
        <w:pStyle w:val="CommentText"/>
      </w:pPr>
      <w:r>
        <w:rPr>
          <w:rStyle w:val="CommentReference"/>
        </w:rPr>
        <w:annotationRef/>
      </w:r>
      <w:r>
        <w:t>ADD</w:t>
      </w:r>
    </w:p>
  </w:comment>
  <w:comment w:id="134" w:author="Dan Tischer" w:date="2018-04-25T15:13:00Z" w:initials="DT">
    <w:p w:rsidR="00396092" w:rsidRDefault="00396092">
      <w:pPr>
        <w:pStyle w:val="CommentText"/>
      </w:pPr>
      <w:r>
        <w:rPr>
          <w:rStyle w:val="CommentReference"/>
        </w:rPr>
        <w:annotationRef/>
      </w:r>
      <w:r>
        <w:t>Which one is this?</w:t>
      </w:r>
    </w:p>
  </w:comment>
  <w:comment w:id="152" w:author="Dan Tischer" w:date="2018-04-25T15:13:00Z" w:initials="DT">
    <w:p w:rsidR="00396092" w:rsidRDefault="00396092">
      <w:pPr>
        <w:pStyle w:val="CommentText"/>
      </w:pPr>
      <w:r>
        <w:rPr>
          <w:rStyle w:val="CommentReference"/>
        </w:rPr>
        <w:annotationRef/>
      </w:r>
      <w:r>
        <w:t>Add</w:t>
      </w:r>
    </w:p>
    <w:p w:rsidR="00396092" w:rsidRDefault="00396092">
      <w:pPr>
        <w:pStyle w:val="CommentText"/>
      </w:pPr>
    </w:p>
  </w:comment>
  <w:comment w:id="154" w:author="Dan Tischer" w:date="2018-04-25T15:13:00Z" w:initials="DT">
    <w:p w:rsidR="00396092" w:rsidRDefault="00396092">
      <w:pPr>
        <w:pStyle w:val="CommentText"/>
      </w:pPr>
      <w:r>
        <w:rPr>
          <w:rStyle w:val="CommentReference"/>
        </w:rPr>
        <w:annotationRef/>
      </w:r>
      <w:r>
        <w:t>add</w:t>
      </w:r>
    </w:p>
  </w:comment>
  <w:comment w:id="156" w:author="Dan Tischer" w:date="2018-04-25T15:13:00Z" w:initials="DT">
    <w:p w:rsidR="00396092" w:rsidRDefault="00396092">
      <w:pPr>
        <w:pStyle w:val="CommentText"/>
      </w:pPr>
      <w:r>
        <w:rPr>
          <w:rStyle w:val="CommentReference"/>
        </w:rPr>
        <w:annotationRef/>
      </w:r>
      <w:r>
        <w:t>add</w:t>
      </w:r>
    </w:p>
  </w:comment>
  <w:comment w:id="182" w:author="Dan Tischer" w:date="2018-04-25T15:13:00Z" w:initials="DT">
    <w:p w:rsidR="00396092" w:rsidRDefault="00396092">
      <w:pPr>
        <w:pStyle w:val="CommentText"/>
      </w:pPr>
      <w:r>
        <w:rPr>
          <w:rStyle w:val="CommentReference"/>
        </w:rPr>
        <w:annotationRef/>
      </w:r>
      <w:r>
        <w:t>1993 or add?</w:t>
      </w:r>
    </w:p>
  </w:comment>
  <w:comment w:id="186" w:author="Dan Tischer" w:date="2018-04-25T15:13:00Z" w:initials="DT">
    <w:p w:rsidR="00396092" w:rsidRDefault="00396092">
      <w:pPr>
        <w:pStyle w:val="CommentText"/>
      </w:pPr>
      <w:r>
        <w:rPr>
          <w:rStyle w:val="CommentReference"/>
        </w:rPr>
        <w:annotationRef/>
      </w:r>
      <w:r>
        <w:t>add</w:t>
      </w:r>
    </w:p>
  </w:comment>
  <w:comment w:id="231" w:author="Dan Tischer" w:date="2018-04-25T15:13:00Z" w:initials="DT">
    <w:p w:rsidR="00396092" w:rsidRDefault="00396092">
      <w:pPr>
        <w:pStyle w:val="CommentText"/>
      </w:pPr>
      <w:r>
        <w:rPr>
          <w:rStyle w:val="CommentReference"/>
        </w:rPr>
        <w:annotationRef/>
      </w:r>
      <w:r>
        <w:t>this is a firm</w:t>
      </w:r>
    </w:p>
  </w:comment>
  <w:comment w:id="349" w:author="Dan Tischer" w:date="2018-04-25T15:13:00Z" w:initials="DT">
    <w:p w:rsidR="00396092" w:rsidRPr="003174BA" w:rsidRDefault="00396092">
      <w:pPr>
        <w:pStyle w:val="CommentText"/>
      </w:pPr>
      <w:r>
        <w:rPr>
          <w:rStyle w:val="CommentReference"/>
        </w:rPr>
        <w:annotationRef/>
      </w:r>
      <w:r>
        <w:t>Valente, T. W., Coronges, K., Lakon, C. &amp; Costenbader, E. (2008). How correlated are network centrality measures?</w:t>
      </w:r>
      <w:r>
        <w:rPr>
          <w:i/>
        </w:rPr>
        <w:t xml:space="preserve"> Connections</w:t>
      </w:r>
      <w:r>
        <w:t>, 29(1), pp. 16-27.</w:t>
      </w:r>
    </w:p>
  </w:comment>
  <w:comment w:id="386" w:author="Dan Tischer" w:date="2018-04-25T15:13:00Z" w:initials="DT">
    <w:p w:rsidR="00A83353" w:rsidRPr="00753BB0" w:rsidRDefault="00A83353" w:rsidP="00A83353">
      <w:pPr>
        <w:pStyle w:val="CommentText"/>
      </w:pPr>
      <w:r>
        <w:rPr>
          <w:rStyle w:val="CommentReference"/>
        </w:rPr>
        <w:annotationRef/>
      </w:r>
      <w:r>
        <w:t>Borgatti, S.</w:t>
      </w:r>
      <w:r w:rsidR="004C62D0">
        <w:t xml:space="preserve"> P.</w:t>
      </w:r>
      <w:r>
        <w:t xml:space="preserve">, Everett, M. &amp; Johnson, J. (2018) </w:t>
      </w:r>
      <w:r>
        <w:rPr>
          <w:i/>
        </w:rPr>
        <w:t>Analyzing Social Networks</w:t>
      </w:r>
      <w:r>
        <w:t>. London: Sage.</w:t>
      </w:r>
    </w:p>
  </w:comment>
  <w:comment w:id="399" w:author="Dan Tischer" w:date="2018-04-25T15:13:00Z" w:initials="DT">
    <w:p w:rsidR="004C62D0" w:rsidRPr="004C62D0" w:rsidRDefault="004C62D0">
      <w:pPr>
        <w:pStyle w:val="CommentText"/>
      </w:pPr>
      <w:r>
        <w:rPr>
          <w:rStyle w:val="CommentReference"/>
        </w:rPr>
        <w:annotationRef/>
      </w:r>
      <w:r>
        <w:t xml:space="preserve">Borgatti, S.P. &amp; Everett, M. (1999) Models of core-periphery structures. </w:t>
      </w:r>
      <w:r>
        <w:rPr>
          <w:i/>
        </w:rPr>
        <w:t>Social Networks</w:t>
      </w:r>
      <w:r>
        <w:t>, 21(4), pp. 375-397.</w:t>
      </w:r>
    </w:p>
  </w:comment>
  <w:comment w:id="439" w:author="Dan Tischer" w:date="2018-04-25T15:13:00Z" w:initials="DT">
    <w:p w:rsidR="00396092" w:rsidRDefault="00396092">
      <w:pPr>
        <w:pStyle w:val="CommentText"/>
      </w:pPr>
      <w:r>
        <w:rPr>
          <w:rStyle w:val="CommentReference"/>
        </w:rPr>
        <w:annotationRef/>
      </w:r>
      <w:r>
        <w:t>may be a better term as fragmentation is also a network term: i.e. nodes that cannot reach each other</w:t>
      </w:r>
    </w:p>
  </w:comment>
  <w:comment w:id="456" w:author="Dan Tischer" w:date="2018-04-25T15:13:00Z" w:initials="DT">
    <w:p w:rsidR="00396092" w:rsidRDefault="00396092">
      <w:pPr>
        <w:pStyle w:val="CommentText"/>
      </w:pPr>
      <w:r>
        <w:rPr>
          <w:rStyle w:val="CommentReference"/>
        </w:rPr>
        <w:annotationRef/>
      </w:r>
      <w:r>
        <w:t>I don’t get this – Fortis was a bank. ICP technically acted as placement agent... there is a subtle difference I believe in terms of obligations; what is interesting here is that ICP Securities LLC is placement agent whilst ICP Asset Management LLC is the CM</w:t>
      </w:r>
    </w:p>
  </w:comment>
  <w:comment w:id="475" w:author="Dan Tischer" w:date="2018-04-25T15:13:00Z" w:initials="DT">
    <w:p w:rsidR="00396092" w:rsidRDefault="00396092">
      <w:pPr>
        <w:pStyle w:val="CommentText"/>
      </w:pPr>
      <w:r>
        <w:rPr>
          <w:rStyle w:val="CommentReference"/>
        </w:rPr>
        <w:annotationRef/>
      </w:r>
      <w:r>
        <w:t>Add</w:t>
      </w:r>
    </w:p>
    <w:p w:rsidR="00396092" w:rsidRDefault="00396092">
      <w:pPr>
        <w:pStyle w:val="CommentText"/>
      </w:pPr>
    </w:p>
  </w:comment>
  <w:comment w:id="497" w:author="Dan Tischer" w:date="2018-04-25T15:13:00Z" w:initials="DT">
    <w:p w:rsidR="00396092" w:rsidRDefault="00396092">
      <w:pPr>
        <w:pStyle w:val="CommentText"/>
      </w:pPr>
      <w:r>
        <w:rPr>
          <w:rStyle w:val="CommentReference"/>
        </w:rPr>
        <w:annotationRef/>
      </w:r>
      <w:r>
        <w:t>Check this one</w:t>
      </w:r>
    </w:p>
  </w:comment>
  <w:comment w:id="510" w:author="Dan Tischer" w:date="2018-04-25T15:13:00Z" w:initials="DT">
    <w:p w:rsidR="00396092" w:rsidRDefault="00396092">
      <w:pPr>
        <w:pStyle w:val="CommentText"/>
      </w:pPr>
      <w:r>
        <w:rPr>
          <w:rStyle w:val="CommentReference"/>
        </w:rPr>
        <w:annotationRef/>
      </w:r>
      <w:r>
        <w:t>This needs a look – who said it?</w:t>
      </w:r>
    </w:p>
  </w:comment>
  <w:comment w:id="519" w:author="Dan Tischer" w:date="2018-04-25T15:13:00Z" w:initials="DT">
    <w:p w:rsidR="00396092" w:rsidRDefault="00396092">
      <w:pPr>
        <w:pStyle w:val="CommentText"/>
      </w:pPr>
      <w:r>
        <w:rPr>
          <w:rStyle w:val="CommentReference"/>
        </w:rPr>
        <w:annotationRef/>
      </w:r>
      <w:r>
        <w:t>Add</w:t>
      </w:r>
    </w:p>
    <w:p w:rsidR="00396092" w:rsidRDefault="00396092">
      <w:pPr>
        <w:pStyle w:val="CommentText"/>
      </w:pPr>
    </w:p>
  </w:comment>
  <w:comment w:id="522" w:author="Dan Tischer" w:date="2018-04-25T15:13:00Z" w:initials="DT">
    <w:p w:rsidR="00396092" w:rsidRDefault="00396092">
      <w:pPr>
        <w:pStyle w:val="CommentText"/>
      </w:pPr>
      <w:r>
        <w:rPr>
          <w:rStyle w:val="CommentReference"/>
        </w:rPr>
        <w:annotationRef/>
      </w:r>
      <w:r>
        <w:t>2011? Or add!</w:t>
      </w:r>
    </w:p>
  </w:comment>
  <w:comment w:id="528" w:author="Dan Tischer" w:date="2018-04-25T15:13:00Z" w:initials="DT">
    <w:p w:rsidR="00396092" w:rsidRDefault="00396092">
      <w:pPr>
        <w:pStyle w:val="CommentText"/>
      </w:pPr>
      <w:r>
        <w:rPr>
          <w:rStyle w:val="CommentReference"/>
        </w:rPr>
        <w:annotationRef/>
      </w:r>
      <w:r>
        <w:t>add</w:t>
      </w:r>
    </w:p>
  </w:comment>
  <w:comment w:id="530" w:author="Dan Tischer" w:date="2018-04-25T15:13:00Z" w:initials="DT">
    <w:p w:rsidR="00396092" w:rsidRDefault="00396092">
      <w:pPr>
        <w:pStyle w:val="CommentText"/>
      </w:pPr>
      <w:r>
        <w:rPr>
          <w:rStyle w:val="CommentReference"/>
        </w:rPr>
        <w:annotationRef/>
      </w:r>
      <w:r>
        <w:t>et al or add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9A5" w:rsidRDefault="001D79A5">
      <w:r>
        <w:separator/>
      </w:r>
    </w:p>
  </w:endnote>
  <w:endnote w:type="continuationSeparator" w:id="1">
    <w:p w:rsidR="001D79A5" w:rsidRDefault="001D79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92" w:rsidRDefault="003960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92" w:rsidRDefault="00396092" w:rsidP="003A0845">
    <w:pPr>
      <w:tabs>
        <w:tab w:val="left" w:pos="8533"/>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92" w:rsidRDefault="003960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9A5" w:rsidRDefault="001D79A5">
      <w:r>
        <w:separator/>
      </w:r>
    </w:p>
  </w:footnote>
  <w:footnote w:type="continuationSeparator" w:id="1">
    <w:p w:rsidR="001D79A5" w:rsidRDefault="001D79A5">
      <w:r>
        <w:continuationSeparator/>
      </w:r>
    </w:p>
  </w:footnote>
  <w:footnote w:id="2">
    <w:p w:rsidR="00396092" w:rsidRPr="00DB382C" w:rsidRDefault="00396092" w:rsidP="004A6FF2">
      <w:pPr>
        <w:pStyle w:val="FootnoteText"/>
        <w:rPr>
          <w:rFonts w:ascii="Times New Roman" w:hAnsi="Times New Roman" w:cs="Times New Roman"/>
        </w:rPr>
      </w:pPr>
      <w:r w:rsidRPr="00DB382C">
        <w:rPr>
          <w:rStyle w:val="FootnoteReference"/>
          <w:rFonts w:ascii="Times New Roman" w:hAnsi="Times New Roman" w:cs="Times New Roman"/>
        </w:rPr>
        <w:footnoteRef/>
      </w:r>
      <w:r w:rsidRPr="00DB382C">
        <w:rPr>
          <w:rFonts w:ascii="Times New Roman" w:hAnsi="Times New Roman" w:cs="Times New Roman"/>
        </w:rPr>
        <w:t xml:space="preserve"> Here we use the term ‘activity formation’ rather than the more traditional ‘market formation’ </w:t>
      </w:r>
      <w:r>
        <w:rPr>
          <w:rFonts w:ascii="Times New Roman" w:hAnsi="Times New Roman" w:cs="Times New Roman"/>
        </w:rPr>
        <w:t>to distinguish it from the later discussion of markets as an organizational form</w:t>
      </w:r>
      <w:r w:rsidRPr="00DB382C">
        <w:rPr>
          <w:rFonts w:ascii="Times New Roman" w:hAnsi="Times New Roman" w:cs="Times New Roman"/>
        </w:rPr>
        <w:t xml:space="preserve">. </w:t>
      </w:r>
    </w:p>
  </w:footnote>
  <w:footnote w:id="3">
    <w:p w:rsidR="00396092" w:rsidRDefault="00396092" w:rsidP="00804DBB">
      <w:r w:rsidRPr="00DB382C">
        <w:rPr>
          <w:sz w:val="20"/>
          <w:szCs w:val="20"/>
          <w:vertAlign w:val="superscript"/>
        </w:rPr>
        <w:footnoteRef/>
      </w:r>
      <w:r w:rsidRPr="00DB382C">
        <w:rPr>
          <w:sz w:val="20"/>
          <w:szCs w:val="20"/>
        </w:rPr>
        <w:t xml:space="preserve"> By </w:t>
      </w:r>
      <w:r>
        <w:rPr>
          <w:sz w:val="20"/>
          <w:szCs w:val="20"/>
        </w:rPr>
        <w:t>role</w:t>
      </w:r>
      <w:r w:rsidRPr="00DB382C">
        <w:rPr>
          <w:sz w:val="20"/>
          <w:szCs w:val="20"/>
        </w:rPr>
        <w:t xml:space="preserve"> we mean defined activities required in the structuration process of CDOs. We use this term rather than use the terms ‘producers’ or ‘suppliers’, ‘buyers’ or ‘sellers’ which are more associated with market-based forms of organization and encourage a view of production through the linear, sequential stages of the transformation process. This is particularly relevant in the case of CDOs where many activities are performed contemporaneously.</w:t>
      </w:r>
    </w:p>
  </w:footnote>
  <w:footnote w:id="4">
    <w:p w:rsidR="00396092" w:rsidRPr="00540B91" w:rsidRDefault="00396092" w:rsidP="00B852EC">
      <w:pPr>
        <w:pStyle w:val="FootnoteText"/>
        <w:rPr>
          <w:rFonts w:ascii="Times New Roman" w:hAnsi="Times New Roman" w:cs="Times New Roman"/>
        </w:rPr>
      </w:pPr>
      <w:r w:rsidRPr="00540B91">
        <w:rPr>
          <w:rStyle w:val="FootnoteReference"/>
          <w:rFonts w:ascii="Times New Roman" w:hAnsi="Times New Roman" w:cs="Times New Roman"/>
        </w:rPr>
        <w:footnoteRef/>
      </w:r>
      <w:r w:rsidRPr="00540B91">
        <w:rPr>
          <w:rFonts w:ascii="Times New Roman" w:hAnsi="Times New Roman" w:cs="Times New Roman"/>
        </w:rPr>
        <w:t xml:space="preserve"> Here we are using the terminology of the industry: the perceived ‘asset risks’ could be separated from the assets themselves and transferred synthetically using swaps. There were tax and capital advantages to using swaps rather than having a ‘true sale’ of assets.  </w:t>
      </w:r>
    </w:p>
  </w:footnote>
  <w:footnote w:id="5">
    <w:p w:rsidR="00396092" w:rsidRPr="00540B91" w:rsidRDefault="00396092" w:rsidP="00B852EC">
      <w:r w:rsidRPr="00540B91">
        <w:rPr>
          <w:vertAlign w:val="superscript"/>
        </w:rPr>
        <w:footnoteRef/>
      </w:r>
      <w:r w:rsidRPr="00540B91">
        <w:rPr>
          <w:sz w:val="20"/>
          <w:szCs w:val="20"/>
        </w:rPr>
        <w:t xml:space="preserve"> A tax levied on interest or dividend paid to a legal person not resident in the country; this tax is deducted at source</w:t>
      </w:r>
    </w:p>
  </w:footnote>
  <w:footnote w:id="6">
    <w:p w:rsidR="00396092" w:rsidRPr="002A637A" w:rsidRDefault="00396092" w:rsidP="002C6E3C">
      <w:pPr>
        <w:pStyle w:val="FootnoteText"/>
        <w:rPr>
          <w:rFonts w:ascii="Times New Roman" w:hAnsi="Times New Roman" w:cs="Times New Roman"/>
        </w:rPr>
      </w:pPr>
      <w:r>
        <w:rPr>
          <w:rStyle w:val="FootnoteReference"/>
        </w:rPr>
        <w:footnoteRef/>
      </w:r>
      <w:r w:rsidRPr="002A637A">
        <w:rPr>
          <w:rFonts w:ascii="Times New Roman" w:hAnsi="Times New Roman" w:cs="Times New Roman"/>
        </w:rPr>
        <w:t xml:space="preserve">This is best exemplified in Goldman Sachs’ </w:t>
      </w:r>
      <w:r>
        <w:rPr>
          <w:rFonts w:ascii="Times New Roman" w:hAnsi="Times New Roman" w:cs="Times New Roman"/>
        </w:rPr>
        <w:t xml:space="preserve">legal defence against </w:t>
      </w:r>
      <w:r w:rsidRPr="002A637A">
        <w:rPr>
          <w:rFonts w:ascii="Times New Roman" w:hAnsi="Times New Roman" w:cs="Times New Roman"/>
        </w:rPr>
        <w:t xml:space="preserve">ACA, </w:t>
      </w:r>
      <w:r>
        <w:rPr>
          <w:rFonts w:ascii="Times New Roman" w:hAnsi="Times New Roman" w:cs="Times New Roman"/>
        </w:rPr>
        <w:t>the</w:t>
      </w:r>
      <w:r w:rsidRPr="002A637A">
        <w:rPr>
          <w:rFonts w:ascii="Times New Roman" w:hAnsi="Times New Roman" w:cs="Times New Roman"/>
        </w:rPr>
        <w:t xml:space="preserve"> collateral manager </w:t>
      </w:r>
      <w:r>
        <w:rPr>
          <w:rFonts w:ascii="Times New Roman" w:hAnsi="Times New Roman" w:cs="Times New Roman"/>
        </w:rPr>
        <w:t xml:space="preserve">selected by </w:t>
      </w:r>
      <w:r w:rsidRPr="002A637A">
        <w:rPr>
          <w:rFonts w:ascii="Times New Roman" w:hAnsi="Times New Roman" w:cs="Times New Roman"/>
        </w:rPr>
        <w:t xml:space="preserve">Goldman for </w:t>
      </w:r>
      <w:r>
        <w:rPr>
          <w:rFonts w:ascii="Times New Roman" w:hAnsi="Times New Roman" w:cs="Times New Roman"/>
        </w:rPr>
        <w:t xml:space="preserve">the </w:t>
      </w:r>
      <w:r w:rsidRPr="002A637A">
        <w:rPr>
          <w:rFonts w:ascii="Times New Roman" w:hAnsi="Times New Roman" w:cs="Times New Roman"/>
        </w:rPr>
        <w:t xml:space="preserve">CDO ‘ABACUS 2007AC-1’, </w:t>
      </w:r>
      <w:r>
        <w:rPr>
          <w:rFonts w:ascii="Times New Roman" w:hAnsi="Times New Roman" w:cs="Times New Roman"/>
        </w:rPr>
        <w:t xml:space="preserve">who also invested in that </w:t>
      </w:r>
      <w:r w:rsidRPr="002A637A">
        <w:rPr>
          <w:rFonts w:ascii="Times New Roman" w:hAnsi="Times New Roman" w:cs="Times New Roman"/>
        </w:rPr>
        <w:t>CDO</w:t>
      </w:r>
      <w:r>
        <w:rPr>
          <w:rFonts w:ascii="Times New Roman" w:hAnsi="Times New Roman" w:cs="Times New Roman"/>
        </w:rPr>
        <w:t>. ACA</w:t>
      </w:r>
      <w:r w:rsidRPr="002A637A">
        <w:rPr>
          <w:rFonts w:ascii="Times New Roman" w:hAnsi="Times New Roman" w:cs="Times New Roman"/>
        </w:rPr>
        <w:t xml:space="preserve"> claimed it had been misled </w:t>
      </w:r>
      <w:r>
        <w:rPr>
          <w:rFonts w:ascii="Times New Roman" w:hAnsi="Times New Roman" w:cs="Times New Roman"/>
        </w:rPr>
        <w:t xml:space="preserve">by Goldman about the involvement of the </w:t>
      </w:r>
      <w:r w:rsidRPr="002A637A">
        <w:rPr>
          <w:rFonts w:ascii="Times New Roman" w:hAnsi="Times New Roman" w:cs="Times New Roman"/>
        </w:rPr>
        <w:t xml:space="preserve">Paulson </w:t>
      </w:r>
      <w:r>
        <w:rPr>
          <w:rFonts w:ascii="Times New Roman" w:hAnsi="Times New Roman" w:cs="Times New Roman"/>
        </w:rPr>
        <w:t>and</w:t>
      </w:r>
      <w:r w:rsidRPr="002A637A">
        <w:rPr>
          <w:rFonts w:ascii="Times New Roman" w:hAnsi="Times New Roman" w:cs="Times New Roman"/>
        </w:rPr>
        <w:t xml:space="preserve"> Co </w:t>
      </w:r>
      <w:r>
        <w:rPr>
          <w:rFonts w:ascii="Times New Roman" w:hAnsi="Times New Roman" w:cs="Times New Roman"/>
        </w:rPr>
        <w:t xml:space="preserve">hedge fund </w:t>
      </w:r>
      <w:r w:rsidRPr="002A637A">
        <w:rPr>
          <w:rFonts w:ascii="Times New Roman" w:hAnsi="Times New Roman" w:cs="Times New Roman"/>
        </w:rPr>
        <w:t>in the CDO</w:t>
      </w:r>
      <w:r>
        <w:rPr>
          <w:rFonts w:ascii="Times New Roman" w:hAnsi="Times New Roman" w:cs="Times New Roman"/>
        </w:rPr>
        <w:t>. ACA presumed Paulson was</w:t>
      </w:r>
      <w:r w:rsidRPr="002A637A">
        <w:rPr>
          <w:rFonts w:ascii="Times New Roman" w:hAnsi="Times New Roman" w:cs="Times New Roman"/>
        </w:rPr>
        <w:t xml:space="preserve"> an equity investor </w:t>
      </w:r>
      <w:r>
        <w:rPr>
          <w:rFonts w:ascii="Times New Roman" w:hAnsi="Times New Roman" w:cs="Times New Roman"/>
        </w:rPr>
        <w:t xml:space="preserve">in CDO </w:t>
      </w:r>
      <w:r w:rsidRPr="002A637A">
        <w:rPr>
          <w:rFonts w:ascii="Times New Roman" w:hAnsi="Times New Roman" w:cs="Times New Roman"/>
        </w:rPr>
        <w:t>when in reality</w:t>
      </w:r>
      <w:r>
        <w:rPr>
          <w:rFonts w:ascii="Times New Roman" w:hAnsi="Times New Roman" w:cs="Times New Roman"/>
        </w:rPr>
        <w:t xml:space="preserve"> he</w:t>
      </w:r>
      <w:r w:rsidRPr="002A637A">
        <w:rPr>
          <w:rFonts w:ascii="Times New Roman" w:hAnsi="Times New Roman" w:cs="Times New Roman"/>
        </w:rPr>
        <w:t xml:space="preserve"> shorted </w:t>
      </w:r>
      <w:r>
        <w:rPr>
          <w:rFonts w:ascii="Times New Roman" w:hAnsi="Times New Roman" w:cs="Times New Roman"/>
        </w:rPr>
        <w:t>it</w:t>
      </w:r>
      <w:r w:rsidRPr="002A637A">
        <w:rPr>
          <w:rFonts w:ascii="Times New Roman" w:hAnsi="Times New Roman" w:cs="Times New Roman"/>
        </w:rPr>
        <w:t xml:space="preserve">. Goldman’s lawyers noted that ACA had previously worked on the CDO ‘ACA Aquarius 2006-1’ where the hedge fund Magnetar played a similar role to Paulson, and </w:t>
      </w:r>
      <w:r>
        <w:rPr>
          <w:rFonts w:ascii="Times New Roman" w:hAnsi="Times New Roman" w:cs="Times New Roman"/>
        </w:rPr>
        <w:t xml:space="preserve">so should have been aware of such risks because they </w:t>
      </w:r>
      <w:r w:rsidRPr="002A637A">
        <w:rPr>
          <w:rFonts w:ascii="Times New Roman" w:hAnsi="Times New Roman" w:cs="Times New Roman"/>
        </w:rPr>
        <w:t xml:space="preserve">were ‘highly sophisticated institutions that were knowledgeable about subprime securitization products and had both the resources and the expertise to perform due diligence’. i.e. they </w:t>
      </w:r>
      <w:r>
        <w:rPr>
          <w:rFonts w:ascii="Times New Roman" w:hAnsi="Times New Roman" w:cs="Times New Roman"/>
        </w:rPr>
        <w:t>understood</w:t>
      </w:r>
      <w:r w:rsidRPr="002A637A">
        <w:rPr>
          <w:rFonts w:ascii="Times New Roman" w:hAnsi="Times New Roman" w:cs="Times New Roman"/>
        </w:rPr>
        <w:t xml:space="preserve"> the rules of the game. </w:t>
      </w:r>
    </w:p>
    <w:p w:rsidR="00396092" w:rsidRPr="002A637A" w:rsidRDefault="00396092">
      <w:pPr>
        <w:pStyle w:val="FootnoteText"/>
        <w:rPr>
          <w:rFonts w:ascii="Times New Roman" w:hAnsi="Times New Roman" w:cs="Times New Roma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92" w:rsidRDefault="00396092" w:rsidP="008158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6092" w:rsidRDefault="00396092" w:rsidP="00F9658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92" w:rsidRDefault="00396092" w:rsidP="003A0845">
    <w:pPr>
      <w:pStyle w:val="Header"/>
      <w:framePr w:wrap="none" w:vAnchor="text" w:hAnchor="page" w:x="10582" w:y="522"/>
      <w:rPr>
        <w:rStyle w:val="PageNumber"/>
      </w:rPr>
    </w:pPr>
    <w:r>
      <w:rPr>
        <w:rStyle w:val="PageNumber"/>
      </w:rPr>
      <w:fldChar w:fldCharType="begin"/>
    </w:r>
    <w:r>
      <w:rPr>
        <w:rStyle w:val="PageNumber"/>
      </w:rPr>
      <w:instrText xml:space="preserve">PAGE  </w:instrText>
    </w:r>
    <w:r>
      <w:rPr>
        <w:rStyle w:val="PageNumber"/>
      </w:rPr>
      <w:fldChar w:fldCharType="separate"/>
    </w:r>
    <w:r w:rsidR="00A26574">
      <w:rPr>
        <w:rStyle w:val="PageNumber"/>
        <w:noProof/>
      </w:rPr>
      <w:t>18</w:t>
    </w:r>
    <w:r>
      <w:rPr>
        <w:rStyle w:val="PageNumber"/>
      </w:rPr>
      <w:fldChar w:fldCharType="end"/>
    </w:r>
  </w:p>
  <w:p w:rsidR="00396092" w:rsidRDefault="00396092" w:rsidP="00F96589">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092" w:rsidRDefault="003960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20534"/>
    <w:multiLevelType w:val="hybridMultilevel"/>
    <w:tmpl w:val="4E903F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A15D4B"/>
    <w:multiLevelType w:val="multilevel"/>
    <w:tmpl w:val="B7689A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BE79E2"/>
    <w:multiLevelType w:val="hybridMultilevel"/>
    <w:tmpl w:val="2A742952"/>
    <w:lvl w:ilvl="0" w:tplc="74788E4A">
      <w:start w:val="1"/>
      <w:numFmt w:val="bullet"/>
      <w:lvlText w:val="•"/>
      <w:lvlJc w:val="left"/>
      <w:pPr>
        <w:tabs>
          <w:tab w:val="num" w:pos="720"/>
        </w:tabs>
        <w:ind w:left="720" w:hanging="360"/>
      </w:pPr>
      <w:rPr>
        <w:rFonts w:ascii="Arial" w:hAnsi="Arial" w:hint="default"/>
      </w:rPr>
    </w:lvl>
    <w:lvl w:ilvl="1" w:tplc="49049E02">
      <w:start w:val="1"/>
      <w:numFmt w:val="bullet"/>
      <w:lvlText w:val="•"/>
      <w:lvlJc w:val="left"/>
      <w:pPr>
        <w:tabs>
          <w:tab w:val="num" w:pos="1440"/>
        </w:tabs>
        <w:ind w:left="1440" w:hanging="360"/>
      </w:pPr>
      <w:rPr>
        <w:rFonts w:ascii="Arial" w:hAnsi="Arial" w:hint="default"/>
      </w:rPr>
    </w:lvl>
    <w:lvl w:ilvl="2" w:tplc="2902A9E2" w:tentative="1">
      <w:start w:val="1"/>
      <w:numFmt w:val="bullet"/>
      <w:lvlText w:val="•"/>
      <w:lvlJc w:val="left"/>
      <w:pPr>
        <w:tabs>
          <w:tab w:val="num" w:pos="2160"/>
        </w:tabs>
        <w:ind w:left="2160" w:hanging="360"/>
      </w:pPr>
      <w:rPr>
        <w:rFonts w:ascii="Arial" w:hAnsi="Arial" w:hint="default"/>
      </w:rPr>
    </w:lvl>
    <w:lvl w:ilvl="3" w:tplc="D548D468" w:tentative="1">
      <w:start w:val="1"/>
      <w:numFmt w:val="bullet"/>
      <w:lvlText w:val="•"/>
      <w:lvlJc w:val="left"/>
      <w:pPr>
        <w:tabs>
          <w:tab w:val="num" w:pos="2880"/>
        </w:tabs>
        <w:ind w:left="2880" w:hanging="360"/>
      </w:pPr>
      <w:rPr>
        <w:rFonts w:ascii="Arial" w:hAnsi="Arial" w:hint="default"/>
      </w:rPr>
    </w:lvl>
    <w:lvl w:ilvl="4" w:tplc="34E489A2" w:tentative="1">
      <w:start w:val="1"/>
      <w:numFmt w:val="bullet"/>
      <w:lvlText w:val="•"/>
      <w:lvlJc w:val="left"/>
      <w:pPr>
        <w:tabs>
          <w:tab w:val="num" w:pos="3600"/>
        </w:tabs>
        <w:ind w:left="3600" w:hanging="360"/>
      </w:pPr>
      <w:rPr>
        <w:rFonts w:ascii="Arial" w:hAnsi="Arial" w:hint="default"/>
      </w:rPr>
    </w:lvl>
    <w:lvl w:ilvl="5" w:tplc="A5982572" w:tentative="1">
      <w:start w:val="1"/>
      <w:numFmt w:val="bullet"/>
      <w:lvlText w:val="•"/>
      <w:lvlJc w:val="left"/>
      <w:pPr>
        <w:tabs>
          <w:tab w:val="num" w:pos="4320"/>
        </w:tabs>
        <w:ind w:left="4320" w:hanging="360"/>
      </w:pPr>
      <w:rPr>
        <w:rFonts w:ascii="Arial" w:hAnsi="Arial" w:hint="default"/>
      </w:rPr>
    </w:lvl>
    <w:lvl w:ilvl="6" w:tplc="DB76FD90" w:tentative="1">
      <w:start w:val="1"/>
      <w:numFmt w:val="bullet"/>
      <w:lvlText w:val="•"/>
      <w:lvlJc w:val="left"/>
      <w:pPr>
        <w:tabs>
          <w:tab w:val="num" w:pos="5040"/>
        </w:tabs>
        <w:ind w:left="5040" w:hanging="360"/>
      </w:pPr>
      <w:rPr>
        <w:rFonts w:ascii="Arial" w:hAnsi="Arial" w:hint="default"/>
      </w:rPr>
    </w:lvl>
    <w:lvl w:ilvl="7" w:tplc="4AEE208E" w:tentative="1">
      <w:start w:val="1"/>
      <w:numFmt w:val="bullet"/>
      <w:lvlText w:val="•"/>
      <w:lvlJc w:val="left"/>
      <w:pPr>
        <w:tabs>
          <w:tab w:val="num" w:pos="5760"/>
        </w:tabs>
        <w:ind w:left="5760" w:hanging="360"/>
      </w:pPr>
      <w:rPr>
        <w:rFonts w:ascii="Arial" w:hAnsi="Arial" w:hint="default"/>
      </w:rPr>
    </w:lvl>
    <w:lvl w:ilvl="8" w:tplc="345C28CE" w:tentative="1">
      <w:start w:val="1"/>
      <w:numFmt w:val="bullet"/>
      <w:lvlText w:val="•"/>
      <w:lvlJc w:val="left"/>
      <w:pPr>
        <w:tabs>
          <w:tab w:val="num" w:pos="6480"/>
        </w:tabs>
        <w:ind w:left="6480" w:hanging="360"/>
      </w:pPr>
      <w:rPr>
        <w:rFonts w:ascii="Arial" w:hAnsi="Arial" w:hint="default"/>
      </w:rPr>
    </w:lvl>
  </w:abstractNum>
  <w:abstractNum w:abstractNumId="3">
    <w:nsid w:val="451D3141"/>
    <w:multiLevelType w:val="multilevel"/>
    <w:tmpl w:val="6B9CA6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1843194"/>
    <w:multiLevelType w:val="hybridMultilevel"/>
    <w:tmpl w:val="4A9CB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gutterAtTop/>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066EB3"/>
    <w:rsid w:val="00000ABB"/>
    <w:rsid w:val="00000D0E"/>
    <w:rsid w:val="00001413"/>
    <w:rsid w:val="0000212A"/>
    <w:rsid w:val="0000250F"/>
    <w:rsid w:val="00002625"/>
    <w:rsid w:val="0000275E"/>
    <w:rsid w:val="0000390F"/>
    <w:rsid w:val="00003B5D"/>
    <w:rsid w:val="000040AC"/>
    <w:rsid w:val="0000483B"/>
    <w:rsid w:val="0000503C"/>
    <w:rsid w:val="000059EA"/>
    <w:rsid w:val="00006196"/>
    <w:rsid w:val="00006C4F"/>
    <w:rsid w:val="00007514"/>
    <w:rsid w:val="0001139E"/>
    <w:rsid w:val="0001374F"/>
    <w:rsid w:val="00013830"/>
    <w:rsid w:val="00013EEF"/>
    <w:rsid w:val="00014855"/>
    <w:rsid w:val="000148B7"/>
    <w:rsid w:val="00015B66"/>
    <w:rsid w:val="0001620D"/>
    <w:rsid w:val="00016475"/>
    <w:rsid w:val="00016647"/>
    <w:rsid w:val="00020136"/>
    <w:rsid w:val="000219A7"/>
    <w:rsid w:val="00021C70"/>
    <w:rsid w:val="00021CDF"/>
    <w:rsid w:val="00022038"/>
    <w:rsid w:val="00022196"/>
    <w:rsid w:val="000228C1"/>
    <w:rsid w:val="00023476"/>
    <w:rsid w:val="0002372C"/>
    <w:rsid w:val="000239B3"/>
    <w:rsid w:val="00023BE2"/>
    <w:rsid w:val="00023DDA"/>
    <w:rsid w:val="00023F7B"/>
    <w:rsid w:val="0002523B"/>
    <w:rsid w:val="000252C8"/>
    <w:rsid w:val="00025BC1"/>
    <w:rsid w:val="00025C85"/>
    <w:rsid w:val="000266D4"/>
    <w:rsid w:val="00026741"/>
    <w:rsid w:val="00026B2E"/>
    <w:rsid w:val="00027A92"/>
    <w:rsid w:val="00027ACD"/>
    <w:rsid w:val="0003002C"/>
    <w:rsid w:val="00030484"/>
    <w:rsid w:val="000309DE"/>
    <w:rsid w:val="000314DC"/>
    <w:rsid w:val="000317B7"/>
    <w:rsid w:val="00031916"/>
    <w:rsid w:val="00035C7B"/>
    <w:rsid w:val="00035F9A"/>
    <w:rsid w:val="00036057"/>
    <w:rsid w:val="00036D97"/>
    <w:rsid w:val="00037BA6"/>
    <w:rsid w:val="00037FB9"/>
    <w:rsid w:val="000400F8"/>
    <w:rsid w:val="000407DD"/>
    <w:rsid w:val="00040FA2"/>
    <w:rsid w:val="00041010"/>
    <w:rsid w:val="0004315D"/>
    <w:rsid w:val="000438E0"/>
    <w:rsid w:val="00043DED"/>
    <w:rsid w:val="000446D1"/>
    <w:rsid w:val="00044B1A"/>
    <w:rsid w:val="00045ADA"/>
    <w:rsid w:val="00045BD9"/>
    <w:rsid w:val="00046218"/>
    <w:rsid w:val="00046641"/>
    <w:rsid w:val="000476CB"/>
    <w:rsid w:val="000476F8"/>
    <w:rsid w:val="0004783A"/>
    <w:rsid w:val="000508AD"/>
    <w:rsid w:val="000509E2"/>
    <w:rsid w:val="00050AF0"/>
    <w:rsid w:val="00050FCC"/>
    <w:rsid w:val="000516AC"/>
    <w:rsid w:val="00051736"/>
    <w:rsid w:val="000536A5"/>
    <w:rsid w:val="0005447C"/>
    <w:rsid w:val="00055920"/>
    <w:rsid w:val="0005671E"/>
    <w:rsid w:val="000567A8"/>
    <w:rsid w:val="0005773E"/>
    <w:rsid w:val="00060522"/>
    <w:rsid w:val="00060BDD"/>
    <w:rsid w:val="00064045"/>
    <w:rsid w:val="00064496"/>
    <w:rsid w:val="000644A3"/>
    <w:rsid w:val="0006465B"/>
    <w:rsid w:val="00064EE8"/>
    <w:rsid w:val="000651F0"/>
    <w:rsid w:val="0006561A"/>
    <w:rsid w:val="000665A4"/>
    <w:rsid w:val="00066D82"/>
    <w:rsid w:val="00066EB3"/>
    <w:rsid w:val="0007196E"/>
    <w:rsid w:val="000731D9"/>
    <w:rsid w:val="00073598"/>
    <w:rsid w:val="000737F2"/>
    <w:rsid w:val="00073FF0"/>
    <w:rsid w:val="00074587"/>
    <w:rsid w:val="000746A9"/>
    <w:rsid w:val="00075AB8"/>
    <w:rsid w:val="00076255"/>
    <w:rsid w:val="000767AA"/>
    <w:rsid w:val="00076C6B"/>
    <w:rsid w:val="000801CC"/>
    <w:rsid w:val="0008029B"/>
    <w:rsid w:val="000817CB"/>
    <w:rsid w:val="00082CD1"/>
    <w:rsid w:val="00083247"/>
    <w:rsid w:val="000835F9"/>
    <w:rsid w:val="00084294"/>
    <w:rsid w:val="00084D66"/>
    <w:rsid w:val="000852A9"/>
    <w:rsid w:val="00085761"/>
    <w:rsid w:val="000860CA"/>
    <w:rsid w:val="00086339"/>
    <w:rsid w:val="000863D3"/>
    <w:rsid w:val="00090601"/>
    <w:rsid w:val="0009066B"/>
    <w:rsid w:val="000912B2"/>
    <w:rsid w:val="00091F79"/>
    <w:rsid w:val="00092CF4"/>
    <w:rsid w:val="00093076"/>
    <w:rsid w:val="00093314"/>
    <w:rsid w:val="00093D5B"/>
    <w:rsid w:val="00094BDE"/>
    <w:rsid w:val="00094F15"/>
    <w:rsid w:val="000950D1"/>
    <w:rsid w:val="00097206"/>
    <w:rsid w:val="00097580"/>
    <w:rsid w:val="000A08B6"/>
    <w:rsid w:val="000A0A84"/>
    <w:rsid w:val="000A0C7C"/>
    <w:rsid w:val="000A1CAE"/>
    <w:rsid w:val="000A23BA"/>
    <w:rsid w:val="000A2C7A"/>
    <w:rsid w:val="000A2CEF"/>
    <w:rsid w:val="000A2F03"/>
    <w:rsid w:val="000A3B2F"/>
    <w:rsid w:val="000A3B5F"/>
    <w:rsid w:val="000A3DDF"/>
    <w:rsid w:val="000A415B"/>
    <w:rsid w:val="000A56C8"/>
    <w:rsid w:val="000A58B0"/>
    <w:rsid w:val="000A5EAF"/>
    <w:rsid w:val="000A76B5"/>
    <w:rsid w:val="000B0560"/>
    <w:rsid w:val="000B07EF"/>
    <w:rsid w:val="000B0804"/>
    <w:rsid w:val="000B08FD"/>
    <w:rsid w:val="000B0ACE"/>
    <w:rsid w:val="000B1F3A"/>
    <w:rsid w:val="000B280D"/>
    <w:rsid w:val="000B31A0"/>
    <w:rsid w:val="000B3638"/>
    <w:rsid w:val="000B3BCC"/>
    <w:rsid w:val="000B4DF5"/>
    <w:rsid w:val="000B77EE"/>
    <w:rsid w:val="000C015F"/>
    <w:rsid w:val="000C03F6"/>
    <w:rsid w:val="000C101C"/>
    <w:rsid w:val="000C1718"/>
    <w:rsid w:val="000C2842"/>
    <w:rsid w:val="000C3191"/>
    <w:rsid w:val="000C3270"/>
    <w:rsid w:val="000C3AB9"/>
    <w:rsid w:val="000C6493"/>
    <w:rsid w:val="000C6788"/>
    <w:rsid w:val="000C68B6"/>
    <w:rsid w:val="000C6C69"/>
    <w:rsid w:val="000C708C"/>
    <w:rsid w:val="000C7A6F"/>
    <w:rsid w:val="000D04F2"/>
    <w:rsid w:val="000D0FEC"/>
    <w:rsid w:val="000D3362"/>
    <w:rsid w:val="000D37A3"/>
    <w:rsid w:val="000D400B"/>
    <w:rsid w:val="000D423F"/>
    <w:rsid w:val="000D4CC7"/>
    <w:rsid w:val="000D5552"/>
    <w:rsid w:val="000D5C6F"/>
    <w:rsid w:val="000D62EA"/>
    <w:rsid w:val="000D6F90"/>
    <w:rsid w:val="000D718D"/>
    <w:rsid w:val="000D73A6"/>
    <w:rsid w:val="000D77E7"/>
    <w:rsid w:val="000E0E45"/>
    <w:rsid w:val="000E1AD4"/>
    <w:rsid w:val="000E2038"/>
    <w:rsid w:val="000E2803"/>
    <w:rsid w:val="000E2AD9"/>
    <w:rsid w:val="000E2C46"/>
    <w:rsid w:val="000E33C2"/>
    <w:rsid w:val="000E3E7E"/>
    <w:rsid w:val="000E4CF5"/>
    <w:rsid w:val="000E5263"/>
    <w:rsid w:val="000E63EB"/>
    <w:rsid w:val="000E673B"/>
    <w:rsid w:val="000E6B37"/>
    <w:rsid w:val="000F112D"/>
    <w:rsid w:val="000F27DD"/>
    <w:rsid w:val="000F2DA8"/>
    <w:rsid w:val="000F334D"/>
    <w:rsid w:val="000F3C00"/>
    <w:rsid w:val="000F4DDE"/>
    <w:rsid w:val="000F5741"/>
    <w:rsid w:val="000F5EEE"/>
    <w:rsid w:val="000F67E7"/>
    <w:rsid w:val="000F7809"/>
    <w:rsid w:val="00101003"/>
    <w:rsid w:val="001011A7"/>
    <w:rsid w:val="00101417"/>
    <w:rsid w:val="001015E4"/>
    <w:rsid w:val="001015F1"/>
    <w:rsid w:val="001019BF"/>
    <w:rsid w:val="00101B85"/>
    <w:rsid w:val="00101DBB"/>
    <w:rsid w:val="00101E31"/>
    <w:rsid w:val="0010222B"/>
    <w:rsid w:val="0010234F"/>
    <w:rsid w:val="00102FBC"/>
    <w:rsid w:val="00104F5F"/>
    <w:rsid w:val="0010597F"/>
    <w:rsid w:val="00106651"/>
    <w:rsid w:val="00106830"/>
    <w:rsid w:val="00110346"/>
    <w:rsid w:val="001107E5"/>
    <w:rsid w:val="00112A5E"/>
    <w:rsid w:val="00112F56"/>
    <w:rsid w:val="00113A42"/>
    <w:rsid w:val="001140E7"/>
    <w:rsid w:val="001150FD"/>
    <w:rsid w:val="001160B7"/>
    <w:rsid w:val="00116397"/>
    <w:rsid w:val="00116505"/>
    <w:rsid w:val="00116C5A"/>
    <w:rsid w:val="00116EE2"/>
    <w:rsid w:val="00117E13"/>
    <w:rsid w:val="0012022B"/>
    <w:rsid w:val="00120C85"/>
    <w:rsid w:val="001232F8"/>
    <w:rsid w:val="001234AD"/>
    <w:rsid w:val="00123A23"/>
    <w:rsid w:val="00123F1F"/>
    <w:rsid w:val="00124912"/>
    <w:rsid w:val="00124C02"/>
    <w:rsid w:val="00124FD9"/>
    <w:rsid w:val="00125540"/>
    <w:rsid w:val="00125869"/>
    <w:rsid w:val="00125B80"/>
    <w:rsid w:val="0012642D"/>
    <w:rsid w:val="001264BF"/>
    <w:rsid w:val="00126970"/>
    <w:rsid w:val="00126ED5"/>
    <w:rsid w:val="0013043F"/>
    <w:rsid w:val="001306C1"/>
    <w:rsid w:val="00131F11"/>
    <w:rsid w:val="0013258F"/>
    <w:rsid w:val="00132B8C"/>
    <w:rsid w:val="00132DCC"/>
    <w:rsid w:val="00133300"/>
    <w:rsid w:val="001337DB"/>
    <w:rsid w:val="001338B4"/>
    <w:rsid w:val="00133A53"/>
    <w:rsid w:val="00133CE6"/>
    <w:rsid w:val="001340E1"/>
    <w:rsid w:val="00134504"/>
    <w:rsid w:val="00134FE0"/>
    <w:rsid w:val="00135859"/>
    <w:rsid w:val="00135895"/>
    <w:rsid w:val="00135C8E"/>
    <w:rsid w:val="0013701C"/>
    <w:rsid w:val="0013766A"/>
    <w:rsid w:val="00137FE9"/>
    <w:rsid w:val="0014062B"/>
    <w:rsid w:val="00140906"/>
    <w:rsid w:val="00140B5E"/>
    <w:rsid w:val="00140CD5"/>
    <w:rsid w:val="00140D95"/>
    <w:rsid w:val="00141227"/>
    <w:rsid w:val="001413F5"/>
    <w:rsid w:val="00141422"/>
    <w:rsid w:val="00141E70"/>
    <w:rsid w:val="00142B8A"/>
    <w:rsid w:val="00143532"/>
    <w:rsid w:val="0014354E"/>
    <w:rsid w:val="00143D9C"/>
    <w:rsid w:val="00144E44"/>
    <w:rsid w:val="0014571C"/>
    <w:rsid w:val="001474C3"/>
    <w:rsid w:val="001478AB"/>
    <w:rsid w:val="001478E8"/>
    <w:rsid w:val="0015011C"/>
    <w:rsid w:val="00150AD7"/>
    <w:rsid w:val="00150B1E"/>
    <w:rsid w:val="00150D6F"/>
    <w:rsid w:val="001522F5"/>
    <w:rsid w:val="00152F7C"/>
    <w:rsid w:val="00153B4A"/>
    <w:rsid w:val="00153C2C"/>
    <w:rsid w:val="00154227"/>
    <w:rsid w:val="001558C8"/>
    <w:rsid w:val="00156B7E"/>
    <w:rsid w:val="0016005C"/>
    <w:rsid w:val="0016046D"/>
    <w:rsid w:val="001610DF"/>
    <w:rsid w:val="00161854"/>
    <w:rsid w:val="00161F48"/>
    <w:rsid w:val="00161FF6"/>
    <w:rsid w:val="00162A93"/>
    <w:rsid w:val="00162BC6"/>
    <w:rsid w:val="00162C7B"/>
    <w:rsid w:val="00163410"/>
    <w:rsid w:val="00163988"/>
    <w:rsid w:val="00163BD6"/>
    <w:rsid w:val="001648B8"/>
    <w:rsid w:val="00164DF1"/>
    <w:rsid w:val="0016585F"/>
    <w:rsid w:val="00165DA6"/>
    <w:rsid w:val="001668C6"/>
    <w:rsid w:val="001701E4"/>
    <w:rsid w:val="001702E9"/>
    <w:rsid w:val="00170B25"/>
    <w:rsid w:val="00171E42"/>
    <w:rsid w:val="00172209"/>
    <w:rsid w:val="00172C9D"/>
    <w:rsid w:val="00173B7E"/>
    <w:rsid w:val="00174735"/>
    <w:rsid w:val="00174B7E"/>
    <w:rsid w:val="00174EEF"/>
    <w:rsid w:val="001763AF"/>
    <w:rsid w:val="00176976"/>
    <w:rsid w:val="0018001C"/>
    <w:rsid w:val="00180457"/>
    <w:rsid w:val="001809CC"/>
    <w:rsid w:val="00180CAD"/>
    <w:rsid w:val="001816C6"/>
    <w:rsid w:val="001820FD"/>
    <w:rsid w:val="00182137"/>
    <w:rsid w:val="00182A82"/>
    <w:rsid w:val="001846D6"/>
    <w:rsid w:val="001849DA"/>
    <w:rsid w:val="001853B7"/>
    <w:rsid w:val="00185B13"/>
    <w:rsid w:val="00186715"/>
    <w:rsid w:val="00186A43"/>
    <w:rsid w:val="001874A8"/>
    <w:rsid w:val="00187D4A"/>
    <w:rsid w:val="00190533"/>
    <w:rsid w:val="00190677"/>
    <w:rsid w:val="00190B44"/>
    <w:rsid w:val="00190BAA"/>
    <w:rsid w:val="00190F6A"/>
    <w:rsid w:val="0019128A"/>
    <w:rsid w:val="001916F6"/>
    <w:rsid w:val="00191808"/>
    <w:rsid w:val="00191A7C"/>
    <w:rsid w:val="00191E28"/>
    <w:rsid w:val="00191FD5"/>
    <w:rsid w:val="00195552"/>
    <w:rsid w:val="00196F7C"/>
    <w:rsid w:val="001977DE"/>
    <w:rsid w:val="001A0785"/>
    <w:rsid w:val="001A07AE"/>
    <w:rsid w:val="001A1EC2"/>
    <w:rsid w:val="001A22F1"/>
    <w:rsid w:val="001A2374"/>
    <w:rsid w:val="001A2C9C"/>
    <w:rsid w:val="001A2D66"/>
    <w:rsid w:val="001A36E8"/>
    <w:rsid w:val="001A3D2A"/>
    <w:rsid w:val="001A3D48"/>
    <w:rsid w:val="001A4346"/>
    <w:rsid w:val="001A5221"/>
    <w:rsid w:val="001A57AE"/>
    <w:rsid w:val="001A6108"/>
    <w:rsid w:val="001A7D05"/>
    <w:rsid w:val="001B0474"/>
    <w:rsid w:val="001B09C9"/>
    <w:rsid w:val="001B0A98"/>
    <w:rsid w:val="001B1A86"/>
    <w:rsid w:val="001B4862"/>
    <w:rsid w:val="001B495C"/>
    <w:rsid w:val="001B5691"/>
    <w:rsid w:val="001B5860"/>
    <w:rsid w:val="001B5BB8"/>
    <w:rsid w:val="001B5C10"/>
    <w:rsid w:val="001B6AD4"/>
    <w:rsid w:val="001B6E44"/>
    <w:rsid w:val="001B7734"/>
    <w:rsid w:val="001B781B"/>
    <w:rsid w:val="001B7B13"/>
    <w:rsid w:val="001C0A1E"/>
    <w:rsid w:val="001C0EB1"/>
    <w:rsid w:val="001C1647"/>
    <w:rsid w:val="001C2A21"/>
    <w:rsid w:val="001C4070"/>
    <w:rsid w:val="001C431A"/>
    <w:rsid w:val="001C46CB"/>
    <w:rsid w:val="001C5511"/>
    <w:rsid w:val="001C5833"/>
    <w:rsid w:val="001C5EDD"/>
    <w:rsid w:val="001C6880"/>
    <w:rsid w:val="001C6A0C"/>
    <w:rsid w:val="001C6F14"/>
    <w:rsid w:val="001C7026"/>
    <w:rsid w:val="001C71BE"/>
    <w:rsid w:val="001C73D5"/>
    <w:rsid w:val="001C7576"/>
    <w:rsid w:val="001D0134"/>
    <w:rsid w:val="001D01EC"/>
    <w:rsid w:val="001D02F3"/>
    <w:rsid w:val="001D0CA3"/>
    <w:rsid w:val="001D13A7"/>
    <w:rsid w:val="001D1478"/>
    <w:rsid w:val="001D1749"/>
    <w:rsid w:val="001D4441"/>
    <w:rsid w:val="001D44A2"/>
    <w:rsid w:val="001D4D11"/>
    <w:rsid w:val="001D52C8"/>
    <w:rsid w:val="001D5A95"/>
    <w:rsid w:val="001D5C9A"/>
    <w:rsid w:val="001D69E4"/>
    <w:rsid w:val="001D6B48"/>
    <w:rsid w:val="001D6E96"/>
    <w:rsid w:val="001D6EBB"/>
    <w:rsid w:val="001D79A5"/>
    <w:rsid w:val="001D7B6F"/>
    <w:rsid w:val="001D7B72"/>
    <w:rsid w:val="001E10F2"/>
    <w:rsid w:val="001E1345"/>
    <w:rsid w:val="001E1D80"/>
    <w:rsid w:val="001E1FAE"/>
    <w:rsid w:val="001E2D3E"/>
    <w:rsid w:val="001E345B"/>
    <w:rsid w:val="001E4FEE"/>
    <w:rsid w:val="001E5216"/>
    <w:rsid w:val="001E5550"/>
    <w:rsid w:val="001E5560"/>
    <w:rsid w:val="001E66E9"/>
    <w:rsid w:val="001E6E68"/>
    <w:rsid w:val="001E7D53"/>
    <w:rsid w:val="001F131A"/>
    <w:rsid w:val="001F1B14"/>
    <w:rsid w:val="001F23C2"/>
    <w:rsid w:val="001F2CFF"/>
    <w:rsid w:val="001F4040"/>
    <w:rsid w:val="001F5039"/>
    <w:rsid w:val="001F51BF"/>
    <w:rsid w:val="001F59C0"/>
    <w:rsid w:val="00200030"/>
    <w:rsid w:val="00200912"/>
    <w:rsid w:val="00201850"/>
    <w:rsid w:val="00201AF4"/>
    <w:rsid w:val="00202388"/>
    <w:rsid w:val="00202D6C"/>
    <w:rsid w:val="00203507"/>
    <w:rsid w:val="00204E38"/>
    <w:rsid w:val="0020556D"/>
    <w:rsid w:val="00206005"/>
    <w:rsid w:val="0020635E"/>
    <w:rsid w:val="002065D6"/>
    <w:rsid w:val="00206838"/>
    <w:rsid w:val="002074D5"/>
    <w:rsid w:val="0020786D"/>
    <w:rsid w:val="00207B13"/>
    <w:rsid w:val="002126F6"/>
    <w:rsid w:val="0021398A"/>
    <w:rsid w:val="00213E20"/>
    <w:rsid w:val="0021497C"/>
    <w:rsid w:val="002149D2"/>
    <w:rsid w:val="00214B56"/>
    <w:rsid w:val="002154E8"/>
    <w:rsid w:val="00215761"/>
    <w:rsid w:val="00215D20"/>
    <w:rsid w:val="00216519"/>
    <w:rsid w:val="00220942"/>
    <w:rsid w:val="00220A44"/>
    <w:rsid w:val="002219D3"/>
    <w:rsid w:val="00221A0E"/>
    <w:rsid w:val="00221E53"/>
    <w:rsid w:val="00222E80"/>
    <w:rsid w:val="002238E5"/>
    <w:rsid w:val="002243BD"/>
    <w:rsid w:val="00224603"/>
    <w:rsid w:val="00224C37"/>
    <w:rsid w:val="00225015"/>
    <w:rsid w:val="0022557F"/>
    <w:rsid w:val="00225AA7"/>
    <w:rsid w:val="00226653"/>
    <w:rsid w:val="00226B58"/>
    <w:rsid w:val="00226E87"/>
    <w:rsid w:val="00226FA8"/>
    <w:rsid w:val="00226FFB"/>
    <w:rsid w:val="002302D0"/>
    <w:rsid w:val="00230F87"/>
    <w:rsid w:val="00231DB7"/>
    <w:rsid w:val="002325D4"/>
    <w:rsid w:val="0023279A"/>
    <w:rsid w:val="00232CB3"/>
    <w:rsid w:val="00233195"/>
    <w:rsid w:val="002334C2"/>
    <w:rsid w:val="00234CA0"/>
    <w:rsid w:val="002351B8"/>
    <w:rsid w:val="00236DC1"/>
    <w:rsid w:val="00237113"/>
    <w:rsid w:val="002377FB"/>
    <w:rsid w:val="00237DA8"/>
    <w:rsid w:val="0024006C"/>
    <w:rsid w:val="00240130"/>
    <w:rsid w:val="00241B6E"/>
    <w:rsid w:val="00242B3B"/>
    <w:rsid w:val="00242D9C"/>
    <w:rsid w:val="002431DE"/>
    <w:rsid w:val="00243C61"/>
    <w:rsid w:val="00243D19"/>
    <w:rsid w:val="00244144"/>
    <w:rsid w:val="00244DC7"/>
    <w:rsid w:val="00245BF6"/>
    <w:rsid w:val="00245C2C"/>
    <w:rsid w:val="00245FF3"/>
    <w:rsid w:val="00246BD7"/>
    <w:rsid w:val="00246E02"/>
    <w:rsid w:val="00247ABE"/>
    <w:rsid w:val="00247B15"/>
    <w:rsid w:val="00250B20"/>
    <w:rsid w:val="00251C07"/>
    <w:rsid w:val="00251F52"/>
    <w:rsid w:val="00251FE5"/>
    <w:rsid w:val="00252542"/>
    <w:rsid w:val="002527FE"/>
    <w:rsid w:val="00253D9C"/>
    <w:rsid w:val="00254ECF"/>
    <w:rsid w:val="0025501C"/>
    <w:rsid w:val="00255076"/>
    <w:rsid w:val="002557E1"/>
    <w:rsid w:val="00260375"/>
    <w:rsid w:val="00260D57"/>
    <w:rsid w:val="00260D83"/>
    <w:rsid w:val="0026151E"/>
    <w:rsid w:val="0026208B"/>
    <w:rsid w:val="002626D6"/>
    <w:rsid w:val="002628D8"/>
    <w:rsid w:val="0026350B"/>
    <w:rsid w:val="00263C3F"/>
    <w:rsid w:val="002640A3"/>
    <w:rsid w:val="00264100"/>
    <w:rsid w:val="00264334"/>
    <w:rsid w:val="002654FD"/>
    <w:rsid w:val="00265E48"/>
    <w:rsid w:val="002666DC"/>
    <w:rsid w:val="002666FC"/>
    <w:rsid w:val="00266B49"/>
    <w:rsid w:val="00267336"/>
    <w:rsid w:val="002675F7"/>
    <w:rsid w:val="00270C1D"/>
    <w:rsid w:val="00271A3A"/>
    <w:rsid w:val="00272D9A"/>
    <w:rsid w:val="00272E0C"/>
    <w:rsid w:val="00273207"/>
    <w:rsid w:val="002735FC"/>
    <w:rsid w:val="00273AD2"/>
    <w:rsid w:val="002747B6"/>
    <w:rsid w:val="002769BB"/>
    <w:rsid w:val="00276B0B"/>
    <w:rsid w:val="00277EE3"/>
    <w:rsid w:val="00280221"/>
    <w:rsid w:val="00281526"/>
    <w:rsid w:val="00281F4D"/>
    <w:rsid w:val="00285727"/>
    <w:rsid w:val="00285DE0"/>
    <w:rsid w:val="0028624D"/>
    <w:rsid w:val="00286E61"/>
    <w:rsid w:val="0028743A"/>
    <w:rsid w:val="00290B73"/>
    <w:rsid w:val="00290BF4"/>
    <w:rsid w:val="0029117F"/>
    <w:rsid w:val="00292832"/>
    <w:rsid w:val="00293D7C"/>
    <w:rsid w:val="002952C6"/>
    <w:rsid w:val="00295904"/>
    <w:rsid w:val="00295A05"/>
    <w:rsid w:val="00295CEA"/>
    <w:rsid w:val="00296CCB"/>
    <w:rsid w:val="00297246"/>
    <w:rsid w:val="002973E1"/>
    <w:rsid w:val="002A08E8"/>
    <w:rsid w:val="002A0E7E"/>
    <w:rsid w:val="002A13A9"/>
    <w:rsid w:val="002A39F1"/>
    <w:rsid w:val="002A5587"/>
    <w:rsid w:val="002A5E9C"/>
    <w:rsid w:val="002A5F11"/>
    <w:rsid w:val="002A6146"/>
    <w:rsid w:val="002A625B"/>
    <w:rsid w:val="002A637A"/>
    <w:rsid w:val="002A6544"/>
    <w:rsid w:val="002A6703"/>
    <w:rsid w:val="002A67DF"/>
    <w:rsid w:val="002A6D7C"/>
    <w:rsid w:val="002A7C5F"/>
    <w:rsid w:val="002A7E97"/>
    <w:rsid w:val="002B076F"/>
    <w:rsid w:val="002B208F"/>
    <w:rsid w:val="002B2530"/>
    <w:rsid w:val="002B2E3F"/>
    <w:rsid w:val="002B3821"/>
    <w:rsid w:val="002B38CC"/>
    <w:rsid w:val="002B43E1"/>
    <w:rsid w:val="002B4456"/>
    <w:rsid w:val="002B45EC"/>
    <w:rsid w:val="002B4C7F"/>
    <w:rsid w:val="002B54CA"/>
    <w:rsid w:val="002B61E4"/>
    <w:rsid w:val="002B6939"/>
    <w:rsid w:val="002B6D81"/>
    <w:rsid w:val="002C08B2"/>
    <w:rsid w:val="002C116D"/>
    <w:rsid w:val="002C1B51"/>
    <w:rsid w:val="002C3002"/>
    <w:rsid w:val="002C426E"/>
    <w:rsid w:val="002C4EDC"/>
    <w:rsid w:val="002C52F0"/>
    <w:rsid w:val="002C5405"/>
    <w:rsid w:val="002C546A"/>
    <w:rsid w:val="002C54C2"/>
    <w:rsid w:val="002C6439"/>
    <w:rsid w:val="002C67FB"/>
    <w:rsid w:val="002C6E3C"/>
    <w:rsid w:val="002C77F7"/>
    <w:rsid w:val="002C7B4A"/>
    <w:rsid w:val="002C7F16"/>
    <w:rsid w:val="002D006B"/>
    <w:rsid w:val="002D00BF"/>
    <w:rsid w:val="002D0303"/>
    <w:rsid w:val="002D15BE"/>
    <w:rsid w:val="002D2114"/>
    <w:rsid w:val="002D2EA8"/>
    <w:rsid w:val="002D395E"/>
    <w:rsid w:val="002D5D2C"/>
    <w:rsid w:val="002D6206"/>
    <w:rsid w:val="002D76F9"/>
    <w:rsid w:val="002D7FF8"/>
    <w:rsid w:val="002E0168"/>
    <w:rsid w:val="002E0401"/>
    <w:rsid w:val="002E0B12"/>
    <w:rsid w:val="002E2C0F"/>
    <w:rsid w:val="002E35B1"/>
    <w:rsid w:val="002E44F4"/>
    <w:rsid w:val="002E4716"/>
    <w:rsid w:val="002E6318"/>
    <w:rsid w:val="002E70DE"/>
    <w:rsid w:val="002E79B7"/>
    <w:rsid w:val="002E7D0F"/>
    <w:rsid w:val="002F00E3"/>
    <w:rsid w:val="002F09C0"/>
    <w:rsid w:val="002F15F7"/>
    <w:rsid w:val="002F1A06"/>
    <w:rsid w:val="002F21CC"/>
    <w:rsid w:val="002F2361"/>
    <w:rsid w:val="002F2891"/>
    <w:rsid w:val="002F2B95"/>
    <w:rsid w:val="002F36A9"/>
    <w:rsid w:val="002F49B7"/>
    <w:rsid w:val="002F5708"/>
    <w:rsid w:val="002F6493"/>
    <w:rsid w:val="002F662F"/>
    <w:rsid w:val="00300125"/>
    <w:rsid w:val="00300331"/>
    <w:rsid w:val="00300540"/>
    <w:rsid w:val="0030074F"/>
    <w:rsid w:val="00300BBB"/>
    <w:rsid w:val="0030263D"/>
    <w:rsid w:val="003027F1"/>
    <w:rsid w:val="0030286D"/>
    <w:rsid w:val="00302D4D"/>
    <w:rsid w:val="00303C93"/>
    <w:rsid w:val="00304040"/>
    <w:rsid w:val="003044E1"/>
    <w:rsid w:val="00304E13"/>
    <w:rsid w:val="003053E5"/>
    <w:rsid w:val="003056B9"/>
    <w:rsid w:val="0030620C"/>
    <w:rsid w:val="00306539"/>
    <w:rsid w:val="003071DA"/>
    <w:rsid w:val="00310262"/>
    <w:rsid w:val="0031063D"/>
    <w:rsid w:val="00310B57"/>
    <w:rsid w:val="00310DA8"/>
    <w:rsid w:val="00311604"/>
    <w:rsid w:val="003121DE"/>
    <w:rsid w:val="00312998"/>
    <w:rsid w:val="003136A0"/>
    <w:rsid w:val="0031443F"/>
    <w:rsid w:val="00314B5D"/>
    <w:rsid w:val="003166F6"/>
    <w:rsid w:val="00316AC8"/>
    <w:rsid w:val="00317437"/>
    <w:rsid w:val="003174BA"/>
    <w:rsid w:val="00320EF9"/>
    <w:rsid w:val="0032141E"/>
    <w:rsid w:val="003219D7"/>
    <w:rsid w:val="003232AF"/>
    <w:rsid w:val="00323DE5"/>
    <w:rsid w:val="00324127"/>
    <w:rsid w:val="00324AEB"/>
    <w:rsid w:val="00325A49"/>
    <w:rsid w:val="00325F34"/>
    <w:rsid w:val="0032743B"/>
    <w:rsid w:val="0032772F"/>
    <w:rsid w:val="0032779B"/>
    <w:rsid w:val="00327B0E"/>
    <w:rsid w:val="00327E45"/>
    <w:rsid w:val="00331453"/>
    <w:rsid w:val="00332951"/>
    <w:rsid w:val="00333CFB"/>
    <w:rsid w:val="003344DC"/>
    <w:rsid w:val="0033541E"/>
    <w:rsid w:val="0033734B"/>
    <w:rsid w:val="00337370"/>
    <w:rsid w:val="00340D09"/>
    <w:rsid w:val="00340E3B"/>
    <w:rsid w:val="00340E8D"/>
    <w:rsid w:val="003411F8"/>
    <w:rsid w:val="00342445"/>
    <w:rsid w:val="00342CA8"/>
    <w:rsid w:val="00342DC7"/>
    <w:rsid w:val="00343AC8"/>
    <w:rsid w:val="00343E1D"/>
    <w:rsid w:val="00343FB4"/>
    <w:rsid w:val="00344742"/>
    <w:rsid w:val="00344DCF"/>
    <w:rsid w:val="003452DE"/>
    <w:rsid w:val="0034534D"/>
    <w:rsid w:val="0034588B"/>
    <w:rsid w:val="00345BF0"/>
    <w:rsid w:val="00345D67"/>
    <w:rsid w:val="00346190"/>
    <w:rsid w:val="00346DC5"/>
    <w:rsid w:val="0035018F"/>
    <w:rsid w:val="0035185A"/>
    <w:rsid w:val="003537D7"/>
    <w:rsid w:val="00354633"/>
    <w:rsid w:val="00354720"/>
    <w:rsid w:val="0035476B"/>
    <w:rsid w:val="00354E57"/>
    <w:rsid w:val="003552F7"/>
    <w:rsid w:val="003557FB"/>
    <w:rsid w:val="00355851"/>
    <w:rsid w:val="003560A2"/>
    <w:rsid w:val="0035632C"/>
    <w:rsid w:val="003577FC"/>
    <w:rsid w:val="00357A78"/>
    <w:rsid w:val="00357CF4"/>
    <w:rsid w:val="00357F95"/>
    <w:rsid w:val="0036078D"/>
    <w:rsid w:val="00360AF2"/>
    <w:rsid w:val="00360E7B"/>
    <w:rsid w:val="003614CC"/>
    <w:rsid w:val="00361871"/>
    <w:rsid w:val="00361F3C"/>
    <w:rsid w:val="00362050"/>
    <w:rsid w:val="0036209D"/>
    <w:rsid w:val="00362B79"/>
    <w:rsid w:val="003633FC"/>
    <w:rsid w:val="00364DA2"/>
    <w:rsid w:val="0036535A"/>
    <w:rsid w:val="00365619"/>
    <w:rsid w:val="00365B36"/>
    <w:rsid w:val="00365B8B"/>
    <w:rsid w:val="0036631C"/>
    <w:rsid w:val="003665A0"/>
    <w:rsid w:val="00366645"/>
    <w:rsid w:val="003672B5"/>
    <w:rsid w:val="003673A3"/>
    <w:rsid w:val="00367FA5"/>
    <w:rsid w:val="003711B2"/>
    <w:rsid w:val="00371594"/>
    <w:rsid w:val="003726B0"/>
    <w:rsid w:val="00372B19"/>
    <w:rsid w:val="00372E38"/>
    <w:rsid w:val="0037319A"/>
    <w:rsid w:val="00373EBC"/>
    <w:rsid w:val="00373EF0"/>
    <w:rsid w:val="0037490B"/>
    <w:rsid w:val="00375383"/>
    <w:rsid w:val="00375697"/>
    <w:rsid w:val="00375D34"/>
    <w:rsid w:val="00375F4A"/>
    <w:rsid w:val="00376464"/>
    <w:rsid w:val="00376F3E"/>
    <w:rsid w:val="00380852"/>
    <w:rsid w:val="003811F5"/>
    <w:rsid w:val="0038121C"/>
    <w:rsid w:val="003833D1"/>
    <w:rsid w:val="00386137"/>
    <w:rsid w:val="003862CB"/>
    <w:rsid w:val="00386C66"/>
    <w:rsid w:val="00386E80"/>
    <w:rsid w:val="003904C1"/>
    <w:rsid w:val="003914A0"/>
    <w:rsid w:val="003918F3"/>
    <w:rsid w:val="003940A8"/>
    <w:rsid w:val="00394BF9"/>
    <w:rsid w:val="00395FD8"/>
    <w:rsid w:val="00396092"/>
    <w:rsid w:val="003960DC"/>
    <w:rsid w:val="00396879"/>
    <w:rsid w:val="00396A22"/>
    <w:rsid w:val="00396AAB"/>
    <w:rsid w:val="00396FE6"/>
    <w:rsid w:val="003979FB"/>
    <w:rsid w:val="003A0845"/>
    <w:rsid w:val="003A0971"/>
    <w:rsid w:val="003A0B77"/>
    <w:rsid w:val="003A0D56"/>
    <w:rsid w:val="003A0F62"/>
    <w:rsid w:val="003A2481"/>
    <w:rsid w:val="003A2DAC"/>
    <w:rsid w:val="003A37D2"/>
    <w:rsid w:val="003A3DEA"/>
    <w:rsid w:val="003A4782"/>
    <w:rsid w:val="003A54C1"/>
    <w:rsid w:val="003A72C6"/>
    <w:rsid w:val="003B002D"/>
    <w:rsid w:val="003B07C7"/>
    <w:rsid w:val="003B12E9"/>
    <w:rsid w:val="003B1347"/>
    <w:rsid w:val="003B1C84"/>
    <w:rsid w:val="003B20ED"/>
    <w:rsid w:val="003B297B"/>
    <w:rsid w:val="003B3644"/>
    <w:rsid w:val="003B36BD"/>
    <w:rsid w:val="003B42AF"/>
    <w:rsid w:val="003B561A"/>
    <w:rsid w:val="003B56AB"/>
    <w:rsid w:val="003B5A1C"/>
    <w:rsid w:val="003B63DF"/>
    <w:rsid w:val="003B672C"/>
    <w:rsid w:val="003C0CD6"/>
    <w:rsid w:val="003C0D68"/>
    <w:rsid w:val="003C18F9"/>
    <w:rsid w:val="003C1E8B"/>
    <w:rsid w:val="003C257B"/>
    <w:rsid w:val="003C2673"/>
    <w:rsid w:val="003C2CC3"/>
    <w:rsid w:val="003C37E2"/>
    <w:rsid w:val="003C51C7"/>
    <w:rsid w:val="003C58EE"/>
    <w:rsid w:val="003C6644"/>
    <w:rsid w:val="003C7367"/>
    <w:rsid w:val="003C73AA"/>
    <w:rsid w:val="003D0763"/>
    <w:rsid w:val="003D094B"/>
    <w:rsid w:val="003D0989"/>
    <w:rsid w:val="003D17C3"/>
    <w:rsid w:val="003D1A3B"/>
    <w:rsid w:val="003D2253"/>
    <w:rsid w:val="003D2F6A"/>
    <w:rsid w:val="003D3136"/>
    <w:rsid w:val="003D4570"/>
    <w:rsid w:val="003D49DA"/>
    <w:rsid w:val="003D5419"/>
    <w:rsid w:val="003D55F9"/>
    <w:rsid w:val="003D6F28"/>
    <w:rsid w:val="003D79B8"/>
    <w:rsid w:val="003E0977"/>
    <w:rsid w:val="003E1B43"/>
    <w:rsid w:val="003E1B4C"/>
    <w:rsid w:val="003E1DBD"/>
    <w:rsid w:val="003E2632"/>
    <w:rsid w:val="003E344A"/>
    <w:rsid w:val="003E3D96"/>
    <w:rsid w:val="003E43D9"/>
    <w:rsid w:val="003E626C"/>
    <w:rsid w:val="003E62F8"/>
    <w:rsid w:val="003E7D18"/>
    <w:rsid w:val="003E7EC0"/>
    <w:rsid w:val="003F0BCE"/>
    <w:rsid w:val="003F0C47"/>
    <w:rsid w:val="003F0DC6"/>
    <w:rsid w:val="003F0F2C"/>
    <w:rsid w:val="003F1607"/>
    <w:rsid w:val="003F1AFB"/>
    <w:rsid w:val="003F3A31"/>
    <w:rsid w:val="003F3A90"/>
    <w:rsid w:val="003F3BFC"/>
    <w:rsid w:val="003F5B7D"/>
    <w:rsid w:val="003F7313"/>
    <w:rsid w:val="003F7BC5"/>
    <w:rsid w:val="00400240"/>
    <w:rsid w:val="00400471"/>
    <w:rsid w:val="00403251"/>
    <w:rsid w:val="004035D6"/>
    <w:rsid w:val="00403C56"/>
    <w:rsid w:val="00403D41"/>
    <w:rsid w:val="00403EF8"/>
    <w:rsid w:val="00403FFE"/>
    <w:rsid w:val="00404059"/>
    <w:rsid w:val="00404355"/>
    <w:rsid w:val="00406500"/>
    <w:rsid w:val="004069CC"/>
    <w:rsid w:val="0040737B"/>
    <w:rsid w:val="004076A9"/>
    <w:rsid w:val="004077C1"/>
    <w:rsid w:val="0040790C"/>
    <w:rsid w:val="00407BB4"/>
    <w:rsid w:val="00412023"/>
    <w:rsid w:val="0041248F"/>
    <w:rsid w:val="00412B33"/>
    <w:rsid w:val="00412CDB"/>
    <w:rsid w:val="00413F79"/>
    <w:rsid w:val="004143FA"/>
    <w:rsid w:val="0041513C"/>
    <w:rsid w:val="0041516A"/>
    <w:rsid w:val="004162B2"/>
    <w:rsid w:val="004162B4"/>
    <w:rsid w:val="004162EE"/>
    <w:rsid w:val="00416E29"/>
    <w:rsid w:val="00416FAD"/>
    <w:rsid w:val="00417491"/>
    <w:rsid w:val="00420051"/>
    <w:rsid w:val="00420077"/>
    <w:rsid w:val="004209B5"/>
    <w:rsid w:val="00420B09"/>
    <w:rsid w:val="00421092"/>
    <w:rsid w:val="00421184"/>
    <w:rsid w:val="004222AF"/>
    <w:rsid w:val="004224DD"/>
    <w:rsid w:val="00422E1C"/>
    <w:rsid w:val="0042355C"/>
    <w:rsid w:val="0042360A"/>
    <w:rsid w:val="004257F3"/>
    <w:rsid w:val="00425C3A"/>
    <w:rsid w:val="00426416"/>
    <w:rsid w:val="004268FF"/>
    <w:rsid w:val="00426B0C"/>
    <w:rsid w:val="00426B6B"/>
    <w:rsid w:val="00427675"/>
    <w:rsid w:val="004278F7"/>
    <w:rsid w:val="00427FB2"/>
    <w:rsid w:val="00430363"/>
    <w:rsid w:val="00430559"/>
    <w:rsid w:val="004317A3"/>
    <w:rsid w:val="00431D7C"/>
    <w:rsid w:val="00432054"/>
    <w:rsid w:val="004325B4"/>
    <w:rsid w:val="004325D1"/>
    <w:rsid w:val="00432E2D"/>
    <w:rsid w:val="0043305A"/>
    <w:rsid w:val="004331CD"/>
    <w:rsid w:val="00433633"/>
    <w:rsid w:val="00433DBF"/>
    <w:rsid w:val="00434E57"/>
    <w:rsid w:val="00435851"/>
    <w:rsid w:val="00435A9A"/>
    <w:rsid w:val="00435C63"/>
    <w:rsid w:val="00435F83"/>
    <w:rsid w:val="00436603"/>
    <w:rsid w:val="00436998"/>
    <w:rsid w:val="004370CB"/>
    <w:rsid w:val="00437B71"/>
    <w:rsid w:val="004401D2"/>
    <w:rsid w:val="0044067E"/>
    <w:rsid w:val="004415CB"/>
    <w:rsid w:val="00441963"/>
    <w:rsid w:val="00441A4C"/>
    <w:rsid w:val="00441C0D"/>
    <w:rsid w:val="00442698"/>
    <w:rsid w:val="00442FE3"/>
    <w:rsid w:val="00443DC6"/>
    <w:rsid w:val="00444F12"/>
    <w:rsid w:val="00445875"/>
    <w:rsid w:val="00445998"/>
    <w:rsid w:val="00445F06"/>
    <w:rsid w:val="00447B30"/>
    <w:rsid w:val="004502D3"/>
    <w:rsid w:val="00450B4F"/>
    <w:rsid w:val="00451186"/>
    <w:rsid w:val="004524A3"/>
    <w:rsid w:val="00452ABB"/>
    <w:rsid w:val="00453149"/>
    <w:rsid w:val="0045319D"/>
    <w:rsid w:val="00454935"/>
    <w:rsid w:val="0045549F"/>
    <w:rsid w:val="00455A5E"/>
    <w:rsid w:val="00455F0C"/>
    <w:rsid w:val="0045632D"/>
    <w:rsid w:val="0045732A"/>
    <w:rsid w:val="0045736F"/>
    <w:rsid w:val="00457AC1"/>
    <w:rsid w:val="00457AF5"/>
    <w:rsid w:val="0046044F"/>
    <w:rsid w:val="004604E9"/>
    <w:rsid w:val="004620D2"/>
    <w:rsid w:val="004622CE"/>
    <w:rsid w:val="00462655"/>
    <w:rsid w:val="00462A7B"/>
    <w:rsid w:val="004631CF"/>
    <w:rsid w:val="00463483"/>
    <w:rsid w:val="00463D90"/>
    <w:rsid w:val="00464CF7"/>
    <w:rsid w:val="00465C40"/>
    <w:rsid w:val="0046688B"/>
    <w:rsid w:val="00466C90"/>
    <w:rsid w:val="004677DD"/>
    <w:rsid w:val="00467CA1"/>
    <w:rsid w:val="004704B8"/>
    <w:rsid w:val="004706E8"/>
    <w:rsid w:val="00470AD9"/>
    <w:rsid w:val="00471D6A"/>
    <w:rsid w:val="004724F5"/>
    <w:rsid w:val="00473001"/>
    <w:rsid w:val="004751AE"/>
    <w:rsid w:val="00477DDB"/>
    <w:rsid w:val="00480655"/>
    <w:rsid w:val="00480698"/>
    <w:rsid w:val="00480C1C"/>
    <w:rsid w:val="00480C7C"/>
    <w:rsid w:val="0048113C"/>
    <w:rsid w:val="004820C1"/>
    <w:rsid w:val="00482AF9"/>
    <w:rsid w:val="00482ED9"/>
    <w:rsid w:val="004839C3"/>
    <w:rsid w:val="00483A15"/>
    <w:rsid w:val="00484D75"/>
    <w:rsid w:val="00485D9D"/>
    <w:rsid w:val="0048639F"/>
    <w:rsid w:val="00486D7F"/>
    <w:rsid w:val="0049004F"/>
    <w:rsid w:val="00490A4E"/>
    <w:rsid w:val="0049195F"/>
    <w:rsid w:val="00491CE0"/>
    <w:rsid w:val="00492446"/>
    <w:rsid w:val="00493312"/>
    <w:rsid w:val="004938C6"/>
    <w:rsid w:val="00494686"/>
    <w:rsid w:val="00494827"/>
    <w:rsid w:val="00494A43"/>
    <w:rsid w:val="004954DA"/>
    <w:rsid w:val="00496528"/>
    <w:rsid w:val="00497BF4"/>
    <w:rsid w:val="004A0789"/>
    <w:rsid w:val="004A1297"/>
    <w:rsid w:val="004A3713"/>
    <w:rsid w:val="004A6D26"/>
    <w:rsid w:val="004A6FF2"/>
    <w:rsid w:val="004A7D5A"/>
    <w:rsid w:val="004B0BEC"/>
    <w:rsid w:val="004B127A"/>
    <w:rsid w:val="004B18EB"/>
    <w:rsid w:val="004B1FCA"/>
    <w:rsid w:val="004B2DF3"/>
    <w:rsid w:val="004B366B"/>
    <w:rsid w:val="004B3E99"/>
    <w:rsid w:val="004B4614"/>
    <w:rsid w:val="004B4D7D"/>
    <w:rsid w:val="004B5C01"/>
    <w:rsid w:val="004B63F7"/>
    <w:rsid w:val="004B694C"/>
    <w:rsid w:val="004B7034"/>
    <w:rsid w:val="004B7946"/>
    <w:rsid w:val="004C09F8"/>
    <w:rsid w:val="004C2789"/>
    <w:rsid w:val="004C2CAB"/>
    <w:rsid w:val="004C39C9"/>
    <w:rsid w:val="004C40FB"/>
    <w:rsid w:val="004C43A7"/>
    <w:rsid w:val="004C5CEF"/>
    <w:rsid w:val="004C6043"/>
    <w:rsid w:val="004C62D0"/>
    <w:rsid w:val="004C6900"/>
    <w:rsid w:val="004C74CF"/>
    <w:rsid w:val="004D05DB"/>
    <w:rsid w:val="004D3728"/>
    <w:rsid w:val="004D3D7C"/>
    <w:rsid w:val="004D4ED9"/>
    <w:rsid w:val="004D4F2E"/>
    <w:rsid w:val="004D519F"/>
    <w:rsid w:val="004D6A1C"/>
    <w:rsid w:val="004D6F51"/>
    <w:rsid w:val="004E04A9"/>
    <w:rsid w:val="004E1952"/>
    <w:rsid w:val="004E1FA1"/>
    <w:rsid w:val="004E206C"/>
    <w:rsid w:val="004E22B3"/>
    <w:rsid w:val="004E2B9E"/>
    <w:rsid w:val="004E2EE7"/>
    <w:rsid w:val="004E33C3"/>
    <w:rsid w:val="004E381D"/>
    <w:rsid w:val="004E3D47"/>
    <w:rsid w:val="004E43BE"/>
    <w:rsid w:val="004E45D8"/>
    <w:rsid w:val="004E4CC9"/>
    <w:rsid w:val="004E619E"/>
    <w:rsid w:val="004E64E6"/>
    <w:rsid w:val="004E69F4"/>
    <w:rsid w:val="004E6B1E"/>
    <w:rsid w:val="004E7879"/>
    <w:rsid w:val="004E7E5E"/>
    <w:rsid w:val="004F0282"/>
    <w:rsid w:val="004F050D"/>
    <w:rsid w:val="004F07A3"/>
    <w:rsid w:val="004F3A23"/>
    <w:rsid w:val="004F3A9D"/>
    <w:rsid w:val="004F44A9"/>
    <w:rsid w:val="004F498A"/>
    <w:rsid w:val="004F6046"/>
    <w:rsid w:val="004F6464"/>
    <w:rsid w:val="004F6634"/>
    <w:rsid w:val="004F7401"/>
    <w:rsid w:val="0050065E"/>
    <w:rsid w:val="00501370"/>
    <w:rsid w:val="00501625"/>
    <w:rsid w:val="0050401D"/>
    <w:rsid w:val="00504728"/>
    <w:rsid w:val="00504BA7"/>
    <w:rsid w:val="00504CDB"/>
    <w:rsid w:val="00504EF6"/>
    <w:rsid w:val="0050574A"/>
    <w:rsid w:val="0050662E"/>
    <w:rsid w:val="005067BA"/>
    <w:rsid w:val="00506BE1"/>
    <w:rsid w:val="0050787C"/>
    <w:rsid w:val="00511391"/>
    <w:rsid w:val="00512B0A"/>
    <w:rsid w:val="0051318A"/>
    <w:rsid w:val="00513343"/>
    <w:rsid w:val="0051343F"/>
    <w:rsid w:val="00513DFF"/>
    <w:rsid w:val="00514349"/>
    <w:rsid w:val="00514885"/>
    <w:rsid w:val="005148B0"/>
    <w:rsid w:val="00515BC2"/>
    <w:rsid w:val="005164DB"/>
    <w:rsid w:val="00516A30"/>
    <w:rsid w:val="00517E03"/>
    <w:rsid w:val="005203C0"/>
    <w:rsid w:val="005204B3"/>
    <w:rsid w:val="005206A7"/>
    <w:rsid w:val="00520C12"/>
    <w:rsid w:val="00522B9E"/>
    <w:rsid w:val="005233C1"/>
    <w:rsid w:val="00523654"/>
    <w:rsid w:val="00524AF6"/>
    <w:rsid w:val="00524B56"/>
    <w:rsid w:val="005257B0"/>
    <w:rsid w:val="005263BC"/>
    <w:rsid w:val="00526830"/>
    <w:rsid w:val="0052775E"/>
    <w:rsid w:val="00527F23"/>
    <w:rsid w:val="005301CA"/>
    <w:rsid w:val="00531239"/>
    <w:rsid w:val="00532346"/>
    <w:rsid w:val="00532C50"/>
    <w:rsid w:val="00532F7E"/>
    <w:rsid w:val="005336A0"/>
    <w:rsid w:val="005338DB"/>
    <w:rsid w:val="00534225"/>
    <w:rsid w:val="005359C0"/>
    <w:rsid w:val="005379CA"/>
    <w:rsid w:val="00540023"/>
    <w:rsid w:val="00540B47"/>
    <w:rsid w:val="00540B91"/>
    <w:rsid w:val="00540F54"/>
    <w:rsid w:val="00541214"/>
    <w:rsid w:val="005428E8"/>
    <w:rsid w:val="00542D13"/>
    <w:rsid w:val="00542EC9"/>
    <w:rsid w:val="005431E9"/>
    <w:rsid w:val="00543D70"/>
    <w:rsid w:val="00545127"/>
    <w:rsid w:val="00545293"/>
    <w:rsid w:val="00545A38"/>
    <w:rsid w:val="005462FB"/>
    <w:rsid w:val="00546DB2"/>
    <w:rsid w:val="00547DBC"/>
    <w:rsid w:val="00550418"/>
    <w:rsid w:val="005505D5"/>
    <w:rsid w:val="00550761"/>
    <w:rsid w:val="005524CC"/>
    <w:rsid w:val="00553743"/>
    <w:rsid w:val="00553B3F"/>
    <w:rsid w:val="00554BE6"/>
    <w:rsid w:val="00555154"/>
    <w:rsid w:val="00555BB0"/>
    <w:rsid w:val="00556CA3"/>
    <w:rsid w:val="0055718D"/>
    <w:rsid w:val="005578A2"/>
    <w:rsid w:val="0056328F"/>
    <w:rsid w:val="0056380F"/>
    <w:rsid w:val="00563A46"/>
    <w:rsid w:val="00564166"/>
    <w:rsid w:val="005644EA"/>
    <w:rsid w:val="00564BAB"/>
    <w:rsid w:val="00565EA0"/>
    <w:rsid w:val="005664FA"/>
    <w:rsid w:val="00566636"/>
    <w:rsid w:val="00567D54"/>
    <w:rsid w:val="005704D3"/>
    <w:rsid w:val="005704E9"/>
    <w:rsid w:val="005706FB"/>
    <w:rsid w:val="00571898"/>
    <w:rsid w:val="00572751"/>
    <w:rsid w:val="005727B9"/>
    <w:rsid w:val="00572E98"/>
    <w:rsid w:val="005733AF"/>
    <w:rsid w:val="00574BAA"/>
    <w:rsid w:val="00576137"/>
    <w:rsid w:val="00576DDF"/>
    <w:rsid w:val="0057792A"/>
    <w:rsid w:val="00581D11"/>
    <w:rsid w:val="005831BA"/>
    <w:rsid w:val="00583397"/>
    <w:rsid w:val="00583664"/>
    <w:rsid w:val="00584164"/>
    <w:rsid w:val="005841D1"/>
    <w:rsid w:val="00584ABB"/>
    <w:rsid w:val="00584E02"/>
    <w:rsid w:val="00586565"/>
    <w:rsid w:val="00586D76"/>
    <w:rsid w:val="005900BE"/>
    <w:rsid w:val="00590CC8"/>
    <w:rsid w:val="00592036"/>
    <w:rsid w:val="005923C6"/>
    <w:rsid w:val="0059417D"/>
    <w:rsid w:val="00594319"/>
    <w:rsid w:val="00594734"/>
    <w:rsid w:val="005955FC"/>
    <w:rsid w:val="00596B77"/>
    <w:rsid w:val="00596DD0"/>
    <w:rsid w:val="0059779D"/>
    <w:rsid w:val="005A0322"/>
    <w:rsid w:val="005A07F6"/>
    <w:rsid w:val="005A1E50"/>
    <w:rsid w:val="005A5452"/>
    <w:rsid w:val="005A5CE7"/>
    <w:rsid w:val="005A5F05"/>
    <w:rsid w:val="005A61A4"/>
    <w:rsid w:val="005A6348"/>
    <w:rsid w:val="005A6B8F"/>
    <w:rsid w:val="005A6D8F"/>
    <w:rsid w:val="005A7496"/>
    <w:rsid w:val="005A790E"/>
    <w:rsid w:val="005B05A7"/>
    <w:rsid w:val="005B218F"/>
    <w:rsid w:val="005B23AB"/>
    <w:rsid w:val="005B2CF1"/>
    <w:rsid w:val="005B2E53"/>
    <w:rsid w:val="005B4A3F"/>
    <w:rsid w:val="005B504C"/>
    <w:rsid w:val="005B5888"/>
    <w:rsid w:val="005B5E7E"/>
    <w:rsid w:val="005B5E8F"/>
    <w:rsid w:val="005B5EAC"/>
    <w:rsid w:val="005B6505"/>
    <w:rsid w:val="005C0B18"/>
    <w:rsid w:val="005C14BE"/>
    <w:rsid w:val="005C14C4"/>
    <w:rsid w:val="005C18E6"/>
    <w:rsid w:val="005C3466"/>
    <w:rsid w:val="005C37CC"/>
    <w:rsid w:val="005C3882"/>
    <w:rsid w:val="005C3943"/>
    <w:rsid w:val="005C3BF2"/>
    <w:rsid w:val="005C4278"/>
    <w:rsid w:val="005C4EDB"/>
    <w:rsid w:val="005C56D5"/>
    <w:rsid w:val="005C60BC"/>
    <w:rsid w:val="005C643A"/>
    <w:rsid w:val="005C65AD"/>
    <w:rsid w:val="005C6949"/>
    <w:rsid w:val="005C70A2"/>
    <w:rsid w:val="005C78B8"/>
    <w:rsid w:val="005C7E90"/>
    <w:rsid w:val="005D08E1"/>
    <w:rsid w:val="005D0A87"/>
    <w:rsid w:val="005D292E"/>
    <w:rsid w:val="005D3074"/>
    <w:rsid w:val="005D3CD7"/>
    <w:rsid w:val="005D3F6D"/>
    <w:rsid w:val="005D4F68"/>
    <w:rsid w:val="005D5863"/>
    <w:rsid w:val="005D5979"/>
    <w:rsid w:val="005D5DA6"/>
    <w:rsid w:val="005D7D27"/>
    <w:rsid w:val="005E0136"/>
    <w:rsid w:val="005E09ED"/>
    <w:rsid w:val="005E0A0C"/>
    <w:rsid w:val="005E0A39"/>
    <w:rsid w:val="005E0B36"/>
    <w:rsid w:val="005E0DE3"/>
    <w:rsid w:val="005E29B7"/>
    <w:rsid w:val="005E2F6A"/>
    <w:rsid w:val="005E3240"/>
    <w:rsid w:val="005E3327"/>
    <w:rsid w:val="005E3B48"/>
    <w:rsid w:val="005E3D04"/>
    <w:rsid w:val="005E46B7"/>
    <w:rsid w:val="005E4984"/>
    <w:rsid w:val="005E4EE3"/>
    <w:rsid w:val="005E6CCA"/>
    <w:rsid w:val="005E72A7"/>
    <w:rsid w:val="005E76DB"/>
    <w:rsid w:val="005E7772"/>
    <w:rsid w:val="005F1FCE"/>
    <w:rsid w:val="005F203D"/>
    <w:rsid w:val="005F3F74"/>
    <w:rsid w:val="005F41F4"/>
    <w:rsid w:val="005F6F40"/>
    <w:rsid w:val="005F7513"/>
    <w:rsid w:val="00600475"/>
    <w:rsid w:val="006012A7"/>
    <w:rsid w:val="00602081"/>
    <w:rsid w:val="006029D4"/>
    <w:rsid w:val="00603143"/>
    <w:rsid w:val="006038F4"/>
    <w:rsid w:val="00603D93"/>
    <w:rsid w:val="0060433D"/>
    <w:rsid w:val="006046F5"/>
    <w:rsid w:val="006055C5"/>
    <w:rsid w:val="00605CA8"/>
    <w:rsid w:val="0060639C"/>
    <w:rsid w:val="00606C59"/>
    <w:rsid w:val="00610293"/>
    <w:rsid w:val="0061126F"/>
    <w:rsid w:val="006115FA"/>
    <w:rsid w:val="00611A5D"/>
    <w:rsid w:val="00611FC7"/>
    <w:rsid w:val="00612214"/>
    <w:rsid w:val="00614AD8"/>
    <w:rsid w:val="006153D7"/>
    <w:rsid w:val="00615914"/>
    <w:rsid w:val="00615C8A"/>
    <w:rsid w:val="00616816"/>
    <w:rsid w:val="006179C9"/>
    <w:rsid w:val="00620168"/>
    <w:rsid w:val="00620776"/>
    <w:rsid w:val="00620F5C"/>
    <w:rsid w:val="0062101E"/>
    <w:rsid w:val="0062193F"/>
    <w:rsid w:val="00622129"/>
    <w:rsid w:val="006224FD"/>
    <w:rsid w:val="00622762"/>
    <w:rsid w:val="00622946"/>
    <w:rsid w:val="00622A23"/>
    <w:rsid w:val="00623BC7"/>
    <w:rsid w:val="00625180"/>
    <w:rsid w:val="006254B7"/>
    <w:rsid w:val="0062689D"/>
    <w:rsid w:val="0062748A"/>
    <w:rsid w:val="00630883"/>
    <w:rsid w:val="00630BA7"/>
    <w:rsid w:val="00631077"/>
    <w:rsid w:val="00631563"/>
    <w:rsid w:val="006316D9"/>
    <w:rsid w:val="006316E8"/>
    <w:rsid w:val="00631F6E"/>
    <w:rsid w:val="006328E6"/>
    <w:rsid w:val="00632AC8"/>
    <w:rsid w:val="00634E43"/>
    <w:rsid w:val="0063516E"/>
    <w:rsid w:val="00635337"/>
    <w:rsid w:val="00635955"/>
    <w:rsid w:val="00635EF4"/>
    <w:rsid w:val="006365AE"/>
    <w:rsid w:val="00636DEB"/>
    <w:rsid w:val="006370AC"/>
    <w:rsid w:val="006377F4"/>
    <w:rsid w:val="00640214"/>
    <w:rsid w:val="00640294"/>
    <w:rsid w:val="00640328"/>
    <w:rsid w:val="0064064F"/>
    <w:rsid w:val="00640794"/>
    <w:rsid w:val="0064134C"/>
    <w:rsid w:val="00641E40"/>
    <w:rsid w:val="006426C5"/>
    <w:rsid w:val="00642720"/>
    <w:rsid w:val="006438D8"/>
    <w:rsid w:val="006439BF"/>
    <w:rsid w:val="00643BB1"/>
    <w:rsid w:val="00643C37"/>
    <w:rsid w:val="0064403D"/>
    <w:rsid w:val="0064450A"/>
    <w:rsid w:val="006445DF"/>
    <w:rsid w:val="00645023"/>
    <w:rsid w:val="0064553B"/>
    <w:rsid w:val="006459D1"/>
    <w:rsid w:val="00645C30"/>
    <w:rsid w:val="00645D05"/>
    <w:rsid w:val="00645DB2"/>
    <w:rsid w:val="006466D5"/>
    <w:rsid w:val="0064793E"/>
    <w:rsid w:val="00650076"/>
    <w:rsid w:val="00650226"/>
    <w:rsid w:val="00650377"/>
    <w:rsid w:val="006503F1"/>
    <w:rsid w:val="006504CE"/>
    <w:rsid w:val="00651BAD"/>
    <w:rsid w:val="00652031"/>
    <w:rsid w:val="00652FC6"/>
    <w:rsid w:val="006552C5"/>
    <w:rsid w:val="006558FC"/>
    <w:rsid w:val="00655DE6"/>
    <w:rsid w:val="00657449"/>
    <w:rsid w:val="00661DC2"/>
    <w:rsid w:val="00661E82"/>
    <w:rsid w:val="0066223B"/>
    <w:rsid w:val="006630E9"/>
    <w:rsid w:val="0066340A"/>
    <w:rsid w:val="0066356D"/>
    <w:rsid w:val="006636FE"/>
    <w:rsid w:val="00664825"/>
    <w:rsid w:val="006658BB"/>
    <w:rsid w:val="00665BC1"/>
    <w:rsid w:val="00665D3E"/>
    <w:rsid w:val="00666E35"/>
    <w:rsid w:val="00666F33"/>
    <w:rsid w:val="00667147"/>
    <w:rsid w:val="00667426"/>
    <w:rsid w:val="006712FF"/>
    <w:rsid w:val="006716B1"/>
    <w:rsid w:val="00671FDB"/>
    <w:rsid w:val="00672CAA"/>
    <w:rsid w:val="006732DE"/>
    <w:rsid w:val="00673393"/>
    <w:rsid w:val="00673B81"/>
    <w:rsid w:val="00675358"/>
    <w:rsid w:val="00676571"/>
    <w:rsid w:val="00680543"/>
    <w:rsid w:val="006809C4"/>
    <w:rsid w:val="00680D52"/>
    <w:rsid w:val="00681126"/>
    <w:rsid w:val="00681994"/>
    <w:rsid w:val="00681BBB"/>
    <w:rsid w:val="006827CA"/>
    <w:rsid w:val="0068291D"/>
    <w:rsid w:val="00682A2F"/>
    <w:rsid w:val="00682F2C"/>
    <w:rsid w:val="0068339F"/>
    <w:rsid w:val="00684FC1"/>
    <w:rsid w:val="006857C2"/>
    <w:rsid w:val="0068599B"/>
    <w:rsid w:val="00686065"/>
    <w:rsid w:val="0068613C"/>
    <w:rsid w:val="00686C0F"/>
    <w:rsid w:val="0068778C"/>
    <w:rsid w:val="00687B7A"/>
    <w:rsid w:val="00690E39"/>
    <w:rsid w:val="006913E6"/>
    <w:rsid w:val="0069236F"/>
    <w:rsid w:val="00692508"/>
    <w:rsid w:val="006927EC"/>
    <w:rsid w:val="00692B0F"/>
    <w:rsid w:val="00693AB7"/>
    <w:rsid w:val="00693CDF"/>
    <w:rsid w:val="006960A5"/>
    <w:rsid w:val="0069653B"/>
    <w:rsid w:val="00697FFD"/>
    <w:rsid w:val="006A0367"/>
    <w:rsid w:val="006A089A"/>
    <w:rsid w:val="006A23B6"/>
    <w:rsid w:val="006A2526"/>
    <w:rsid w:val="006A3BB8"/>
    <w:rsid w:val="006A3BDB"/>
    <w:rsid w:val="006A4AFC"/>
    <w:rsid w:val="006A5109"/>
    <w:rsid w:val="006A56F4"/>
    <w:rsid w:val="006A68B0"/>
    <w:rsid w:val="006A7839"/>
    <w:rsid w:val="006B06CB"/>
    <w:rsid w:val="006B1173"/>
    <w:rsid w:val="006B2848"/>
    <w:rsid w:val="006B3B7A"/>
    <w:rsid w:val="006B4AAE"/>
    <w:rsid w:val="006B4E9A"/>
    <w:rsid w:val="006B6E62"/>
    <w:rsid w:val="006C148D"/>
    <w:rsid w:val="006C15DE"/>
    <w:rsid w:val="006C1900"/>
    <w:rsid w:val="006C33BF"/>
    <w:rsid w:val="006C350E"/>
    <w:rsid w:val="006C3C4A"/>
    <w:rsid w:val="006C3D58"/>
    <w:rsid w:val="006C44B7"/>
    <w:rsid w:val="006C4617"/>
    <w:rsid w:val="006C4A7A"/>
    <w:rsid w:val="006C556E"/>
    <w:rsid w:val="006C58B1"/>
    <w:rsid w:val="006C5AC5"/>
    <w:rsid w:val="006C5C6E"/>
    <w:rsid w:val="006C69DD"/>
    <w:rsid w:val="006C6A75"/>
    <w:rsid w:val="006D09AA"/>
    <w:rsid w:val="006D0EE9"/>
    <w:rsid w:val="006D19B3"/>
    <w:rsid w:val="006D1DE1"/>
    <w:rsid w:val="006D1EBD"/>
    <w:rsid w:val="006D2447"/>
    <w:rsid w:val="006D24C0"/>
    <w:rsid w:val="006D2906"/>
    <w:rsid w:val="006D2A37"/>
    <w:rsid w:val="006D3014"/>
    <w:rsid w:val="006D35E8"/>
    <w:rsid w:val="006D3696"/>
    <w:rsid w:val="006D4425"/>
    <w:rsid w:val="006D4651"/>
    <w:rsid w:val="006D4CF7"/>
    <w:rsid w:val="006D4FB4"/>
    <w:rsid w:val="006D5BD2"/>
    <w:rsid w:val="006D68E4"/>
    <w:rsid w:val="006D69D1"/>
    <w:rsid w:val="006D71AD"/>
    <w:rsid w:val="006D75E6"/>
    <w:rsid w:val="006D77CF"/>
    <w:rsid w:val="006D7881"/>
    <w:rsid w:val="006E1160"/>
    <w:rsid w:val="006E1B66"/>
    <w:rsid w:val="006E2914"/>
    <w:rsid w:val="006E2F66"/>
    <w:rsid w:val="006E328A"/>
    <w:rsid w:val="006E3F7F"/>
    <w:rsid w:val="006E408F"/>
    <w:rsid w:val="006E4603"/>
    <w:rsid w:val="006E4F72"/>
    <w:rsid w:val="006E53BB"/>
    <w:rsid w:val="006E5528"/>
    <w:rsid w:val="006E5560"/>
    <w:rsid w:val="006E56BB"/>
    <w:rsid w:val="006E6170"/>
    <w:rsid w:val="006E6F77"/>
    <w:rsid w:val="006E758C"/>
    <w:rsid w:val="006E76FF"/>
    <w:rsid w:val="006F01EC"/>
    <w:rsid w:val="006F0F74"/>
    <w:rsid w:val="006F1FBD"/>
    <w:rsid w:val="006F2506"/>
    <w:rsid w:val="006F340C"/>
    <w:rsid w:val="006F3F48"/>
    <w:rsid w:val="006F5F08"/>
    <w:rsid w:val="006F60B4"/>
    <w:rsid w:val="006F741C"/>
    <w:rsid w:val="007013B7"/>
    <w:rsid w:val="00701D41"/>
    <w:rsid w:val="00702A3F"/>
    <w:rsid w:val="0070311F"/>
    <w:rsid w:val="007041F6"/>
    <w:rsid w:val="007055E5"/>
    <w:rsid w:val="007056F9"/>
    <w:rsid w:val="0070587A"/>
    <w:rsid w:val="007059DA"/>
    <w:rsid w:val="00706566"/>
    <w:rsid w:val="00707B3C"/>
    <w:rsid w:val="00707CAA"/>
    <w:rsid w:val="00707D0A"/>
    <w:rsid w:val="00710429"/>
    <w:rsid w:val="00710711"/>
    <w:rsid w:val="00710B4C"/>
    <w:rsid w:val="00710E06"/>
    <w:rsid w:val="0071103C"/>
    <w:rsid w:val="00711749"/>
    <w:rsid w:val="00711820"/>
    <w:rsid w:val="007127FA"/>
    <w:rsid w:val="00713C3B"/>
    <w:rsid w:val="00714208"/>
    <w:rsid w:val="00714325"/>
    <w:rsid w:val="007146CA"/>
    <w:rsid w:val="00714859"/>
    <w:rsid w:val="00715211"/>
    <w:rsid w:val="007157DB"/>
    <w:rsid w:val="00716B4D"/>
    <w:rsid w:val="00716C62"/>
    <w:rsid w:val="007171CB"/>
    <w:rsid w:val="00717C8D"/>
    <w:rsid w:val="0072077B"/>
    <w:rsid w:val="00720E78"/>
    <w:rsid w:val="00721684"/>
    <w:rsid w:val="00721E4B"/>
    <w:rsid w:val="00721E83"/>
    <w:rsid w:val="007221B6"/>
    <w:rsid w:val="00722B44"/>
    <w:rsid w:val="00723A81"/>
    <w:rsid w:val="00724120"/>
    <w:rsid w:val="007244E4"/>
    <w:rsid w:val="00724B25"/>
    <w:rsid w:val="00724C66"/>
    <w:rsid w:val="0072718D"/>
    <w:rsid w:val="00727D65"/>
    <w:rsid w:val="00727DB1"/>
    <w:rsid w:val="00730618"/>
    <w:rsid w:val="00731E0A"/>
    <w:rsid w:val="007320BA"/>
    <w:rsid w:val="0073225F"/>
    <w:rsid w:val="00733AF2"/>
    <w:rsid w:val="00733CD4"/>
    <w:rsid w:val="00735A2F"/>
    <w:rsid w:val="00735FC7"/>
    <w:rsid w:val="007361BB"/>
    <w:rsid w:val="00736683"/>
    <w:rsid w:val="00737697"/>
    <w:rsid w:val="00737C4C"/>
    <w:rsid w:val="00741410"/>
    <w:rsid w:val="00741907"/>
    <w:rsid w:val="00742268"/>
    <w:rsid w:val="00744A11"/>
    <w:rsid w:val="00745511"/>
    <w:rsid w:val="00745A2A"/>
    <w:rsid w:val="0074640C"/>
    <w:rsid w:val="00746578"/>
    <w:rsid w:val="00746EFB"/>
    <w:rsid w:val="007472C1"/>
    <w:rsid w:val="007502A8"/>
    <w:rsid w:val="00750326"/>
    <w:rsid w:val="007512F4"/>
    <w:rsid w:val="00752008"/>
    <w:rsid w:val="0075285E"/>
    <w:rsid w:val="0075337E"/>
    <w:rsid w:val="00753536"/>
    <w:rsid w:val="007536B1"/>
    <w:rsid w:val="00753BB0"/>
    <w:rsid w:val="00753BC8"/>
    <w:rsid w:val="00753C64"/>
    <w:rsid w:val="00755427"/>
    <w:rsid w:val="00755619"/>
    <w:rsid w:val="00755B08"/>
    <w:rsid w:val="00756D33"/>
    <w:rsid w:val="00756F36"/>
    <w:rsid w:val="00757053"/>
    <w:rsid w:val="007571D4"/>
    <w:rsid w:val="007576B2"/>
    <w:rsid w:val="007578BC"/>
    <w:rsid w:val="00757FD3"/>
    <w:rsid w:val="0076034C"/>
    <w:rsid w:val="007616FE"/>
    <w:rsid w:val="007618EC"/>
    <w:rsid w:val="00761EC7"/>
    <w:rsid w:val="007629F8"/>
    <w:rsid w:val="00762E35"/>
    <w:rsid w:val="007632E1"/>
    <w:rsid w:val="00763436"/>
    <w:rsid w:val="00763DF9"/>
    <w:rsid w:val="0076414F"/>
    <w:rsid w:val="00764C23"/>
    <w:rsid w:val="00765339"/>
    <w:rsid w:val="007659B6"/>
    <w:rsid w:val="00766A85"/>
    <w:rsid w:val="00767050"/>
    <w:rsid w:val="00767D19"/>
    <w:rsid w:val="007704DB"/>
    <w:rsid w:val="0077070F"/>
    <w:rsid w:val="00770E04"/>
    <w:rsid w:val="00771AFE"/>
    <w:rsid w:val="007727F2"/>
    <w:rsid w:val="00772982"/>
    <w:rsid w:val="00772993"/>
    <w:rsid w:val="00773592"/>
    <w:rsid w:val="00773A02"/>
    <w:rsid w:val="00774213"/>
    <w:rsid w:val="0077435D"/>
    <w:rsid w:val="0077679B"/>
    <w:rsid w:val="00776967"/>
    <w:rsid w:val="00776C1D"/>
    <w:rsid w:val="00776FC5"/>
    <w:rsid w:val="007771DC"/>
    <w:rsid w:val="007808AD"/>
    <w:rsid w:val="00780B2F"/>
    <w:rsid w:val="00781644"/>
    <w:rsid w:val="007823AF"/>
    <w:rsid w:val="007825B6"/>
    <w:rsid w:val="00782F75"/>
    <w:rsid w:val="00783443"/>
    <w:rsid w:val="0078427F"/>
    <w:rsid w:val="007849C8"/>
    <w:rsid w:val="00785E45"/>
    <w:rsid w:val="00786915"/>
    <w:rsid w:val="00790515"/>
    <w:rsid w:val="0079057E"/>
    <w:rsid w:val="007909B0"/>
    <w:rsid w:val="00790E1D"/>
    <w:rsid w:val="00791022"/>
    <w:rsid w:val="0079106A"/>
    <w:rsid w:val="0079279C"/>
    <w:rsid w:val="0079289D"/>
    <w:rsid w:val="00793627"/>
    <w:rsid w:val="00794701"/>
    <w:rsid w:val="00794BCC"/>
    <w:rsid w:val="00794F1B"/>
    <w:rsid w:val="007954E5"/>
    <w:rsid w:val="00795DD1"/>
    <w:rsid w:val="007966C4"/>
    <w:rsid w:val="00797409"/>
    <w:rsid w:val="00797930"/>
    <w:rsid w:val="007A02BE"/>
    <w:rsid w:val="007A18DA"/>
    <w:rsid w:val="007A2043"/>
    <w:rsid w:val="007A22B0"/>
    <w:rsid w:val="007A2715"/>
    <w:rsid w:val="007A2AC2"/>
    <w:rsid w:val="007A3058"/>
    <w:rsid w:val="007A4113"/>
    <w:rsid w:val="007A435E"/>
    <w:rsid w:val="007A491B"/>
    <w:rsid w:val="007A50C0"/>
    <w:rsid w:val="007A5438"/>
    <w:rsid w:val="007A598E"/>
    <w:rsid w:val="007A73C4"/>
    <w:rsid w:val="007A7641"/>
    <w:rsid w:val="007A7AFA"/>
    <w:rsid w:val="007B0A99"/>
    <w:rsid w:val="007B0D8B"/>
    <w:rsid w:val="007B1359"/>
    <w:rsid w:val="007B195D"/>
    <w:rsid w:val="007B1DEB"/>
    <w:rsid w:val="007B270C"/>
    <w:rsid w:val="007B2FBE"/>
    <w:rsid w:val="007B3CFE"/>
    <w:rsid w:val="007B3EE9"/>
    <w:rsid w:val="007B3F1E"/>
    <w:rsid w:val="007B43C4"/>
    <w:rsid w:val="007B5182"/>
    <w:rsid w:val="007B63DF"/>
    <w:rsid w:val="007B7561"/>
    <w:rsid w:val="007B7ADA"/>
    <w:rsid w:val="007B7BBE"/>
    <w:rsid w:val="007B7D1F"/>
    <w:rsid w:val="007C0484"/>
    <w:rsid w:val="007C0D57"/>
    <w:rsid w:val="007C218D"/>
    <w:rsid w:val="007C30A3"/>
    <w:rsid w:val="007C31A3"/>
    <w:rsid w:val="007C3C90"/>
    <w:rsid w:val="007C3D4B"/>
    <w:rsid w:val="007C4048"/>
    <w:rsid w:val="007C4437"/>
    <w:rsid w:val="007C5689"/>
    <w:rsid w:val="007C7D05"/>
    <w:rsid w:val="007D08FD"/>
    <w:rsid w:val="007D0FB8"/>
    <w:rsid w:val="007D1E5C"/>
    <w:rsid w:val="007D1E89"/>
    <w:rsid w:val="007D206A"/>
    <w:rsid w:val="007D22F0"/>
    <w:rsid w:val="007D2380"/>
    <w:rsid w:val="007D2AE9"/>
    <w:rsid w:val="007D3B5C"/>
    <w:rsid w:val="007D4A5B"/>
    <w:rsid w:val="007D4AB8"/>
    <w:rsid w:val="007D5763"/>
    <w:rsid w:val="007D5791"/>
    <w:rsid w:val="007D5E11"/>
    <w:rsid w:val="007D5EA8"/>
    <w:rsid w:val="007D62CF"/>
    <w:rsid w:val="007D63D0"/>
    <w:rsid w:val="007D7645"/>
    <w:rsid w:val="007D7B9D"/>
    <w:rsid w:val="007E2B61"/>
    <w:rsid w:val="007E48A9"/>
    <w:rsid w:val="007E50A1"/>
    <w:rsid w:val="007E552D"/>
    <w:rsid w:val="007E5B11"/>
    <w:rsid w:val="007E5BEE"/>
    <w:rsid w:val="007E68DF"/>
    <w:rsid w:val="007E6A1C"/>
    <w:rsid w:val="007E73A1"/>
    <w:rsid w:val="007E75AB"/>
    <w:rsid w:val="007F0140"/>
    <w:rsid w:val="007F06B2"/>
    <w:rsid w:val="007F0CB2"/>
    <w:rsid w:val="007F0D37"/>
    <w:rsid w:val="007F1091"/>
    <w:rsid w:val="007F10E7"/>
    <w:rsid w:val="007F1DD8"/>
    <w:rsid w:val="007F27B9"/>
    <w:rsid w:val="007F2D1D"/>
    <w:rsid w:val="007F3391"/>
    <w:rsid w:val="007F34E6"/>
    <w:rsid w:val="007F435E"/>
    <w:rsid w:val="007F5AA3"/>
    <w:rsid w:val="007F5CF0"/>
    <w:rsid w:val="007F5E95"/>
    <w:rsid w:val="008005EB"/>
    <w:rsid w:val="00801D00"/>
    <w:rsid w:val="00801F17"/>
    <w:rsid w:val="00803E91"/>
    <w:rsid w:val="00804ABE"/>
    <w:rsid w:val="00804D8F"/>
    <w:rsid w:val="00804DBB"/>
    <w:rsid w:val="00805270"/>
    <w:rsid w:val="00805EA2"/>
    <w:rsid w:val="00806CAF"/>
    <w:rsid w:val="008071BC"/>
    <w:rsid w:val="008079FB"/>
    <w:rsid w:val="008106AA"/>
    <w:rsid w:val="008109B7"/>
    <w:rsid w:val="00810E46"/>
    <w:rsid w:val="00812481"/>
    <w:rsid w:val="008127A8"/>
    <w:rsid w:val="00812A89"/>
    <w:rsid w:val="00812A9E"/>
    <w:rsid w:val="0081495C"/>
    <w:rsid w:val="008153DB"/>
    <w:rsid w:val="00815873"/>
    <w:rsid w:val="00815E44"/>
    <w:rsid w:val="00816586"/>
    <w:rsid w:val="00816D99"/>
    <w:rsid w:val="00816E29"/>
    <w:rsid w:val="00820CC2"/>
    <w:rsid w:val="008212DE"/>
    <w:rsid w:val="00821553"/>
    <w:rsid w:val="00822159"/>
    <w:rsid w:val="00822C09"/>
    <w:rsid w:val="00823A6B"/>
    <w:rsid w:val="00824AF5"/>
    <w:rsid w:val="00827036"/>
    <w:rsid w:val="00827086"/>
    <w:rsid w:val="008274CF"/>
    <w:rsid w:val="008307C7"/>
    <w:rsid w:val="00831959"/>
    <w:rsid w:val="008341B8"/>
    <w:rsid w:val="00834E0E"/>
    <w:rsid w:val="00835621"/>
    <w:rsid w:val="00835E3B"/>
    <w:rsid w:val="00835FA2"/>
    <w:rsid w:val="008368DD"/>
    <w:rsid w:val="00837DC8"/>
    <w:rsid w:val="008401CA"/>
    <w:rsid w:val="00842CDA"/>
    <w:rsid w:val="008430FE"/>
    <w:rsid w:val="00843227"/>
    <w:rsid w:val="00844211"/>
    <w:rsid w:val="0084429E"/>
    <w:rsid w:val="0084435A"/>
    <w:rsid w:val="00844D59"/>
    <w:rsid w:val="00845B89"/>
    <w:rsid w:val="00845C78"/>
    <w:rsid w:val="008468A7"/>
    <w:rsid w:val="00847626"/>
    <w:rsid w:val="00847721"/>
    <w:rsid w:val="00850816"/>
    <w:rsid w:val="00850ED1"/>
    <w:rsid w:val="00852349"/>
    <w:rsid w:val="008531F4"/>
    <w:rsid w:val="008532A3"/>
    <w:rsid w:val="008537EE"/>
    <w:rsid w:val="00854073"/>
    <w:rsid w:val="00854702"/>
    <w:rsid w:val="00854818"/>
    <w:rsid w:val="00854AFB"/>
    <w:rsid w:val="00854BEC"/>
    <w:rsid w:val="00856043"/>
    <w:rsid w:val="00856C7E"/>
    <w:rsid w:val="008570C0"/>
    <w:rsid w:val="0085767A"/>
    <w:rsid w:val="00857ACD"/>
    <w:rsid w:val="00857B63"/>
    <w:rsid w:val="00860269"/>
    <w:rsid w:val="0086096B"/>
    <w:rsid w:val="00861551"/>
    <w:rsid w:val="00861B31"/>
    <w:rsid w:val="00861BAC"/>
    <w:rsid w:val="0086244A"/>
    <w:rsid w:val="0086329B"/>
    <w:rsid w:val="008651D3"/>
    <w:rsid w:val="008655D1"/>
    <w:rsid w:val="0086685F"/>
    <w:rsid w:val="0086740B"/>
    <w:rsid w:val="008674C1"/>
    <w:rsid w:val="008679EE"/>
    <w:rsid w:val="00867E0A"/>
    <w:rsid w:val="00870E50"/>
    <w:rsid w:val="008714E1"/>
    <w:rsid w:val="00871EE1"/>
    <w:rsid w:val="00872032"/>
    <w:rsid w:val="008721C6"/>
    <w:rsid w:val="00873481"/>
    <w:rsid w:val="00873CD0"/>
    <w:rsid w:val="00873CD5"/>
    <w:rsid w:val="00873D57"/>
    <w:rsid w:val="008744BA"/>
    <w:rsid w:val="008767C8"/>
    <w:rsid w:val="00876ECB"/>
    <w:rsid w:val="00877B66"/>
    <w:rsid w:val="008807C2"/>
    <w:rsid w:val="00881EF4"/>
    <w:rsid w:val="00881F0A"/>
    <w:rsid w:val="00882158"/>
    <w:rsid w:val="0088260E"/>
    <w:rsid w:val="00882C65"/>
    <w:rsid w:val="00882F13"/>
    <w:rsid w:val="00882FD2"/>
    <w:rsid w:val="00883528"/>
    <w:rsid w:val="0088467B"/>
    <w:rsid w:val="008848B7"/>
    <w:rsid w:val="00884ED1"/>
    <w:rsid w:val="008851A8"/>
    <w:rsid w:val="00885DB5"/>
    <w:rsid w:val="00887422"/>
    <w:rsid w:val="00891188"/>
    <w:rsid w:val="008919B2"/>
    <w:rsid w:val="00891EC9"/>
    <w:rsid w:val="0089219A"/>
    <w:rsid w:val="008922DC"/>
    <w:rsid w:val="008923C4"/>
    <w:rsid w:val="00892695"/>
    <w:rsid w:val="00892958"/>
    <w:rsid w:val="00892BD2"/>
    <w:rsid w:val="0089378E"/>
    <w:rsid w:val="00893B62"/>
    <w:rsid w:val="00894476"/>
    <w:rsid w:val="00894556"/>
    <w:rsid w:val="0089463B"/>
    <w:rsid w:val="00895DB2"/>
    <w:rsid w:val="00895EED"/>
    <w:rsid w:val="00896350"/>
    <w:rsid w:val="00896552"/>
    <w:rsid w:val="008965F1"/>
    <w:rsid w:val="00896E67"/>
    <w:rsid w:val="00897B62"/>
    <w:rsid w:val="008A01E8"/>
    <w:rsid w:val="008A028B"/>
    <w:rsid w:val="008A0523"/>
    <w:rsid w:val="008A0EC5"/>
    <w:rsid w:val="008A2141"/>
    <w:rsid w:val="008A22AF"/>
    <w:rsid w:val="008A44D7"/>
    <w:rsid w:val="008A4701"/>
    <w:rsid w:val="008A59C9"/>
    <w:rsid w:val="008A5AB0"/>
    <w:rsid w:val="008A6492"/>
    <w:rsid w:val="008A6CAE"/>
    <w:rsid w:val="008A7904"/>
    <w:rsid w:val="008B036F"/>
    <w:rsid w:val="008B0C9A"/>
    <w:rsid w:val="008B18C6"/>
    <w:rsid w:val="008B2299"/>
    <w:rsid w:val="008B2BB0"/>
    <w:rsid w:val="008B3551"/>
    <w:rsid w:val="008B3D60"/>
    <w:rsid w:val="008B4A56"/>
    <w:rsid w:val="008B4FA2"/>
    <w:rsid w:val="008B57D1"/>
    <w:rsid w:val="008B5887"/>
    <w:rsid w:val="008B59AD"/>
    <w:rsid w:val="008B5FF0"/>
    <w:rsid w:val="008B67FB"/>
    <w:rsid w:val="008B78B3"/>
    <w:rsid w:val="008C04DD"/>
    <w:rsid w:val="008C0EAB"/>
    <w:rsid w:val="008C2229"/>
    <w:rsid w:val="008C22EA"/>
    <w:rsid w:val="008C2477"/>
    <w:rsid w:val="008C35C6"/>
    <w:rsid w:val="008C5470"/>
    <w:rsid w:val="008C5B84"/>
    <w:rsid w:val="008C5CA8"/>
    <w:rsid w:val="008C64C0"/>
    <w:rsid w:val="008C7219"/>
    <w:rsid w:val="008C73EE"/>
    <w:rsid w:val="008D008C"/>
    <w:rsid w:val="008D0FBF"/>
    <w:rsid w:val="008D25D5"/>
    <w:rsid w:val="008D35BC"/>
    <w:rsid w:val="008D3753"/>
    <w:rsid w:val="008D394E"/>
    <w:rsid w:val="008D4356"/>
    <w:rsid w:val="008D4528"/>
    <w:rsid w:val="008D619F"/>
    <w:rsid w:val="008D7507"/>
    <w:rsid w:val="008E0E4C"/>
    <w:rsid w:val="008E0F0F"/>
    <w:rsid w:val="008E16BC"/>
    <w:rsid w:val="008E1E13"/>
    <w:rsid w:val="008E1E8B"/>
    <w:rsid w:val="008E23C3"/>
    <w:rsid w:val="008E29D2"/>
    <w:rsid w:val="008E3137"/>
    <w:rsid w:val="008E3B63"/>
    <w:rsid w:val="008E4097"/>
    <w:rsid w:val="008E49E2"/>
    <w:rsid w:val="008E5431"/>
    <w:rsid w:val="008E55E8"/>
    <w:rsid w:val="008E6F83"/>
    <w:rsid w:val="008F02BF"/>
    <w:rsid w:val="008F06F5"/>
    <w:rsid w:val="008F0CF0"/>
    <w:rsid w:val="008F15A5"/>
    <w:rsid w:val="008F2C47"/>
    <w:rsid w:val="008F3C10"/>
    <w:rsid w:val="008F3F5C"/>
    <w:rsid w:val="008F4311"/>
    <w:rsid w:val="008F433E"/>
    <w:rsid w:val="008F45B5"/>
    <w:rsid w:val="008F5A2E"/>
    <w:rsid w:val="008F685C"/>
    <w:rsid w:val="008F7051"/>
    <w:rsid w:val="009000A5"/>
    <w:rsid w:val="00900D08"/>
    <w:rsid w:val="00900E7B"/>
    <w:rsid w:val="00900F1D"/>
    <w:rsid w:val="009010A6"/>
    <w:rsid w:val="00902B63"/>
    <w:rsid w:val="009039D9"/>
    <w:rsid w:val="00903E20"/>
    <w:rsid w:val="00904877"/>
    <w:rsid w:val="00904C5C"/>
    <w:rsid w:val="00904C91"/>
    <w:rsid w:val="009054A0"/>
    <w:rsid w:val="00905686"/>
    <w:rsid w:val="00905ED7"/>
    <w:rsid w:val="00905F7E"/>
    <w:rsid w:val="0090628D"/>
    <w:rsid w:val="00910DA5"/>
    <w:rsid w:val="00911174"/>
    <w:rsid w:val="00911EA9"/>
    <w:rsid w:val="0091296C"/>
    <w:rsid w:val="0091388B"/>
    <w:rsid w:val="00914AA3"/>
    <w:rsid w:val="009160EA"/>
    <w:rsid w:val="00916312"/>
    <w:rsid w:val="009168EA"/>
    <w:rsid w:val="00916FEC"/>
    <w:rsid w:val="00917088"/>
    <w:rsid w:val="009224A4"/>
    <w:rsid w:val="00922864"/>
    <w:rsid w:val="009237B0"/>
    <w:rsid w:val="00923BBE"/>
    <w:rsid w:val="00924484"/>
    <w:rsid w:val="009248AF"/>
    <w:rsid w:val="0092504A"/>
    <w:rsid w:val="00925466"/>
    <w:rsid w:val="00927AB5"/>
    <w:rsid w:val="00930ED9"/>
    <w:rsid w:val="00930FBB"/>
    <w:rsid w:val="00931089"/>
    <w:rsid w:val="009315B5"/>
    <w:rsid w:val="00931999"/>
    <w:rsid w:val="00932CFA"/>
    <w:rsid w:val="009331AD"/>
    <w:rsid w:val="009332CF"/>
    <w:rsid w:val="00933924"/>
    <w:rsid w:val="00935EEC"/>
    <w:rsid w:val="00936047"/>
    <w:rsid w:val="00936523"/>
    <w:rsid w:val="00936EAD"/>
    <w:rsid w:val="0093775B"/>
    <w:rsid w:val="00937950"/>
    <w:rsid w:val="0094114B"/>
    <w:rsid w:val="00941375"/>
    <w:rsid w:val="009415CD"/>
    <w:rsid w:val="00941683"/>
    <w:rsid w:val="009417F2"/>
    <w:rsid w:val="00941EF8"/>
    <w:rsid w:val="009433F5"/>
    <w:rsid w:val="009458E4"/>
    <w:rsid w:val="00946AC3"/>
    <w:rsid w:val="00947A69"/>
    <w:rsid w:val="00947CE4"/>
    <w:rsid w:val="00950EC6"/>
    <w:rsid w:val="00951161"/>
    <w:rsid w:val="00951342"/>
    <w:rsid w:val="00951BA6"/>
    <w:rsid w:val="00952693"/>
    <w:rsid w:val="009533D9"/>
    <w:rsid w:val="0095551C"/>
    <w:rsid w:val="009555A6"/>
    <w:rsid w:val="009574D7"/>
    <w:rsid w:val="00957C7B"/>
    <w:rsid w:val="00960741"/>
    <w:rsid w:val="00960DFD"/>
    <w:rsid w:val="0096101C"/>
    <w:rsid w:val="00961724"/>
    <w:rsid w:val="00961C35"/>
    <w:rsid w:val="00961EB1"/>
    <w:rsid w:val="0096206B"/>
    <w:rsid w:val="009623C7"/>
    <w:rsid w:val="0096267B"/>
    <w:rsid w:val="0096286E"/>
    <w:rsid w:val="00962E62"/>
    <w:rsid w:val="00963506"/>
    <w:rsid w:val="00963F5A"/>
    <w:rsid w:val="00963FE0"/>
    <w:rsid w:val="00964B0E"/>
    <w:rsid w:val="00965522"/>
    <w:rsid w:val="00965ADA"/>
    <w:rsid w:val="00965FF6"/>
    <w:rsid w:val="00966BC4"/>
    <w:rsid w:val="00966D57"/>
    <w:rsid w:val="009671EC"/>
    <w:rsid w:val="00970571"/>
    <w:rsid w:val="00971607"/>
    <w:rsid w:val="00971AFD"/>
    <w:rsid w:val="00971B73"/>
    <w:rsid w:val="00971C5E"/>
    <w:rsid w:val="00972442"/>
    <w:rsid w:val="009735EA"/>
    <w:rsid w:val="009760D4"/>
    <w:rsid w:val="00976B2D"/>
    <w:rsid w:val="00977B32"/>
    <w:rsid w:val="00980F96"/>
    <w:rsid w:val="00981F54"/>
    <w:rsid w:val="009822A3"/>
    <w:rsid w:val="00982559"/>
    <w:rsid w:val="00982570"/>
    <w:rsid w:val="00983631"/>
    <w:rsid w:val="00983D66"/>
    <w:rsid w:val="0098444E"/>
    <w:rsid w:val="009846B1"/>
    <w:rsid w:val="00984C4A"/>
    <w:rsid w:val="00986603"/>
    <w:rsid w:val="009873DF"/>
    <w:rsid w:val="009873E0"/>
    <w:rsid w:val="009874E2"/>
    <w:rsid w:val="009903C6"/>
    <w:rsid w:val="009903D5"/>
    <w:rsid w:val="009906D4"/>
    <w:rsid w:val="00990C28"/>
    <w:rsid w:val="00991A43"/>
    <w:rsid w:val="00991B9C"/>
    <w:rsid w:val="0099211D"/>
    <w:rsid w:val="00992AA1"/>
    <w:rsid w:val="00993210"/>
    <w:rsid w:val="009932E1"/>
    <w:rsid w:val="00994A81"/>
    <w:rsid w:val="00995B4C"/>
    <w:rsid w:val="0099617E"/>
    <w:rsid w:val="00996DB5"/>
    <w:rsid w:val="00997457"/>
    <w:rsid w:val="0099745D"/>
    <w:rsid w:val="00997931"/>
    <w:rsid w:val="00997A00"/>
    <w:rsid w:val="009A17CB"/>
    <w:rsid w:val="009A289A"/>
    <w:rsid w:val="009A31EF"/>
    <w:rsid w:val="009A3BD6"/>
    <w:rsid w:val="009A3D03"/>
    <w:rsid w:val="009A4119"/>
    <w:rsid w:val="009A4727"/>
    <w:rsid w:val="009A4935"/>
    <w:rsid w:val="009A58ED"/>
    <w:rsid w:val="009A5E51"/>
    <w:rsid w:val="009A65A1"/>
    <w:rsid w:val="009A66C6"/>
    <w:rsid w:val="009A6E46"/>
    <w:rsid w:val="009A7402"/>
    <w:rsid w:val="009A7833"/>
    <w:rsid w:val="009A7CFB"/>
    <w:rsid w:val="009B0C6A"/>
    <w:rsid w:val="009B213C"/>
    <w:rsid w:val="009B2337"/>
    <w:rsid w:val="009B273E"/>
    <w:rsid w:val="009B27A8"/>
    <w:rsid w:val="009B41D7"/>
    <w:rsid w:val="009B4562"/>
    <w:rsid w:val="009B45AF"/>
    <w:rsid w:val="009B4B0E"/>
    <w:rsid w:val="009B5EEE"/>
    <w:rsid w:val="009B7370"/>
    <w:rsid w:val="009C09C3"/>
    <w:rsid w:val="009C1551"/>
    <w:rsid w:val="009C46F0"/>
    <w:rsid w:val="009C579A"/>
    <w:rsid w:val="009C6B31"/>
    <w:rsid w:val="009D1A13"/>
    <w:rsid w:val="009D1C08"/>
    <w:rsid w:val="009D1CA5"/>
    <w:rsid w:val="009D2065"/>
    <w:rsid w:val="009D227E"/>
    <w:rsid w:val="009D25C3"/>
    <w:rsid w:val="009D4B43"/>
    <w:rsid w:val="009D4FEF"/>
    <w:rsid w:val="009D571E"/>
    <w:rsid w:val="009D5D2E"/>
    <w:rsid w:val="009D5F9B"/>
    <w:rsid w:val="009D6C7C"/>
    <w:rsid w:val="009D769D"/>
    <w:rsid w:val="009D7A85"/>
    <w:rsid w:val="009E0391"/>
    <w:rsid w:val="009E193A"/>
    <w:rsid w:val="009E1991"/>
    <w:rsid w:val="009E2CD8"/>
    <w:rsid w:val="009E3217"/>
    <w:rsid w:val="009E3503"/>
    <w:rsid w:val="009E3543"/>
    <w:rsid w:val="009E380A"/>
    <w:rsid w:val="009E4733"/>
    <w:rsid w:val="009E48C2"/>
    <w:rsid w:val="009E5468"/>
    <w:rsid w:val="009E5612"/>
    <w:rsid w:val="009E587D"/>
    <w:rsid w:val="009E5D7F"/>
    <w:rsid w:val="009E65D6"/>
    <w:rsid w:val="009E701B"/>
    <w:rsid w:val="009F26F2"/>
    <w:rsid w:val="009F2919"/>
    <w:rsid w:val="009F2B31"/>
    <w:rsid w:val="009F2B7F"/>
    <w:rsid w:val="009F2E9C"/>
    <w:rsid w:val="009F48C8"/>
    <w:rsid w:val="009F4E2D"/>
    <w:rsid w:val="009F4F7C"/>
    <w:rsid w:val="009F4FB2"/>
    <w:rsid w:val="009F52CC"/>
    <w:rsid w:val="009F73B6"/>
    <w:rsid w:val="00A00444"/>
    <w:rsid w:val="00A01461"/>
    <w:rsid w:val="00A01AB6"/>
    <w:rsid w:val="00A01BBE"/>
    <w:rsid w:val="00A0225D"/>
    <w:rsid w:val="00A029A7"/>
    <w:rsid w:val="00A044B0"/>
    <w:rsid w:val="00A04822"/>
    <w:rsid w:val="00A04B83"/>
    <w:rsid w:val="00A04E9B"/>
    <w:rsid w:val="00A04FED"/>
    <w:rsid w:val="00A05D11"/>
    <w:rsid w:val="00A05D88"/>
    <w:rsid w:val="00A10D0D"/>
    <w:rsid w:val="00A10D48"/>
    <w:rsid w:val="00A118A4"/>
    <w:rsid w:val="00A11CD7"/>
    <w:rsid w:val="00A12974"/>
    <w:rsid w:val="00A12A1D"/>
    <w:rsid w:val="00A1358D"/>
    <w:rsid w:val="00A1378C"/>
    <w:rsid w:val="00A13C8B"/>
    <w:rsid w:val="00A13E0C"/>
    <w:rsid w:val="00A140D6"/>
    <w:rsid w:val="00A152E4"/>
    <w:rsid w:val="00A15FD1"/>
    <w:rsid w:val="00A16076"/>
    <w:rsid w:val="00A16984"/>
    <w:rsid w:val="00A2054D"/>
    <w:rsid w:val="00A21027"/>
    <w:rsid w:val="00A21332"/>
    <w:rsid w:val="00A22176"/>
    <w:rsid w:val="00A22B79"/>
    <w:rsid w:val="00A22F79"/>
    <w:rsid w:val="00A22FC7"/>
    <w:rsid w:val="00A23A8E"/>
    <w:rsid w:val="00A24888"/>
    <w:rsid w:val="00A252D3"/>
    <w:rsid w:val="00A26574"/>
    <w:rsid w:val="00A2751F"/>
    <w:rsid w:val="00A30139"/>
    <w:rsid w:val="00A303DC"/>
    <w:rsid w:val="00A30A15"/>
    <w:rsid w:val="00A31810"/>
    <w:rsid w:val="00A31A93"/>
    <w:rsid w:val="00A31B28"/>
    <w:rsid w:val="00A32F38"/>
    <w:rsid w:val="00A33EF1"/>
    <w:rsid w:val="00A33F42"/>
    <w:rsid w:val="00A3440E"/>
    <w:rsid w:val="00A34600"/>
    <w:rsid w:val="00A3558B"/>
    <w:rsid w:val="00A35A57"/>
    <w:rsid w:val="00A36D9D"/>
    <w:rsid w:val="00A3700D"/>
    <w:rsid w:val="00A373A4"/>
    <w:rsid w:val="00A374DD"/>
    <w:rsid w:val="00A37849"/>
    <w:rsid w:val="00A37D50"/>
    <w:rsid w:val="00A4046E"/>
    <w:rsid w:val="00A405F6"/>
    <w:rsid w:val="00A406BB"/>
    <w:rsid w:val="00A40AD6"/>
    <w:rsid w:val="00A40BF2"/>
    <w:rsid w:val="00A43199"/>
    <w:rsid w:val="00A4363A"/>
    <w:rsid w:val="00A43D8F"/>
    <w:rsid w:val="00A4475B"/>
    <w:rsid w:val="00A45F40"/>
    <w:rsid w:val="00A466A4"/>
    <w:rsid w:val="00A46741"/>
    <w:rsid w:val="00A46CD1"/>
    <w:rsid w:val="00A46F70"/>
    <w:rsid w:val="00A479C8"/>
    <w:rsid w:val="00A47A01"/>
    <w:rsid w:val="00A47D1F"/>
    <w:rsid w:val="00A47D98"/>
    <w:rsid w:val="00A50BB7"/>
    <w:rsid w:val="00A510B0"/>
    <w:rsid w:val="00A518F4"/>
    <w:rsid w:val="00A51C2D"/>
    <w:rsid w:val="00A52F65"/>
    <w:rsid w:val="00A5365C"/>
    <w:rsid w:val="00A53994"/>
    <w:rsid w:val="00A539A4"/>
    <w:rsid w:val="00A541E3"/>
    <w:rsid w:val="00A5428D"/>
    <w:rsid w:val="00A545FB"/>
    <w:rsid w:val="00A54975"/>
    <w:rsid w:val="00A55332"/>
    <w:rsid w:val="00A55619"/>
    <w:rsid w:val="00A556F8"/>
    <w:rsid w:val="00A55A2D"/>
    <w:rsid w:val="00A56460"/>
    <w:rsid w:val="00A566B5"/>
    <w:rsid w:val="00A56739"/>
    <w:rsid w:val="00A56CB0"/>
    <w:rsid w:val="00A57109"/>
    <w:rsid w:val="00A57332"/>
    <w:rsid w:val="00A57FF5"/>
    <w:rsid w:val="00A602B4"/>
    <w:rsid w:val="00A60857"/>
    <w:rsid w:val="00A60DFC"/>
    <w:rsid w:val="00A61DE6"/>
    <w:rsid w:val="00A62415"/>
    <w:rsid w:val="00A638A5"/>
    <w:rsid w:val="00A63B66"/>
    <w:rsid w:val="00A63E9F"/>
    <w:rsid w:val="00A640D0"/>
    <w:rsid w:val="00A64338"/>
    <w:rsid w:val="00A663EC"/>
    <w:rsid w:val="00A67FCA"/>
    <w:rsid w:val="00A70740"/>
    <w:rsid w:val="00A71C7B"/>
    <w:rsid w:val="00A71E7F"/>
    <w:rsid w:val="00A723F4"/>
    <w:rsid w:val="00A72535"/>
    <w:rsid w:val="00A72EE6"/>
    <w:rsid w:val="00A7305C"/>
    <w:rsid w:val="00A73F24"/>
    <w:rsid w:val="00A745C7"/>
    <w:rsid w:val="00A75011"/>
    <w:rsid w:val="00A7567C"/>
    <w:rsid w:val="00A768E3"/>
    <w:rsid w:val="00A76C93"/>
    <w:rsid w:val="00A770EC"/>
    <w:rsid w:val="00A806E5"/>
    <w:rsid w:val="00A8300B"/>
    <w:rsid w:val="00A83353"/>
    <w:rsid w:val="00A83395"/>
    <w:rsid w:val="00A8480A"/>
    <w:rsid w:val="00A84AB0"/>
    <w:rsid w:val="00A8548F"/>
    <w:rsid w:val="00A86445"/>
    <w:rsid w:val="00A86CDD"/>
    <w:rsid w:val="00A86D58"/>
    <w:rsid w:val="00A8798B"/>
    <w:rsid w:val="00A87CB4"/>
    <w:rsid w:val="00A9024A"/>
    <w:rsid w:val="00A909BA"/>
    <w:rsid w:val="00A90C9D"/>
    <w:rsid w:val="00A90DDD"/>
    <w:rsid w:val="00A911A0"/>
    <w:rsid w:val="00A91268"/>
    <w:rsid w:val="00A91F56"/>
    <w:rsid w:val="00A91FBF"/>
    <w:rsid w:val="00A92122"/>
    <w:rsid w:val="00A93489"/>
    <w:rsid w:val="00A93F9D"/>
    <w:rsid w:val="00A94E7E"/>
    <w:rsid w:val="00A958FF"/>
    <w:rsid w:val="00A960DF"/>
    <w:rsid w:val="00A967D2"/>
    <w:rsid w:val="00AA0EAE"/>
    <w:rsid w:val="00AA1637"/>
    <w:rsid w:val="00AA2148"/>
    <w:rsid w:val="00AA236E"/>
    <w:rsid w:val="00AA37C6"/>
    <w:rsid w:val="00AA473B"/>
    <w:rsid w:val="00AA5B4F"/>
    <w:rsid w:val="00AA6CB5"/>
    <w:rsid w:val="00AA7881"/>
    <w:rsid w:val="00AB0843"/>
    <w:rsid w:val="00AB18FD"/>
    <w:rsid w:val="00AB2870"/>
    <w:rsid w:val="00AB2A72"/>
    <w:rsid w:val="00AB4B0E"/>
    <w:rsid w:val="00AB4C52"/>
    <w:rsid w:val="00AB525A"/>
    <w:rsid w:val="00AB5A23"/>
    <w:rsid w:val="00AB5B6C"/>
    <w:rsid w:val="00AB6106"/>
    <w:rsid w:val="00AB6873"/>
    <w:rsid w:val="00AB7682"/>
    <w:rsid w:val="00AC08FB"/>
    <w:rsid w:val="00AC0F8F"/>
    <w:rsid w:val="00AC1193"/>
    <w:rsid w:val="00AC1727"/>
    <w:rsid w:val="00AC271B"/>
    <w:rsid w:val="00AC566B"/>
    <w:rsid w:val="00AC5717"/>
    <w:rsid w:val="00AC74DF"/>
    <w:rsid w:val="00AD01FF"/>
    <w:rsid w:val="00AD07E6"/>
    <w:rsid w:val="00AD11E5"/>
    <w:rsid w:val="00AD1A1A"/>
    <w:rsid w:val="00AD1B7C"/>
    <w:rsid w:val="00AD36A1"/>
    <w:rsid w:val="00AD452C"/>
    <w:rsid w:val="00AD5581"/>
    <w:rsid w:val="00AD5B55"/>
    <w:rsid w:val="00AD704C"/>
    <w:rsid w:val="00AD7057"/>
    <w:rsid w:val="00AD71EF"/>
    <w:rsid w:val="00AE008B"/>
    <w:rsid w:val="00AE017C"/>
    <w:rsid w:val="00AE1350"/>
    <w:rsid w:val="00AE1D49"/>
    <w:rsid w:val="00AE208B"/>
    <w:rsid w:val="00AE2640"/>
    <w:rsid w:val="00AE2C59"/>
    <w:rsid w:val="00AE2C74"/>
    <w:rsid w:val="00AE37F4"/>
    <w:rsid w:val="00AE3A6B"/>
    <w:rsid w:val="00AE3BC0"/>
    <w:rsid w:val="00AE40E1"/>
    <w:rsid w:val="00AE457D"/>
    <w:rsid w:val="00AE463C"/>
    <w:rsid w:val="00AE479B"/>
    <w:rsid w:val="00AE4A91"/>
    <w:rsid w:val="00AE55A5"/>
    <w:rsid w:val="00AE68E0"/>
    <w:rsid w:val="00AE6DD7"/>
    <w:rsid w:val="00AF0440"/>
    <w:rsid w:val="00AF0B97"/>
    <w:rsid w:val="00AF101B"/>
    <w:rsid w:val="00AF1961"/>
    <w:rsid w:val="00AF213F"/>
    <w:rsid w:val="00AF2F79"/>
    <w:rsid w:val="00AF3055"/>
    <w:rsid w:val="00AF308A"/>
    <w:rsid w:val="00AF4CDB"/>
    <w:rsid w:val="00AF5E73"/>
    <w:rsid w:val="00AF6840"/>
    <w:rsid w:val="00AF7079"/>
    <w:rsid w:val="00AF728B"/>
    <w:rsid w:val="00B0027E"/>
    <w:rsid w:val="00B010C6"/>
    <w:rsid w:val="00B01690"/>
    <w:rsid w:val="00B0198E"/>
    <w:rsid w:val="00B01E1F"/>
    <w:rsid w:val="00B026EE"/>
    <w:rsid w:val="00B029BD"/>
    <w:rsid w:val="00B03880"/>
    <w:rsid w:val="00B038C9"/>
    <w:rsid w:val="00B03F0A"/>
    <w:rsid w:val="00B066F6"/>
    <w:rsid w:val="00B06F8D"/>
    <w:rsid w:val="00B06FBA"/>
    <w:rsid w:val="00B10D0E"/>
    <w:rsid w:val="00B10EC0"/>
    <w:rsid w:val="00B1142D"/>
    <w:rsid w:val="00B138F9"/>
    <w:rsid w:val="00B15BED"/>
    <w:rsid w:val="00B1617E"/>
    <w:rsid w:val="00B16554"/>
    <w:rsid w:val="00B17470"/>
    <w:rsid w:val="00B17504"/>
    <w:rsid w:val="00B17797"/>
    <w:rsid w:val="00B17C8D"/>
    <w:rsid w:val="00B21424"/>
    <w:rsid w:val="00B2326B"/>
    <w:rsid w:val="00B233CA"/>
    <w:rsid w:val="00B2349D"/>
    <w:rsid w:val="00B23FD6"/>
    <w:rsid w:val="00B2467F"/>
    <w:rsid w:val="00B25236"/>
    <w:rsid w:val="00B252EB"/>
    <w:rsid w:val="00B26505"/>
    <w:rsid w:val="00B26F89"/>
    <w:rsid w:val="00B30B9D"/>
    <w:rsid w:val="00B3215A"/>
    <w:rsid w:val="00B3229E"/>
    <w:rsid w:val="00B32DBE"/>
    <w:rsid w:val="00B34371"/>
    <w:rsid w:val="00B3478E"/>
    <w:rsid w:val="00B354C0"/>
    <w:rsid w:val="00B3564E"/>
    <w:rsid w:val="00B35811"/>
    <w:rsid w:val="00B3680D"/>
    <w:rsid w:val="00B36985"/>
    <w:rsid w:val="00B37CE1"/>
    <w:rsid w:val="00B37D64"/>
    <w:rsid w:val="00B406D3"/>
    <w:rsid w:val="00B40BE0"/>
    <w:rsid w:val="00B42420"/>
    <w:rsid w:val="00B4332F"/>
    <w:rsid w:val="00B44099"/>
    <w:rsid w:val="00B44A58"/>
    <w:rsid w:val="00B45863"/>
    <w:rsid w:val="00B459E2"/>
    <w:rsid w:val="00B46A51"/>
    <w:rsid w:val="00B47570"/>
    <w:rsid w:val="00B47795"/>
    <w:rsid w:val="00B518B9"/>
    <w:rsid w:val="00B52449"/>
    <w:rsid w:val="00B5313C"/>
    <w:rsid w:val="00B53475"/>
    <w:rsid w:val="00B5392D"/>
    <w:rsid w:val="00B54578"/>
    <w:rsid w:val="00B54ABB"/>
    <w:rsid w:val="00B55250"/>
    <w:rsid w:val="00B554A9"/>
    <w:rsid w:val="00B557D8"/>
    <w:rsid w:val="00B55A8B"/>
    <w:rsid w:val="00B5678B"/>
    <w:rsid w:val="00B572FD"/>
    <w:rsid w:val="00B5730F"/>
    <w:rsid w:val="00B57D3D"/>
    <w:rsid w:val="00B61386"/>
    <w:rsid w:val="00B62096"/>
    <w:rsid w:val="00B64B2C"/>
    <w:rsid w:val="00B64DA4"/>
    <w:rsid w:val="00B65BD5"/>
    <w:rsid w:val="00B663D2"/>
    <w:rsid w:val="00B66572"/>
    <w:rsid w:val="00B66D12"/>
    <w:rsid w:val="00B66D2A"/>
    <w:rsid w:val="00B705FC"/>
    <w:rsid w:val="00B709F9"/>
    <w:rsid w:val="00B72888"/>
    <w:rsid w:val="00B7291B"/>
    <w:rsid w:val="00B72DC2"/>
    <w:rsid w:val="00B73D53"/>
    <w:rsid w:val="00B742CF"/>
    <w:rsid w:val="00B7554B"/>
    <w:rsid w:val="00B75C06"/>
    <w:rsid w:val="00B76338"/>
    <w:rsid w:val="00B76963"/>
    <w:rsid w:val="00B76FC7"/>
    <w:rsid w:val="00B7725E"/>
    <w:rsid w:val="00B81429"/>
    <w:rsid w:val="00B81651"/>
    <w:rsid w:val="00B81679"/>
    <w:rsid w:val="00B819C7"/>
    <w:rsid w:val="00B81C8F"/>
    <w:rsid w:val="00B821FC"/>
    <w:rsid w:val="00B82722"/>
    <w:rsid w:val="00B831D7"/>
    <w:rsid w:val="00B835B1"/>
    <w:rsid w:val="00B852EC"/>
    <w:rsid w:val="00B85F91"/>
    <w:rsid w:val="00B90193"/>
    <w:rsid w:val="00B91A02"/>
    <w:rsid w:val="00B920A3"/>
    <w:rsid w:val="00B927CC"/>
    <w:rsid w:val="00B9313A"/>
    <w:rsid w:val="00B93301"/>
    <w:rsid w:val="00B94BEF"/>
    <w:rsid w:val="00B95959"/>
    <w:rsid w:val="00B95D1D"/>
    <w:rsid w:val="00B96132"/>
    <w:rsid w:val="00B969A0"/>
    <w:rsid w:val="00B96B59"/>
    <w:rsid w:val="00B97793"/>
    <w:rsid w:val="00B97AA1"/>
    <w:rsid w:val="00B97B1A"/>
    <w:rsid w:val="00BA0994"/>
    <w:rsid w:val="00BA2973"/>
    <w:rsid w:val="00BA4432"/>
    <w:rsid w:val="00BA4E22"/>
    <w:rsid w:val="00BA4F08"/>
    <w:rsid w:val="00BA4FC8"/>
    <w:rsid w:val="00BA5045"/>
    <w:rsid w:val="00BA52BC"/>
    <w:rsid w:val="00BA5681"/>
    <w:rsid w:val="00BA61A8"/>
    <w:rsid w:val="00BA63B4"/>
    <w:rsid w:val="00BA67D0"/>
    <w:rsid w:val="00BA688C"/>
    <w:rsid w:val="00BA6F5F"/>
    <w:rsid w:val="00BA7777"/>
    <w:rsid w:val="00BB081A"/>
    <w:rsid w:val="00BB1799"/>
    <w:rsid w:val="00BB1D3B"/>
    <w:rsid w:val="00BB1DF7"/>
    <w:rsid w:val="00BB21EE"/>
    <w:rsid w:val="00BB28F0"/>
    <w:rsid w:val="00BB2A5B"/>
    <w:rsid w:val="00BB2F0C"/>
    <w:rsid w:val="00BB30DD"/>
    <w:rsid w:val="00BB3247"/>
    <w:rsid w:val="00BB3538"/>
    <w:rsid w:val="00BB36EB"/>
    <w:rsid w:val="00BB694C"/>
    <w:rsid w:val="00BB7722"/>
    <w:rsid w:val="00BC03A4"/>
    <w:rsid w:val="00BC481C"/>
    <w:rsid w:val="00BC4FC2"/>
    <w:rsid w:val="00BC5553"/>
    <w:rsid w:val="00BC5704"/>
    <w:rsid w:val="00BC58DA"/>
    <w:rsid w:val="00BC5DD0"/>
    <w:rsid w:val="00BC6CDA"/>
    <w:rsid w:val="00BC763D"/>
    <w:rsid w:val="00BC766A"/>
    <w:rsid w:val="00BC7CD2"/>
    <w:rsid w:val="00BD0577"/>
    <w:rsid w:val="00BD072F"/>
    <w:rsid w:val="00BD11CE"/>
    <w:rsid w:val="00BD1575"/>
    <w:rsid w:val="00BD1689"/>
    <w:rsid w:val="00BD1B5A"/>
    <w:rsid w:val="00BD250C"/>
    <w:rsid w:val="00BD2E95"/>
    <w:rsid w:val="00BD304B"/>
    <w:rsid w:val="00BD4F4D"/>
    <w:rsid w:val="00BD4F63"/>
    <w:rsid w:val="00BD52B2"/>
    <w:rsid w:val="00BD6EF3"/>
    <w:rsid w:val="00BD709B"/>
    <w:rsid w:val="00BD7B9E"/>
    <w:rsid w:val="00BD7F5D"/>
    <w:rsid w:val="00BE00B5"/>
    <w:rsid w:val="00BE0532"/>
    <w:rsid w:val="00BE0A23"/>
    <w:rsid w:val="00BE19A0"/>
    <w:rsid w:val="00BE267E"/>
    <w:rsid w:val="00BE33CB"/>
    <w:rsid w:val="00BE465F"/>
    <w:rsid w:val="00BE4798"/>
    <w:rsid w:val="00BE51D0"/>
    <w:rsid w:val="00BE57B0"/>
    <w:rsid w:val="00BE5966"/>
    <w:rsid w:val="00BE5D9C"/>
    <w:rsid w:val="00BE5DB7"/>
    <w:rsid w:val="00BE60C7"/>
    <w:rsid w:val="00BE6297"/>
    <w:rsid w:val="00BE6AE9"/>
    <w:rsid w:val="00BE6B88"/>
    <w:rsid w:val="00BE6E99"/>
    <w:rsid w:val="00BE717E"/>
    <w:rsid w:val="00BE78E9"/>
    <w:rsid w:val="00BE7A9E"/>
    <w:rsid w:val="00BF0179"/>
    <w:rsid w:val="00BF021A"/>
    <w:rsid w:val="00BF0CFB"/>
    <w:rsid w:val="00BF103B"/>
    <w:rsid w:val="00BF1543"/>
    <w:rsid w:val="00BF2B06"/>
    <w:rsid w:val="00BF2BBD"/>
    <w:rsid w:val="00BF34E1"/>
    <w:rsid w:val="00BF3BA1"/>
    <w:rsid w:val="00BF5628"/>
    <w:rsid w:val="00BF5894"/>
    <w:rsid w:val="00BF6203"/>
    <w:rsid w:val="00BF664B"/>
    <w:rsid w:val="00C00B58"/>
    <w:rsid w:val="00C05C34"/>
    <w:rsid w:val="00C05CF8"/>
    <w:rsid w:val="00C06005"/>
    <w:rsid w:val="00C06C8C"/>
    <w:rsid w:val="00C07414"/>
    <w:rsid w:val="00C106A7"/>
    <w:rsid w:val="00C11216"/>
    <w:rsid w:val="00C11CD2"/>
    <w:rsid w:val="00C11EAD"/>
    <w:rsid w:val="00C136A2"/>
    <w:rsid w:val="00C137B7"/>
    <w:rsid w:val="00C14149"/>
    <w:rsid w:val="00C16711"/>
    <w:rsid w:val="00C1734F"/>
    <w:rsid w:val="00C17C7C"/>
    <w:rsid w:val="00C2006D"/>
    <w:rsid w:val="00C20468"/>
    <w:rsid w:val="00C20B09"/>
    <w:rsid w:val="00C20FF5"/>
    <w:rsid w:val="00C222FD"/>
    <w:rsid w:val="00C2318F"/>
    <w:rsid w:val="00C23B8F"/>
    <w:rsid w:val="00C23D9C"/>
    <w:rsid w:val="00C24633"/>
    <w:rsid w:val="00C24AB6"/>
    <w:rsid w:val="00C24F97"/>
    <w:rsid w:val="00C25060"/>
    <w:rsid w:val="00C25870"/>
    <w:rsid w:val="00C26191"/>
    <w:rsid w:val="00C304B6"/>
    <w:rsid w:val="00C3072A"/>
    <w:rsid w:val="00C312D0"/>
    <w:rsid w:val="00C318E7"/>
    <w:rsid w:val="00C32B96"/>
    <w:rsid w:val="00C32C96"/>
    <w:rsid w:val="00C33610"/>
    <w:rsid w:val="00C341C4"/>
    <w:rsid w:val="00C345F7"/>
    <w:rsid w:val="00C348B2"/>
    <w:rsid w:val="00C34BBD"/>
    <w:rsid w:val="00C35254"/>
    <w:rsid w:val="00C35912"/>
    <w:rsid w:val="00C35C9A"/>
    <w:rsid w:val="00C36BDA"/>
    <w:rsid w:val="00C37708"/>
    <w:rsid w:val="00C37C44"/>
    <w:rsid w:val="00C4146E"/>
    <w:rsid w:val="00C41A6B"/>
    <w:rsid w:val="00C41D3C"/>
    <w:rsid w:val="00C426B8"/>
    <w:rsid w:val="00C4323E"/>
    <w:rsid w:val="00C437AC"/>
    <w:rsid w:val="00C44428"/>
    <w:rsid w:val="00C44A97"/>
    <w:rsid w:val="00C44E5D"/>
    <w:rsid w:val="00C45178"/>
    <w:rsid w:val="00C453FE"/>
    <w:rsid w:val="00C47021"/>
    <w:rsid w:val="00C50C6D"/>
    <w:rsid w:val="00C50F66"/>
    <w:rsid w:val="00C52173"/>
    <w:rsid w:val="00C5413B"/>
    <w:rsid w:val="00C54715"/>
    <w:rsid w:val="00C54E4C"/>
    <w:rsid w:val="00C5589E"/>
    <w:rsid w:val="00C55C5B"/>
    <w:rsid w:val="00C5623A"/>
    <w:rsid w:val="00C56288"/>
    <w:rsid w:val="00C5666B"/>
    <w:rsid w:val="00C56977"/>
    <w:rsid w:val="00C56D5A"/>
    <w:rsid w:val="00C571D7"/>
    <w:rsid w:val="00C577AD"/>
    <w:rsid w:val="00C57AE6"/>
    <w:rsid w:val="00C60FBD"/>
    <w:rsid w:val="00C6106C"/>
    <w:rsid w:val="00C61267"/>
    <w:rsid w:val="00C62AA5"/>
    <w:rsid w:val="00C62B56"/>
    <w:rsid w:val="00C63B14"/>
    <w:rsid w:val="00C63BB4"/>
    <w:rsid w:val="00C65101"/>
    <w:rsid w:val="00C6531F"/>
    <w:rsid w:val="00C65452"/>
    <w:rsid w:val="00C65B0C"/>
    <w:rsid w:val="00C66C4E"/>
    <w:rsid w:val="00C67256"/>
    <w:rsid w:val="00C679EA"/>
    <w:rsid w:val="00C7018D"/>
    <w:rsid w:val="00C702F5"/>
    <w:rsid w:val="00C71813"/>
    <w:rsid w:val="00C72157"/>
    <w:rsid w:val="00C72CBB"/>
    <w:rsid w:val="00C74F3F"/>
    <w:rsid w:val="00C762CE"/>
    <w:rsid w:val="00C7731B"/>
    <w:rsid w:val="00C806D5"/>
    <w:rsid w:val="00C811D2"/>
    <w:rsid w:val="00C81A3B"/>
    <w:rsid w:val="00C81E7E"/>
    <w:rsid w:val="00C82987"/>
    <w:rsid w:val="00C83AC5"/>
    <w:rsid w:val="00C84F95"/>
    <w:rsid w:val="00C8518D"/>
    <w:rsid w:val="00C85333"/>
    <w:rsid w:val="00C85BD7"/>
    <w:rsid w:val="00C85E38"/>
    <w:rsid w:val="00C863AD"/>
    <w:rsid w:val="00C86CAA"/>
    <w:rsid w:val="00C86DDE"/>
    <w:rsid w:val="00C8748F"/>
    <w:rsid w:val="00C87900"/>
    <w:rsid w:val="00C87ABF"/>
    <w:rsid w:val="00C904EE"/>
    <w:rsid w:val="00C90808"/>
    <w:rsid w:val="00C90FB8"/>
    <w:rsid w:val="00C910AA"/>
    <w:rsid w:val="00C912E3"/>
    <w:rsid w:val="00C91F0E"/>
    <w:rsid w:val="00C92709"/>
    <w:rsid w:val="00C92C5A"/>
    <w:rsid w:val="00C93557"/>
    <w:rsid w:val="00C93DD8"/>
    <w:rsid w:val="00C9465B"/>
    <w:rsid w:val="00C94EE8"/>
    <w:rsid w:val="00C961A5"/>
    <w:rsid w:val="00C96518"/>
    <w:rsid w:val="00C96533"/>
    <w:rsid w:val="00C96B74"/>
    <w:rsid w:val="00C977DD"/>
    <w:rsid w:val="00CA0246"/>
    <w:rsid w:val="00CA0E99"/>
    <w:rsid w:val="00CA1190"/>
    <w:rsid w:val="00CA17B2"/>
    <w:rsid w:val="00CA1F59"/>
    <w:rsid w:val="00CA29DE"/>
    <w:rsid w:val="00CA39FF"/>
    <w:rsid w:val="00CA4E7E"/>
    <w:rsid w:val="00CA5421"/>
    <w:rsid w:val="00CB08D7"/>
    <w:rsid w:val="00CB1056"/>
    <w:rsid w:val="00CB20C2"/>
    <w:rsid w:val="00CB2CE1"/>
    <w:rsid w:val="00CB2FAA"/>
    <w:rsid w:val="00CB3003"/>
    <w:rsid w:val="00CB3124"/>
    <w:rsid w:val="00CB351A"/>
    <w:rsid w:val="00CB51D9"/>
    <w:rsid w:val="00CB5A8C"/>
    <w:rsid w:val="00CB621C"/>
    <w:rsid w:val="00CB78E5"/>
    <w:rsid w:val="00CC0ACC"/>
    <w:rsid w:val="00CC0C3E"/>
    <w:rsid w:val="00CC0D0C"/>
    <w:rsid w:val="00CC1744"/>
    <w:rsid w:val="00CC1E46"/>
    <w:rsid w:val="00CC1E4C"/>
    <w:rsid w:val="00CC49D6"/>
    <w:rsid w:val="00CC4D4F"/>
    <w:rsid w:val="00CC4F6A"/>
    <w:rsid w:val="00CC556C"/>
    <w:rsid w:val="00CC58A0"/>
    <w:rsid w:val="00CC708E"/>
    <w:rsid w:val="00CC710E"/>
    <w:rsid w:val="00CC753C"/>
    <w:rsid w:val="00CC7793"/>
    <w:rsid w:val="00CC7A04"/>
    <w:rsid w:val="00CD075A"/>
    <w:rsid w:val="00CD0FC7"/>
    <w:rsid w:val="00CD0FF3"/>
    <w:rsid w:val="00CD4062"/>
    <w:rsid w:val="00CD4A22"/>
    <w:rsid w:val="00CD4EDB"/>
    <w:rsid w:val="00CD59FB"/>
    <w:rsid w:val="00CD5D61"/>
    <w:rsid w:val="00CD6686"/>
    <w:rsid w:val="00CD671D"/>
    <w:rsid w:val="00CD69B4"/>
    <w:rsid w:val="00CD6CA3"/>
    <w:rsid w:val="00CD6CBC"/>
    <w:rsid w:val="00CD7105"/>
    <w:rsid w:val="00CD7452"/>
    <w:rsid w:val="00CD7A05"/>
    <w:rsid w:val="00CE0000"/>
    <w:rsid w:val="00CE0A6F"/>
    <w:rsid w:val="00CE14BD"/>
    <w:rsid w:val="00CE14F4"/>
    <w:rsid w:val="00CE193A"/>
    <w:rsid w:val="00CE1A66"/>
    <w:rsid w:val="00CE2654"/>
    <w:rsid w:val="00CE2A05"/>
    <w:rsid w:val="00CE36F6"/>
    <w:rsid w:val="00CE3E3B"/>
    <w:rsid w:val="00CE3F2F"/>
    <w:rsid w:val="00CE4CBA"/>
    <w:rsid w:val="00CE4CDD"/>
    <w:rsid w:val="00CE563D"/>
    <w:rsid w:val="00CE5870"/>
    <w:rsid w:val="00CE58CA"/>
    <w:rsid w:val="00CE607E"/>
    <w:rsid w:val="00CE67F3"/>
    <w:rsid w:val="00CE743B"/>
    <w:rsid w:val="00CE7C51"/>
    <w:rsid w:val="00CF05E0"/>
    <w:rsid w:val="00CF0A4C"/>
    <w:rsid w:val="00CF2228"/>
    <w:rsid w:val="00CF28A4"/>
    <w:rsid w:val="00CF2B8C"/>
    <w:rsid w:val="00CF3B57"/>
    <w:rsid w:val="00CF3FE9"/>
    <w:rsid w:val="00CF4B73"/>
    <w:rsid w:val="00CF71E0"/>
    <w:rsid w:val="00CF79A2"/>
    <w:rsid w:val="00D001A9"/>
    <w:rsid w:val="00D00284"/>
    <w:rsid w:val="00D00AEE"/>
    <w:rsid w:val="00D00CE6"/>
    <w:rsid w:val="00D016F5"/>
    <w:rsid w:val="00D018D0"/>
    <w:rsid w:val="00D02164"/>
    <w:rsid w:val="00D024BA"/>
    <w:rsid w:val="00D03403"/>
    <w:rsid w:val="00D0374E"/>
    <w:rsid w:val="00D039CE"/>
    <w:rsid w:val="00D03F27"/>
    <w:rsid w:val="00D04122"/>
    <w:rsid w:val="00D0475F"/>
    <w:rsid w:val="00D056FF"/>
    <w:rsid w:val="00D06490"/>
    <w:rsid w:val="00D06B28"/>
    <w:rsid w:val="00D10A12"/>
    <w:rsid w:val="00D10AB9"/>
    <w:rsid w:val="00D10C32"/>
    <w:rsid w:val="00D12A39"/>
    <w:rsid w:val="00D1336C"/>
    <w:rsid w:val="00D1378A"/>
    <w:rsid w:val="00D13F02"/>
    <w:rsid w:val="00D141C7"/>
    <w:rsid w:val="00D143AB"/>
    <w:rsid w:val="00D14693"/>
    <w:rsid w:val="00D147AC"/>
    <w:rsid w:val="00D14C7B"/>
    <w:rsid w:val="00D14CB0"/>
    <w:rsid w:val="00D152BA"/>
    <w:rsid w:val="00D15920"/>
    <w:rsid w:val="00D15CF6"/>
    <w:rsid w:val="00D15D77"/>
    <w:rsid w:val="00D16468"/>
    <w:rsid w:val="00D16F5E"/>
    <w:rsid w:val="00D17C5B"/>
    <w:rsid w:val="00D21598"/>
    <w:rsid w:val="00D21DF6"/>
    <w:rsid w:val="00D223F7"/>
    <w:rsid w:val="00D2246B"/>
    <w:rsid w:val="00D23946"/>
    <w:rsid w:val="00D243F3"/>
    <w:rsid w:val="00D249B9"/>
    <w:rsid w:val="00D24A7D"/>
    <w:rsid w:val="00D2551E"/>
    <w:rsid w:val="00D25E39"/>
    <w:rsid w:val="00D25F8D"/>
    <w:rsid w:val="00D26034"/>
    <w:rsid w:val="00D26B1F"/>
    <w:rsid w:val="00D26DC8"/>
    <w:rsid w:val="00D271C8"/>
    <w:rsid w:val="00D3039D"/>
    <w:rsid w:val="00D30EBF"/>
    <w:rsid w:val="00D311A4"/>
    <w:rsid w:val="00D31263"/>
    <w:rsid w:val="00D31644"/>
    <w:rsid w:val="00D31AB3"/>
    <w:rsid w:val="00D31E71"/>
    <w:rsid w:val="00D31F07"/>
    <w:rsid w:val="00D33428"/>
    <w:rsid w:val="00D34135"/>
    <w:rsid w:val="00D35161"/>
    <w:rsid w:val="00D35270"/>
    <w:rsid w:val="00D35357"/>
    <w:rsid w:val="00D35998"/>
    <w:rsid w:val="00D3654B"/>
    <w:rsid w:val="00D3660A"/>
    <w:rsid w:val="00D37358"/>
    <w:rsid w:val="00D41CF6"/>
    <w:rsid w:val="00D41F36"/>
    <w:rsid w:val="00D4215F"/>
    <w:rsid w:val="00D4317E"/>
    <w:rsid w:val="00D4374C"/>
    <w:rsid w:val="00D44591"/>
    <w:rsid w:val="00D446D6"/>
    <w:rsid w:val="00D44A87"/>
    <w:rsid w:val="00D44D01"/>
    <w:rsid w:val="00D45407"/>
    <w:rsid w:val="00D46593"/>
    <w:rsid w:val="00D46DBF"/>
    <w:rsid w:val="00D4727A"/>
    <w:rsid w:val="00D47C39"/>
    <w:rsid w:val="00D5001E"/>
    <w:rsid w:val="00D502BD"/>
    <w:rsid w:val="00D505EE"/>
    <w:rsid w:val="00D50AD2"/>
    <w:rsid w:val="00D511BA"/>
    <w:rsid w:val="00D51296"/>
    <w:rsid w:val="00D517F1"/>
    <w:rsid w:val="00D524AA"/>
    <w:rsid w:val="00D52716"/>
    <w:rsid w:val="00D52BC0"/>
    <w:rsid w:val="00D54291"/>
    <w:rsid w:val="00D5524D"/>
    <w:rsid w:val="00D552AF"/>
    <w:rsid w:val="00D56630"/>
    <w:rsid w:val="00D57664"/>
    <w:rsid w:val="00D57927"/>
    <w:rsid w:val="00D604AD"/>
    <w:rsid w:val="00D60912"/>
    <w:rsid w:val="00D60C7D"/>
    <w:rsid w:val="00D61231"/>
    <w:rsid w:val="00D6124D"/>
    <w:rsid w:val="00D6144D"/>
    <w:rsid w:val="00D61930"/>
    <w:rsid w:val="00D64D14"/>
    <w:rsid w:val="00D65B1B"/>
    <w:rsid w:val="00D67C15"/>
    <w:rsid w:val="00D67E2F"/>
    <w:rsid w:val="00D7004B"/>
    <w:rsid w:val="00D70DCF"/>
    <w:rsid w:val="00D71051"/>
    <w:rsid w:val="00D716F4"/>
    <w:rsid w:val="00D71805"/>
    <w:rsid w:val="00D71DE5"/>
    <w:rsid w:val="00D72362"/>
    <w:rsid w:val="00D72A9E"/>
    <w:rsid w:val="00D73A66"/>
    <w:rsid w:val="00D74435"/>
    <w:rsid w:val="00D74564"/>
    <w:rsid w:val="00D74E55"/>
    <w:rsid w:val="00D752DC"/>
    <w:rsid w:val="00D75834"/>
    <w:rsid w:val="00D75EAA"/>
    <w:rsid w:val="00D77F85"/>
    <w:rsid w:val="00D8025D"/>
    <w:rsid w:val="00D806AA"/>
    <w:rsid w:val="00D81542"/>
    <w:rsid w:val="00D81FA0"/>
    <w:rsid w:val="00D82418"/>
    <w:rsid w:val="00D82F80"/>
    <w:rsid w:val="00D82FCF"/>
    <w:rsid w:val="00D841A2"/>
    <w:rsid w:val="00D85158"/>
    <w:rsid w:val="00D853C7"/>
    <w:rsid w:val="00D85EEA"/>
    <w:rsid w:val="00D867B8"/>
    <w:rsid w:val="00D86B74"/>
    <w:rsid w:val="00D87997"/>
    <w:rsid w:val="00D91F14"/>
    <w:rsid w:val="00D92840"/>
    <w:rsid w:val="00D92FFD"/>
    <w:rsid w:val="00D932E9"/>
    <w:rsid w:val="00D950E8"/>
    <w:rsid w:val="00D951E4"/>
    <w:rsid w:val="00D95832"/>
    <w:rsid w:val="00D95947"/>
    <w:rsid w:val="00D9601E"/>
    <w:rsid w:val="00D9678F"/>
    <w:rsid w:val="00D96850"/>
    <w:rsid w:val="00D96CB4"/>
    <w:rsid w:val="00D96E14"/>
    <w:rsid w:val="00D97552"/>
    <w:rsid w:val="00D975E4"/>
    <w:rsid w:val="00D97F31"/>
    <w:rsid w:val="00DA016C"/>
    <w:rsid w:val="00DA0978"/>
    <w:rsid w:val="00DA0FFD"/>
    <w:rsid w:val="00DA1335"/>
    <w:rsid w:val="00DA14E7"/>
    <w:rsid w:val="00DA17BF"/>
    <w:rsid w:val="00DA311C"/>
    <w:rsid w:val="00DA38DF"/>
    <w:rsid w:val="00DA3B6B"/>
    <w:rsid w:val="00DA582A"/>
    <w:rsid w:val="00DA6983"/>
    <w:rsid w:val="00DA75B4"/>
    <w:rsid w:val="00DA7A19"/>
    <w:rsid w:val="00DA7DB0"/>
    <w:rsid w:val="00DB08B2"/>
    <w:rsid w:val="00DB136B"/>
    <w:rsid w:val="00DB1905"/>
    <w:rsid w:val="00DB33FD"/>
    <w:rsid w:val="00DB367E"/>
    <w:rsid w:val="00DB37CA"/>
    <w:rsid w:val="00DB382C"/>
    <w:rsid w:val="00DB40F9"/>
    <w:rsid w:val="00DB421A"/>
    <w:rsid w:val="00DB46CA"/>
    <w:rsid w:val="00DB48A5"/>
    <w:rsid w:val="00DB4974"/>
    <w:rsid w:val="00DB4AAF"/>
    <w:rsid w:val="00DB59F2"/>
    <w:rsid w:val="00DB66F6"/>
    <w:rsid w:val="00DB6B71"/>
    <w:rsid w:val="00DB72DA"/>
    <w:rsid w:val="00DB739E"/>
    <w:rsid w:val="00DB7F1E"/>
    <w:rsid w:val="00DC0962"/>
    <w:rsid w:val="00DC0E10"/>
    <w:rsid w:val="00DC1385"/>
    <w:rsid w:val="00DC1B94"/>
    <w:rsid w:val="00DC3C25"/>
    <w:rsid w:val="00DC4B4E"/>
    <w:rsid w:val="00DC51CE"/>
    <w:rsid w:val="00DC52DB"/>
    <w:rsid w:val="00DC5306"/>
    <w:rsid w:val="00DC5DAA"/>
    <w:rsid w:val="00DC5FE9"/>
    <w:rsid w:val="00DD01DC"/>
    <w:rsid w:val="00DD022C"/>
    <w:rsid w:val="00DD0ED2"/>
    <w:rsid w:val="00DD14D7"/>
    <w:rsid w:val="00DD1CEA"/>
    <w:rsid w:val="00DD1DEA"/>
    <w:rsid w:val="00DD2181"/>
    <w:rsid w:val="00DD2658"/>
    <w:rsid w:val="00DD29E2"/>
    <w:rsid w:val="00DD3099"/>
    <w:rsid w:val="00DD34C0"/>
    <w:rsid w:val="00DD413D"/>
    <w:rsid w:val="00DD4498"/>
    <w:rsid w:val="00DD5172"/>
    <w:rsid w:val="00DD5468"/>
    <w:rsid w:val="00DD57EF"/>
    <w:rsid w:val="00DD5E31"/>
    <w:rsid w:val="00DD65EE"/>
    <w:rsid w:val="00DD6C51"/>
    <w:rsid w:val="00DD7220"/>
    <w:rsid w:val="00DE1139"/>
    <w:rsid w:val="00DE1620"/>
    <w:rsid w:val="00DE178D"/>
    <w:rsid w:val="00DE1AED"/>
    <w:rsid w:val="00DE2F42"/>
    <w:rsid w:val="00DE30F0"/>
    <w:rsid w:val="00DE44D0"/>
    <w:rsid w:val="00DE5833"/>
    <w:rsid w:val="00DE616C"/>
    <w:rsid w:val="00DE6E82"/>
    <w:rsid w:val="00DE717A"/>
    <w:rsid w:val="00DF0514"/>
    <w:rsid w:val="00DF0528"/>
    <w:rsid w:val="00DF1492"/>
    <w:rsid w:val="00DF2EFD"/>
    <w:rsid w:val="00DF317A"/>
    <w:rsid w:val="00DF45D0"/>
    <w:rsid w:val="00DF4892"/>
    <w:rsid w:val="00DF5116"/>
    <w:rsid w:val="00DF5691"/>
    <w:rsid w:val="00DF6F28"/>
    <w:rsid w:val="00DF6F85"/>
    <w:rsid w:val="00DF718F"/>
    <w:rsid w:val="00DF724D"/>
    <w:rsid w:val="00E004C4"/>
    <w:rsid w:val="00E00D56"/>
    <w:rsid w:val="00E01CD8"/>
    <w:rsid w:val="00E01EAF"/>
    <w:rsid w:val="00E0227D"/>
    <w:rsid w:val="00E026DC"/>
    <w:rsid w:val="00E039F5"/>
    <w:rsid w:val="00E03CAF"/>
    <w:rsid w:val="00E03D3D"/>
    <w:rsid w:val="00E03D9E"/>
    <w:rsid w:val="00E0504E"/>
    <w:rsid w:val="00E050D3"/>
    <w:rsid w:val="00E05CBD"/>
    <w:rsid w:val="00E06278"/>
    <w:rsid w:val="00E07C82"/>
    <w:rsid w:val="00E100C2"/>
    <w:rsid w:val="00E11725"/>
    <w:rsid w:val="00E13718"/>
    <w:rsid w:val="00E144F3"/>
    <w:rsid w:val="00E1580B"/>
    <w:rsid w:val="00E175E2"/>
    <w:rsid w:val="00E17CB1"/>
    <w:rsid w:val="00E17DAC"/>
    <w:rsid w:val="00E21279"/>
    <w:rsid w:val="00E220FC"/>
    <w:rsid w:val="00E26206"/>
    <w:rsid w:val="00E26510"/>
    <w:rsid w:val="00E26CD1"/>
    <w:rsid w:val="00E273EE"/>
    <w:rsid w:val="00E27414"/>
    <w:rsid w:val="00E27E64"/>
    <w:rsid w:val="00E3010A"/>
    <w:rsid w:val="00E302FA"/>
    <w:rsid w:val="00E306E6"/>
    <w:rsid w:val="00E31051"/>
    <w:rsid w:val="00E318CD"/>
    <w:rsid w:val="00E327F7"/>
    <w:rsid w:val="00E3393B"/>
    <w:rsid w:val="00E34824"/>
    <w:rsid w:val="00E34858"/>
    <w:rsid w:val="00E355D9"/>
    <w:rsid w:val="00E35DE8"/>
    <w:rsid w:val="00E35F1C"/>
    <w:rsid w:val="00E365D2"/>
    <w:rsid w:val="00E400DC"/>
    <w:rsid w:val="00E4034F"/>
    <w:rsid w:val="00E40374"/>
    <w:rsid w:val="00E41230"/>
    <w:rsid w:val="00E418DB"/>
    <w:rsid w:val="00E41A34"/>
    <w:rsid w:val="00E429AF"/>
    <w:rsid w:val="00E42B33"/>
    <w:rsid w:val="00E42FAF"/>
    <w:rsid w:val="00E431E1"/>
    <w:rsid w:val="00E43304"/>
    <w:rsid w:val="00E43DDA"/>
    <w:rsid w:val="00E43E28"/>
    <w:rsid w:val="00E447EE"/>
    <w:rsid w:val="00E44D00"/>
    <w:rsid w:val="00E45757"/>
    <w:rsid w:val="00E46E1E"/>
    <w:rsid w:val="00E46FDF"/>
    <w:rsid w:val="00E47F3E"/>
    <w:rsid w:val="00E50CD8"/>
    <w:rsid w:val="00E51D77"/>
    <w:rsid w:val="00E51E89"/>
    <w:rsid w:val="00E536BA"/>
    <w:rsid w:val="00E53928"/>
    <w:rsid w:val="00E54D88"/>
    <w:rsid w:val="00E54E8E"/>
    <w:rsid w:val="00E55575"/>
    <w:rsid w:val="00E55F95"/>
    <w:rsid w:val="00E55FDB"/>
    <w:rsid w:val="00E57464"/>
    <w:rsid w:val="00E60572"/>
    <w:rsid w:val="00E6084B"/>
    <w:rsid w:val="00E60A5F"/>
    <w:rsid w:val="00E60CB3"/>
    <w:rsid w:val="00E61909"/>
    <w:rsid w:val="00E6197C"/>
    <w:rsid w:val="00E620A3"/>
    <w:rsid w:val="00E62324"/>
    <w:rsid w:val="00E62EA6"/>
    <w:rsid w:val="00E646FD"/>
    <w:rsid w:val="00E650FC"/>
    <w:rsid w:val="00E65B70"/>
    <w:rsid w:val="00E66562"/>
    <w:rsid w:val="00E670EE"/>
    <w:rsid w:val="00E67CB0"/>
    <w:rsid w:val="00E67D6F"/>
    <w:rsid w:val="00E67D7F"/>
    <w:rsid w:val="00E704D0"/>
    <w:rsid w:val="00E70CB2"/>
    <w:rsid w:val="00E70E0E"/>
    <w:rsid w:val="00E7212E"/>
    <w:rsid w:val="00E72376"/>
    <w:rsid w:val="00E739AF"/>
    <w:rsid w:val="00E73B8B"/>
    <w:rsid w:val="00E740EF"/>
    <w:rsid w:val="00E74CE2"/>
    <w:rsid w:val="00E74CFC"/>
    <w:rsid w:val="00E74D0A"/>
    <w:rsid w:val="00E760AC"/>
    <w:rsid w:val="00E765CB"/>
    <w:rsid w:val="00E80A23"/>
    <w:rsid w:val="00E81C1B"/>
    <w:rsid w:val="00E821D7"/>
    <w:rsid w:val="00E82889"/>
    <w:rsid w:val="00E82B8D"/>
    <w:rsid w:val="00E82D90"/>
    <w:rsid w:val="00E82FF3"/>
    <w:rsid w:val="00E83E6C"/>
    <w:rsid w:val="00E8477C"/>
    <w:rsid w:val="00E84FF9"/>
    <w:rsid w:val="00E85B5F"/>
    <w:rsid w:val="00E86613"/>
    <w:rsid w:val="00E866D7"/>
    <w:rsid w:val="00E870E3"/>
    <w:rsid w:val="00E878B4"/>
    <w:rsid w:val="00E91653"/>
    <w:rsid w:val="00E927BC"/>
    <w:rsid w:val="00E930B4"/>
    <w:rsid w:val="00E939EC"/>
    <w:rsid w:val="00E948D9"/>
    <w:rsid w:val="00E94AB4"/>
    <w:rsid w:val="00E96416"/>
    <w:rsid w:val="00E975BB"/>
    <w:rsid w:val="00E978A0"/>
    <w:rsid w:val="00E97CC0"/>
    <w:rsid w:val="00E97F59"/>
    <w:rsid w:val="00EA02D0"/>
    <w:rsid w:val="00EA0AC9"/>
    <w:rsid w:val="00EA1662"/>
    <w:rsid w:val="00EA24C3"/>
    <w:rsid w:val="00EA28B3"/>
    <w:rsid w:val="00EA2FA6"/>
    <w:rsid w:val="00EA4EED"/>
    <w:rsid w:val="00EA57A8"/>
    <w:rsid w:val="00EA681F"/>
    <w:rsid w:val="00EA6D8C"/>
    <w:rsid w:val="00EA6DEE"/>
    <w:rsid w:val="00EA7BFB"/>
    <w:rsid w:val="00EB1DC0"/>
    <w:rsid w:val="00EB37EC"/>
    <w:rsid w:val="00EB3ACD"/>
    <w:rsid w:val="00EB427B"/>
    <w:rsid w:val="00EB44A7"/>
    <w:rsid w:val="00EB4519"/>
    <w:rsid w:val="00EB4688"/>
    <w:rsid w:val="00EB497D"/>
    <w:rsid w:val="00EB4BBC"/>
    <w:rsid w:val="00EB4D8D"/>
    <w:rsid w:val="00EB52BB"/>
    <w:rsid w:val="00EB60E1"/>
    <w:rsid w:val="00EB6516"/>
    <w:rsid w:val="00EB6CB7"/>
    <w:rsid w:val="00EB72CA"/>
    <w:rsid w:val="00EC096D"/>
    <w:rsid w:val="00EC102F"/>
    <w:rsid w:val="00EC1EC5"/>
    <w:rsid w:val="00EC2CA5"/>
    <w:rsid w:val="00EC47A2"/>
    <w:rsid w:val="00EC5DD1"/>
    <w:rsid w:val="00EC60F5"/>
    <w:rsid w:val="00EC6197"/>
    <w:rsid w:val="00EC6C86"/>
    <w:rsid w:val="00EC70E5"/>
    <w:rsid w:val="00EC78E5"/>
    <w:rsid w:val="00ED09E7"/>
    <w:rsid w:val="00ED1CDE"/>
    <w:rsid w:val="00ED25B5"/>
    <w:rsid w:val="00ED2F62"/>
    <w:rsid w:val="00ED4754"/>
    <w:rsid w:val="00ED555F"/>
    <w:rsid w:val="00EE00F6"/>
    <w:rsid w:val="00EE0564"/>
    <w:rsid w:val="00EE0BD8"/>
    <w:rsid w:val="00EE14D9"/>
    <w:rsid w:val="00EE1854"/>
    <w:rsid w:val="00EE1CF1"/>
    <w:rsid w:val="00EE67E8"/>
    <w:rsid w:val="00EE75E2"/>
    <w:rsid w:val="00EE7883"/>
    <w:rsid w:val="00EF1995"/>
    <w:rsid w:val="00EF309D"/>
    <w:rsid w:val="00EF3AC9"/>
    <w:rsid w:val="00EF3D40"/>
    <w:rsid w:val="00EF481A"/>
    <w:rsid w:val="00EF4CB3"/>
    <w:rsid w:val="00EF55F9"/>
    <w:rsid w:val="00EF5BC2"/>
    <w:rsid w:val="00EF5BF6"/>
    <w:rsid w:val="00EF6C61"/>
    <w:rsid w:val="00EF7C43"/>
    <w:rsid w:val="00F00605"/>
    <w:rsid w:val="00F00988"/>
    <w:rsid w:val="00F00A45"/>
    <w:rsid w:val="00F01194"/>
    <w:rsid w:val="00F01238"/>
    <w:rsid w:val="00F02312"/>
    <w:rsid w:val="00F036E3"/>
    <w:rsid w:val="00F036E6"/>
    <w:rsid w:val="00F03D09"/>
    <w:rsid w:val="00F047DF"/>
    <w:rsid w:val="00F05CD7"/>
    <w:rsid w:val="00F05DBF"/>
    <w:rsid w:val="00F05E16"/>
    <w:rsid w:val="00F06166"/>
    <w:rsid w:val="00F06672"/>
    <w:rsid w:val="00F07361"/>
    <w:rsid w:val="00F07B87"/>
    <w:rsid w:val="00F10463"/>
    <w:rsid w:val="00F119DB"/>
    <w:rsid w:val="00F13042"/>
    <w:rsid w:val="00F13E7E"/>
    <w:rsid w:val="00F142A4"/>
    <w:rsid w:val="00F143DA"/>
    <w:rsid w:val="00F14D63"/>
    <w:rsid w:val="00F14D67"/>
    <w:rsid w:val="00F16028"/>
    <w:rsid w:val="00F161DF"/>
    <w:rsid w:val="00F1645F"/>
    <w:rsid w:val="00F16E82"/>
    <w:rsid w:val="00F1731A"/>
    <w:rsid w:val="00F17668"/>
    <w:rsid w:val="00F17F2C"/>
    <w:rsid w:val="00F23557"/>
    <w:rsid w:val="00F23B78"/>
    <w:rsid w:val="00F24F67"/>
    <w:rsid w:val="00F2569A"/>
    <w:rsid w:val="00F2604E"/>
    <w:rsid w:val="00F260C3"/>
    <w:rsid w:val="00F2617C"/>
    <w:rsid w:val="00F26932"/>
    <w:rsid w:val="00F27033"/>
    <w:rsid w:val="00F27BD9"/>
    <w:rsid w:val="00F27FB4"/>
    <w:rsid w:val="00F308DA"/>
    <w:rsid w:val="00F321C9"/>
    <w:rsid w:val="00F32D4F"/>
    <w:rsid w:val="00F33C80"/>
    <w:rsid w:val="00F340F4"/>
    <w:rsid w:val="00F356FE"/>
    <w:rsid w:val="00F35A74"/>
    <w:rsid w:val="00F363B0"/>
    <w:rsid w:val="00F370F0"/>
    <w:rsid w:val="00F376E4"/>
    <w:rsid w:val="00F40017"/>
    <w:rsid w:val="00F407F3"/>
    <w:rsid w:val="00F40951"/>
    <w:rsid w:val="00F40D5E"/>
    <w:rsid w:val="00F41725"/>
    <w:rsid w:val="00F41C75"/>
    <w:rsid w:val="00F41F0F"/>
    <w:rsid w:val="00F4212B"/>
    <w:rsid w:val="00F42439"/>
    <w:rsid w:val="00F424BA"/>
    <w:rsid w:val="00F435E6"/>
    <w:rsid w:val="00F43C47"/>
    <w:rsid w:val="00F44500"/>
    <w:rsid w:val="00F44C63"/>
    <w:rsid w:val="00F45D27"/>
    <w:rsid w:val="00F46078"/>
    <w:rsid w:val="00F5060F"/>
    <w:rsid w:val="00F50B3D"/>
    <w:rsid w:val="00F51284"/>
    <w:rsid w:val="00F514E2"/>
    <w:rsid w:val="00F52CAC"/>
    <w:rsid w:val="00F53028"/>
    <w:rsid w:val="00F53543"/>
    <w:rsid w:val="00F5363C"/>
    <w:rsid w:val="00F5465F"/>
    <w:rsid w:val="00F54921"/>
    <w:rsid w:val="00F54FD4"/>
    <w:rsid w:val="00F57725"/>
    <w:rsid w:val="00F600A8"/>
    <w:rsid w:val="00F6033D"/>
    <w:rsid w:val="00F60C17"/>
    <w:rsid w:val="00F61F3A"/>
    <w:rsid w:val="00F62CFD"/>
    <w:rsid w:val="00F62F64"/>
    <w:rsid w:val="00F63C34"/>
    <w:rsid w:val="00F655AC"/>
    <w:rsid w:val="00F67CFB"/>
    <w:rsid w:val="00F67D33"/>
    <w:rsid w:val="00F70015"/>
    <w:rsid w:val="00F707A8"/>
    <w:rsid w:val="00F707BD"/>
    <w:rsid w:val="00F70B5D"/>
    <w:rsid w:val="00F70D4F"/>
    <w:rsid w:val="00F7118F"/>
    <w:rsid w:val="00F71A53"/>
    <w:rsid w:val="00F7211F"/>
    <w:rsid w:val="00F72A5A"/>
    <w:rsid w:val="00F73035"/>
    <w:rsid w:val="00F73C16"/>
    <w:rsid w:val="00F74212"/>
    <w:rsid w:val="00F743BB"/>
    <w:rsid w:val="00F74A0B"/>
    <w:rsid w:val="00F74BD2"/>
    <w:rsid w:val="00F7672A"/>
    <w:rsid w:val="00F7679F"/>
    <w:rsid w:val="00F767ED"/>
    <w:rsid w:val="00F76955"/>
    <w:rsid w:val="00F77340"/>
    <w:rsid w:val="00F777D9"/>
    <w:rsid w:val="00F77D55"/>
    <w:rsid w:val="00F81856"/>
    <w:rsid w:val="00F82594"/>
    <w:rsid w:val="00F82E58"/>
    <w:rsid w:val="00F8456D"/>
    <w:rsid w:val="00F84A5D"/>
    <w:rsid w:val="00F84EF3"/>
    <w:rsid w:val="00F85778"/>
    <w:rsid w:val="00F85C86"/>
    <w:rsid w:val="00F86981"/>
    <w:rsid w:val="00F876CB"/>
    <w:rsid w:val="00F87F7D"/>
    <w:rsid w:val="00F902B0"/>
    <w:rsid w:val="00F90591"/>
    <w:rsid w:val="00F91022"/>
    <w:rsid w:val="00F9133C"/>
    <w:rsid w:val="00F91FB5"/>
    <w:rsid w:val="00F921C3"/>
    <w:rsid w:val="00F924AE"/>
    <w:rsid w:val="00F92C4B"/>
    <w:rsid w:val="00F92EBF"/>
    <w:rsid w:val="00F92FA6"/>
    <w:rsid w:val="00F94218"/>
    <w:rsid w:val="00F9446E"/>
    <w:rsid w:val="00F9547C"/>
    <w:rsid w:val="00F95C85"/>
    <w:rsid w:val="00F964EE"/>
    <w:rsid w:val="00F96589"/>
    <w:rsid w:val="00F96629"/>
    <w:rsid w:val="00F96EB4"/>
    <w:rsid w:val="00F971EB"/>
    <w:rsid w:val="00F9737C"/>
    <w:rsid w:val="00F977E7"/>
    <w:rsid w:val="00F97E5E"/>
    <w:rsid w:val="00FA0862"/>
    <w:rsid w:val="00FA1ED4"/>
    <w:rsid w:val="00FA30D4"/>
    <w:rsid w:val="00FA316A"/>
    <w:rsid w:val="00FA3E68"/>
    <w:rsid w:val="00FA3FD5"/>
    <w:rsid w:val="00FA4DAB"/>
    <w:rsid w:val="00FA54B1"/>
    <w:rsid w:val="00FA568C"/>
    <w:rsid w:val="00FA5A29"/>
    <w:rsid w:val="00FA644F"/>
    <w:rsid w:val="00FA7333"/>
    <w:rsid w:val="00FA7C4C"/>
    <w:rsid w:val="00FA7D32"/>
    <w:rsid w:val="00FB097A"/>
    <w:rsid w:val="00FB1437"/>
    <w:rsid w:val="00FB1616"/>
    <w:rsid w:val="00FB17A0"/>
    <w:rsid w:val="00FB2DE2"/>
    <w:rsid w:val="00FB3400"/>
    <w:rsid w:val="00FB352F"/>
    <w:rsid w:val="00FB4566"/>
    <w:rsid w:val="00FB500B"/>
    <w:rsid w:val="00FB65EA"/>
    <w:rsid w:val="00FB7B20"/>
    <w:rsid w:val="00FB7BD9"/>
    <w:rsid w:val="00FB7E25"/>
    <w:rsid w:val="00FC011A"/>
    <w:rsid w:val="00FC0384"/>
    <w:rsid w:val="00FC100B"/>
    <w:rsid w:val="00FC144A"/>
    <w:rsid w:val="00FC38AD"/>
    <w:rsid w:val="00FC39CA"/>
    <w:rsid w:val="00FC49D0"/>
    <w:rsid w:val="00FC5929"/>
    <w:rsid w:val="00FC6ADA"/>
    <w:rsid w:val="00FC6E1A"/>
    <w:rsid w:val="00FC7674"/>
    <w:rsid w:val="00FC7C79"/>
    <w:rsid w:val="00FD0361"/>
    <w:rsid w:val="00FD0DE2"/>
    <w:rsid w:val="00FD106A"/>
    <w:rsid w:val="00FD318B"/>
    <w:rsid w:val="00FD33EE"/>
    <w:rsid w:val="00FD385A"/>
    <w:rsid w:val="00FD3A09"/>
    <w:rsid w:val="00FD6334"/>
    <w:rsid w:val="00FD68C1"/>
    <w:rsid w:val="00FD6A61"/>
    <w:rsid w:val="00FD79CE"/>
    <w:rsid w:val="00FE0019"/>
    <w:rsid w:val="00FE08BE"/>
    <w:rsid w:val="00FE09DD"/>
    <w:rsid w:val="00FE0BC6"/>
    <w:rsid w:val="00FE0D49"/>
    <w:rsid w:val="00FE1DFD"/>
    <w:rsid w:val="00FE1EC0"/>
    <w:rsid w:val="00FE21FC"/>
    <w:rsid w:val="00FE31A6"/>
    <w:rsid w:val="00FE31C6"/>
    <w:rsid w:val="00FE34A5"/>
    <w:rsid w:val="00FE3E0B"/>
    <w:rsid w:val="00FE40CA"/>
    <w:rsid w:val="00FE419D"/>
    <w:rsid w:val="00FE45DE"/>
    <w:rsid w:val="00FE516D"/>
    <w:rsid w:val="00FE5344"/>
    <w:rsid w:val="00FE540C"/>
    <w:rsid w:val="00FE5EE0"/>
    <w:rsid w:val="00FE5F86"/>
    <w:rsid w:val="00FE6130"/>
    <w:rsid w:val="00FE67E4"/>
    <w:rsid w:val="00FE6A03"/>
    <w:rsid w:val="00FE7248"/>
    <w:rsid w:val="00FE7463"/>
    <w:rsid w:val="00FF04AA"/>
    <w:rsid w:val="00FF06CA"/>
    <w:rsid w:val="00FF0931"/>
    <w:rsid w:val="00FF1197"/>
    <w:rsid w:val="00FF14A4"/>
    <w:rsid w:val="00FF2287"/>
    <w:rsid w:val="00FF34EE"/>
    <w:rsid w:val="00FF3C6A"/>
    <w:rsid w:val="00FF3F0A"/>
    <w:rsid w:val="00FF3FFF"/>
    <w:rsid w:val="00FF520A"/>
    <w:rsid w:val="00FF54E8"/>
    <w:rsid w:val="00FF565B"/>
    <w:rsid w:val="00FF57AE"/>
    <w:rsid w:val="00FF6FFA"/>
    <w:rsid w:val="00FF75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664"/>
    <w:pPr>
      <w:spacing w:line="240" w:lineRule="auto"/>
    </w:pPr>
    <w:rPr>
      <w:rFonts w:ascii="Times New Roman" w:eastAsia="Times New Roman" w:hAnsi="Times New Roman" w:cs="Times New Roman"/>
      <w:color w:val="auto"/>
      <w:sz w:val="24"/>
      <w:szCs w:val="24"/>
    </w:rPr>
  </w:style>
  <w:style w:type="paragraph" w:styleId="Heading1">
    <w:name w:val="heading 1"/>
    <w:basedOn w:val="Normal"/>
    <w:next w:val="Normal"/>
    <w:rsid w:val="00220A44"/>
    <w:pPr>
      <w:keepNext/>
      <w:keepLines/>
      <w:spacing w:before="400" w:after="120" w:line="276" w:lineRule="auto"/>
      <w:outlineLvl w:val="0"/>
    </w:pPr>
    <w:rPr>
      <w:rFonts w:ascii="Arial" w:eastAsia="Arial" w:hAnsi="Arial" w:cs="Arial"/>
      <w:color w:val="000000"/>
      <w:sz w:val="40"/>
      <w:szCs w:val="40"/>
    </w:rPr>
  </w:style>
  <w:style w:type="paragraph" w:styleId="Heading2">
    <w:name w:val="heading 2"/>
    <w:basedOn w:val="Normal"/>
    <w:next w:val="Normal"/>
    <w:rsid w:val="00220A44"/>
    <w:pPr>
      <w:keepNext/>
      <w:keepLines/>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rsid w:val="00220A44"/>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rsid w:val="00220A44"/>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rsid w:val="00220A44"/>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rsid w:val="00220A44"/>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20A44"/>
    <w:pPr>
      <w:keepNext/>
      <w:keepLines/>
      <w:spacing w:after="60" w:line="276" w:lineRule="auto"/>
    </w:pPr>
    <w:rPr>
      <w:rFonts w:ascii="Arial" w:eastAsia="Arial" w:hAnsi="Arial" w:cs="Arial"/>
      <w:color w:val="000000"/>
      <w:sz w:val="52"/>
      <w:szCs w:val="52"/>
    </w:rPr>
  </w:style>
  <w:style w:type="paragraph" w:styleId="Subtitle">
    <w:name w:val="Subtitle"/>
    <w:basedOn w:val="Normal"/>
    <w:next w:val="Normal"/>
    <w:rsid w:val="00220A44"/>
    <w:pPr>
      <w:keepNext/>
      <w:keepLines/>
      <w:spacing w:after="320" w:line="276" w:lineRule="auto"/>
    </w:pPr>
    <w:rPr>
      <w:rFonts w:ascii="Arial" w:eastAsia="Arial" w:hAnsi="Arial" w:cs="Arial"/>
      <w:i/>
      <w:color w:val="666666"/>
      <w:sz w:val="30"/>
      <w:szCs w:val="30"/>
    </w:rPr>
  </w:style>
  <w:style w:type="paragraph" w:styleId="BalloonText">
    <w:name w:val="Balloon Text"/>
    <w:basedOn w:val="Normal"/>
    <w:link w:val="BalloonTextChar"/>
    <w:uiPriority w:val="99"/>
    <w:semiHidden/>
    <w:unhideWhenUsed/>
    <w:rsid w:val="00581D11"/>
    <w:rPr>
      <w:rFonts w:ascii="Lucida Grande" w:eastAsia="Arial" w:hAnsi="Lucida Grande" w:cs="Lucida Grande"/>
      <w:color w:val="000000"/>
      <w:sz w:val="18"/>
      <w:szCs w:val="18"/>
    </w:rPr>
  </w:style>
  <w:style w:type="character" w:customStyle="1" w:styleId="BalloonTextChar">
    <w:name w:val="Balloon Text Char"/>
    <w:basedOn w:val="DefaultParagraphFont"/>
    <w:link w:val="BalloonText"/>
    <w:uiPriority w:val="99"/>
    <w:semiHidden/>
    <w:rsid w:val="00581D11"/>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074587"/>
    <w:rPr>
      <w:rFonts w:ascii="Arial" w:hAnsi="Arial" w:cs="Arial"/>
      <w:color w:val="000000"/>
    </w:rPr>
  </w:style>
  <w:style w:type="character" w:customStyle="1" w:styleId="CommentTextChar">
    <w:name w:val="Comment Text Char"/>
    <w:basedOn w:val="DefaultParagraphFont"/>
    <w:link w:val="CommentText"/>
    <w:uiPriority w:val="99"/>
    <w:semiHidden/>
    <w:rsid w:val="00074587"/>
    <w:rPr>
      <w:sz w:val="24"/>
      <w:szCs w:val="24"/>
    </w:rPr>
  </w:style>
  <w:style w:type="character" w:styleId="CommentReference">
    <w:name w:val="annotation reference"/>
    <w:basedOn w:val="DefaultParagraphFont"/>
    <w:uiPriority w:val="99"/>
    <w:semiHidden/>
    <w:unhideWhenUsed/>
    <w:rsid w:val="00074587"/>
    <w:rPr>
      <w:sz w:val="16"/>
      <w:szCs w:val="16"/>
    </w:rPr>
  </w:style>
  <w:style w:type="paragraph" w:styleId="FootnoteText">
    <w:name w:val="footnote text"/>
    <w:basedOn w:val="Normal"/>
    <w:link w:val="FootnoteTextChar"/>
    <w:uiPriority w:val="99"/>
    <w:unhideWhenUsed/>
    <w:rsid w:val="0096286E"/>
    <w:rPr>
      <w:rFonts w:ascii="Arial" w:eastAsia="Arial" w:hAnsi="Arial" w:cs="Arial"/>
      <w:color w:val="000000"/>
      <w:sz w:val="20"/>
      <w:szCs w:val="20"/>
    </w:rPr>
  </w:style>
  <w:style w:type="character" w:customStyle="1" w:styleId="FootnoteTextChar">
    <w:name w:val="Footnote Text Char"/>
    <w:basedOn w:val="DefaultParagraphFont"/>
    <w:link w:val="FootnoteText"/>
    <w:uiPriority w:val="99"/>
    <w:rsid w:val="0096286E"/>
    <w:rPr>
      <w:sz w:val="20"/>
      <w:szCs w:val="20"/>
    </w:rPr>
  </w:style>
  <w:style w:type="character" w:styleId="FootnoteReference">
    <w:name w:val="footnote reference"/>
    <w:basedOn w:val="DefaultParagraphFont"/>
    <w:uiPriority w:val="99"/>
    <w:unhideWhenUsed/>
    <w:rsid w:val="0096286E"/>
    <w:rPr>
      <w:vertAlign w:val="superscript"/>
    </w:rPr>
  </w:style>
  <w:style w:type="paragraph" w:styleId="ListParagraph">
    <w:name w:val="List Paragraph"/>
    <w:basedOn w:val="Normal"/>
    <w:uiPriority w:val="34"/>
    <w:qFormat/>
    <w:rsid w:val="006377F4"/>
    <w:pPr>
      <w:spacing w:line="276" w:lineRule="auto"/>
      <w:ind w:left="720"/>
      <w:contextualSpacing/>
    </w:pPr>
    <w:rPr>
      <w:rFonts w:ascii="Arial" w:eastAsia="Arial" w:hAnsi="Arial" w:cs="Arial"/>
      <w:color w:val="000000"/>
      <w:sz w:val="22"/>
      <w:szCs w:val="22"/>
    </w:rPr>
  </w:style>
  <w:style w:type="paragraph" w:styleId="Revision">
    <w:name w:val="Revision"/>
    <w:hidden/>
    <w:uiPriority w:val="99"/>
    <w:semiHidden/>
    <w:rsid w:val="007629F8"/>
    <w:pPr>
      <w:spacing w:line="240" w:lineRule="auto"/>
    </w:pPr>
  </w:style>
  <w:style w:type="paragraph" w:styleId="Header">
    <w:name w:val="header"/>
    <w:basedOn w:val="Normal"/>
    <w:link w:val="HeaderChar"/>
    <w:uiPriority w:val="99"/>
    <w:unhideWhenUsed/>
    <w:rsid w:val="00232CB3"/>
    <w:pPr>
      <w:tabs>
        <w:tab w:val="center" w:pos="4513"/>
        <w:tab w:val="right" w:pos="9026"/>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232CB3"/>
  </w:style>
  <w:style w:type="paragraph" w:styleId="Footer">
    <w:name w:val="footer"/>
    <w:basedOn w:val="Normal"/>
    <w:link w:val="FooterChar"/>
    <w:uiPriority w:val="99"/>
    <w:unhideWhenUsed/>
    <w:rsid w:val="00232CB3"/>
    <w:pPr>
      <w:tabs>
        <w:tab w:val="center" w:pos="4513"/>
        <w:tab w:val="right" w:pos="9026"/>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232CB3"/>
  </w:style>
  <w:style w:type="character" w:styleId="Strong">
    <w:name w:val="Strong"/>
    <w:basedOn w:val="DefaultParagraphFont"/>
    <w:uiPriority w:val="22"/>
    <w:qFormat/>
    <w:rsid w:val="006857C2"/>
    <w:rPr>
      <w:b/>
      <w:bCs/>
    </w:rPr>
  </w:style>
  <w:style w:type="paragraph" w:styleId="CommentSubject">
    <w:name w:val="annotation subject"/>
    <w:basedOn w:val="CommentText"/>
    <w:next w:val="CommentText"/>
    <w:link w:val="CommentSubjectChar"/>
    <w:uiPriority w:val="99"/>
    <w:semiHidden/>
    <w:unhideWhenUsed/>
    <w:rsid w:val="000C6493"/>
    <w:rPr>
      <w:b/>
      <w:bCs/>
      <w:sz w:val="20"/>
      <w:szCs w:val="20"/>
    </w:rPr>
  </w:style>
  <w:style w:type="character" w:customStyle="1" w:styleId="CommentSubjectChar">
    <w:name w:val="Comment Subject Char"/>
    <w:basedOn w:val="CommentTextChar"/>
    <w:link w:val="CommentSubject"/>
    <w:uiPriority w:val="99"/>
    <w:semiHidden/>
    <w:rsid w:val="000C6493"/>
    <w:rPr>
      <w:b/>
      <w:bCs/>
      <w:sz w:val="20"/>
      <w:szCs w:val="20"/>
    </w:rPr>
  </w:style>
  <w:style w:type="character" w:styleId="Hyperlink">
    <w:name w:val="Hyperlink"/>
    <w:basedOn w:val="DefaultParagraphFont"/>
    <w:uiPriority w:val="99"/>
    <w:unhideWhenUsed/>
    <w:rsid w:val="00B06F8D"/>
    <w:rPr>
      <w:color w:val="0000FF" w:themeColor="hyperlink"/>
      <w:u w:val="single"/>
    </w:rPr>
  </w:style>
  <w:style w:type="character" w:styleId="PageNumber">
    <w:name w:val="page number"/>
    <w:basedOn w:val="DefaultParagraphFont"/>
    <w:uiPriority w:val="99"/>
    <w:semiHidden/>
    <w:unhideWhenUsed/>
    <w:rsid w:val="00F96589"/>
  </w:style>
  <w:style w:type="character" w:styleId="FollowedHyperlink">
    <w:name w:val="FollowedHyperlink"/>
    <w:basedOn w:val="DefaultParagraphFont"/>
    <w:uiPriority w:val="99"/>
    <w:semiHidden/>
    <w:unhideWhenUsed/>
    <w:rsid w:val="00EC2CA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74595">
      <w:bodyDiv w:val="1"/>
      <w:marLeft w:val="0"/>
      <w:marRight w:val="0"/>
      <w:marTop w:val="0"/>
      <w:marBottom w:val="0"/>
      <w:divBdr>
        <w:top w:val="none" w:sz="0" w:space="0" w:color="auto"/>
        <w:left w:val="none" w:sz="0" w:space="0" w:color="auto"/>
        <w:bottom w:val="none" w:sz="0" w:space="0" w:color="auto"/>
        <w:right w:val="none" w:sz="0" w:space="0" w:color="auto"/>
      </w:divBdr>
      <w:divsChild>
        <w:div w:id="1026061170">
          <w:marLeft w:val="0"/>
          <w:marRight w:val="0"/>
          <w:marTop w:val="0"/>
          <w:marBottom w:val="0"/>
          <w:divBdr>
            <w:top w:val="none" w:sz="0" w:space="0" w:color="auto"/>
            <w:left w:val="none" w:sz="0" w:space="0" w:color="auto"/>
            <w:bottom w:val="none" w:sz="0" w:space="0" w:color="auto"/>
            <w:right w:val="none" w:sz="0" w:space="0" w:color="auto"/>
          </w:divBdr>
          <w:divsChild>
            <w:div w:id="19014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22">
      <w:bodyDiv w:val="1"/>
      <w:marLeft w:val="0"/>
      <w:marRight w:val="0"/>
      <w:marTop w:val="0"/>
      <w:marBottom w:val="0"/>
      <w:divBdr>
        <w:top w:val="none" w:sz="0" w:space="0" w:color="auto"/>
        <w:left w:val="none" w:sz="0" w:space="0" w:color="auto"/>
        <w:bottom w:val="none" w:sz="0" w:space="0" w:color="auto"/>
        <w:right w:val="none" w:sz="0" w:space="0" w:color="auto"/>
      </w:divBdr>
    </w:div>
    <w:div w:id="33623694">
      <w:bodyDiv w:val="1"/>
      <w:marLeft w:val="0"/>
      <w:marRight w:val="0"/>
      <w:marTop w:val="0"/>
      <w:marBottom w:val="0"/>
      <w:divBdr>
        <w:top w:val="none" w:sz="0" w:space="0" w:color="auto"/>
        <w:left w:val="none" w:sz="0" w:space="0" w:color="auto"/>
        <w:bottom w:val="none" w:sz="0" w:space="0" w:color="auto"/>
        <w:right w:val="none" w:sz="0" w:space="0" w:color="auto"/>
      </w:divBdr>
      <w:divsChild>
        <w:div w:id="1199124350">
          <w:marLeft w:val="0"/>
          <w:marRight w:val="0"/>
          <w:marTop w:val="0"/>
          <w:marBottom w:val="0"/>
          <w:divBdr>
            <w:top w:val="none" w:sz="0" w:space="0" w:color="auto"/>
            <w:left w:val="none" w:sz="0" w:space="0" w:color="auto"/>
            <w:bottom w:val="none" w:sz="0" w:space="0" w:color="auto"/>
            <w:right w:val="none" w:sz="0" w:space="0" w:color="auto"/>
          </w:divBdr>
          <w:divsChild>
            <w:div w:id="12337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6796">
      <w:bodyDiv w:val="1"/>
      <w:marLeft w:val="0"/>
      <w:marRight w:val="0"/>
      <w:marTop w:val="0"/>
      <w:marBottom w:val="0"/>
      <w:divBdr>
        <w:top w:val="none" w:sz="0" w:space="0" w:color="auto"/>
        <w:left w:val="none" w:sz="0" w:space="0" w:color="auto"/>
        <w:bottom w:val="none" w:sz="0" w:space="0" w:color="auto"/>
        <w:right w:val="none" w:sz="0" w:space="0" w:color="auto"/>
      </w:divBdr>
    </w:div>
    <w:div w:id="69430798">
      <w:bodyDiv w:val="1"/>
      <w:marLeft w:val="0"/>
      <w:marRight w:val="0"/>
      <w:marTop w:val="0"/>
      <w:marBottom w:val="0"/>
      <w:divBdr>
        <w:top w:val="none" w:sz="0" w:space="0" w:color="auto"/>
        <w:left w:val="none" w:sz="0" w:space="0" w:color="auto"/>
        <w:bottom w:val="none" w:sz="0" w:space="0" w:color="auto"/>
        <w:right w:val="none" w:sz="0" w:space="0" w:color="auto"/>
      </w:divBdr>
      <w:divsChild>
        <w:div w:id="1639259592">
          <w:marLeft w:val="0"/>
          <w:marRight w:val="0"/>
          <w:marTop w:val="0"/>
          <w:marBottom w:val="0"/>
          <w:divBdr>
            <w:top w:val="none" w:sz="0" w:space="0" w:color="auto"/>
            <w:left w:val="none" w:sz="0" w:space="0" w:color="auto"/>
            <w:bottom w:val="none" w:sz="0" w:space="0" w:color="auto"/>
            <w:right w:val="none" w:sz="0" w:space="0" w:color="auto"/>
          </w:divBdr>
          <w:divsChild>
            <w:div w:id="10279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798">
      <w:bodyDiv w:val="1"/>
      <w:marLeft w:val="0"/>
      <w:marRight w:val="0"/>
      <w:marTop w:val="0"/>
      <w:marBottom w:val="0"/>
      <w:divBdr>
        <w:top w:val="none" w:sz="0" w:space="0" w:color="auto"/>
        <w:left w:val="none" w:sz="0" w:space="0" w:color="auto"/>
        <w:bottom w:val="none" w:sz="0" w:space="0" w:color="auto"/>
        <w:right w:val="none" w:sz="0" w:space="0" w:color="auto"/>
      </w:divBdr>
    </w:div>
    <w:div w:id="78868006">
      <w:bodyDiv w:val="1"/>
      <w:marLeft w:val="0"/>
      <w:marRight w:val="0"/>
      <w:marTop w:val="0"/>
      <w:marBottom w:val="0"/>
      <w:divBdr>
        <w:top w:val="none" w:sz="0" w:space="0" w:color="auto"/>
        <w:left w:val="none" w:sz="0" w:space="0" w:color="auto"/>
        <w:bottom w:val="none" w:sz="0" w:space="0" w:color="auto"/>
        <w:right w:val="none" w:sz="0" w:space="0" w:color="auto"/>
      </w:divBdr>
      <w:divsChild>
        <w:div w:id="1382482794">
          <w:marLeft w:val="0"/>
          <w:marRight w:val="0"/>
          <w:marTop w:val="0"/>
          <w:marBottom w:val="0"/>
          <w:divBdr>
            <w:top w:val="none" w:sz="0" w:space="0" w:color="auto"/>
            <w:left w:val="none" w:sz="0" w:space="0" w:color="auto"/>
            <w:bottom w:val="none" w:sz="0" w:space="0" w:color="auto"/>
            <w:right w:val="none" w:sz="0" w:space="0" w:color="auto"/>
          </w:divBdr>
          <w:divsChild>
            <w:div w:id="10689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685">
      <w:bodyDiv w:val="1"/>
      <w:marLeft w:val="0"/>
      <w:marRight w:val="0"/>
      <w:marTop w:val="0"/>
      <w:marBottom w:val="0"/>
      <w:divBdr>
        <w:top w:val="none" w:sz="0" w:space="0" w:color="auto"/>
        <w:left w:val="none" w:sz="0" w:space="0" w:color="auto"/>
        <w:bottom w:val="none" w:sz="0" w:space="0" w:color="auto"/>
        <w:right w:val="none" w:sz="0" w:space="0" w:color="auto"/>
      </w:divBdr>
      <w:divsChild>
        <w:div w:id="614407497">
          <w:marLeft w:val="0"/>
          <w:marRight w:val="0"/>
          <w:marTop w:val="0"/>
          <w:marBottom w:val="0"/>
          <w:divBdr>
            <w:top w:val="none" w:sz="0" w:space="0" w:color="auto"/>
            <w:left w:val="none" w:sz="0" w:space="0" w:color="auto"/>
            <w:bottom w:val="none" w:sz="0" w:space="0" w:color="auto"/>
            <w:right w:val="none" w:sz="0" w:space="0" w:color="auto"/>
          </w:divBdr>
          <w:divsChild>
            <w:div w:id="7501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1311">
      <w:bodyDiv w:val="1"/>
      <w:marLeft w:val="0"/>
      <w:marRight w:val="0"/>
      <w:marTop w:val="0"/>
      <w:marBottom w:val="0"/>
      <w:divBdr>
        <w:top w:val="none" w:sz="0" w:space="0" w:color="auto"/>
        <w:left w:val="none" w:sz="0" w:space="0" w:color="auto"/>
        <w:bottom w:val="none" w:sz="0" w:space="0" w:color="auto"/>
        <w:right w:val="none" w:sz="0" w:space="0" w:color="auto"/>
      </w:divBdr>
      <w:divsChild>
        <w:div w:id="643510949">
          <w:marLeft w:val="0"/>
          <w:marRight w:val="0"/>
          <w:marTop w:val="0"/>
          <w:marBottom w:val="0"/>
          <w:divBdr>
            <w:top w:val="none" w:sz="0" w:space="0" w:color="auto"/>
            <w:left w:val="none" w:sz="0" w:space="0" w:color="auto"/>
            <w:bottom w:val="none" w:sz="0" w:space="0" w:color="auto"/>
            <w:right w:val="none" w:sz="0" w:space="0" w:color="auto"/>
          </w:divBdr>
          <w:divsChild>
            <w:div w:id="1123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674">
      <w:bodyDiv w:val="1"/>
      <w:marLeft w:val="0"/>
      <w:marRight w:val="0"/>
      <w:marTop w:val="0"/>
      <w:marBottom w:val="0"/>
      <w:divBdr>
        <w:top w:val="none" w:sz="0" w:space="0" w:color="auto"/>
        <w:left w:val="none" w:sz="0" w:space="0" w:color="auto"/>
        <w:bottom w:val="none" w:sz="0" w:space="0" w:color="auto"/>
        <w:right w:val="none" w:sz="0" w:space="0" w:color="auto"/>
      </w:divBdr>
      <w:divsChild>
        <w:div w:id="424427324">
          <w:marLeft w:val="0"/>
          <w:marRight w:val="0"/>
          <w:marTop w:val="0"/>
          <w:marBottom w:val="0"/>
          <w:divBdr>
            <w:top w:val="none" w:sz="0" w:space="0" w:color="auto"/>
            <w:left w:val="none" w:sz="0" w:space="0" w:color="auto"/>
            <w:bottom w:val="none" w:sz="0" w:space="0" w:color="auto"/>
            <w:right w:val="none" w:sz="0" w:space="0" w:color="auto"/>
          </w:divBdr>
          <w:divsChild>
            <w:div w:id="9100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8371">
      <w:bodyDiv w:val="1"/>
      <w:marLeft w:val="0"/>
      <w:marRight w:val="0"/>
      <w:marTop w:val="0"/>
      <w:marBottom w:val="0"/>
      <w:divBdr>
        <w:top w:val="none" w:sz="0" w:space="0" w:color="auto"/>
        <w:left w:val="none" w:sz="0" w:space="0" w:color="auto"/>
        <w:bottom w:val="none" w:sz="0" w:space="0" w:color="auto"/>
        <w:right w:val="none" w:sz="0" w:space="0" w:color="auto"/>
      </w:divBdr>
      <w:divsChild>
        <w:div w:id="609511411">
          <w:marLeft w:val="0"/>
          <w:marRight w:val="0"/>
          <w:marTop w:val="0"/>
          <w:marBottom w:val="0"/>
          <w:divBdr>
            <w:top w:val="none" w:sz="0" w:space="0" w:color="auto"/>
            <w:left w:val="none" w:sz="0" w:space="0" w:color="auto"/>
            <w:bottom w:val="none" w:sz="0" w:space="0" w:color="auto"/>
            <w:right w:val="none" w:sz="0" w:space="0" w:color="auto"/>
          </w:divBdr>
          <w:divsChild>
            <w:div w:id="1583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162">
      <w:bodyDiv w:val="1"/>
      <w:marLeft w:val="0"/>
      <w:marRight w:val="0"/>
      <w:marTop w:val="0"/>
      <w:marBottom w:val="0"/>
      <w:divBdr>
        <w:top w:val="none" w:sz="0" w:space="0" w:color="auto"/>
        <w:left w:val="none" w:sz="0" w:space="0" w:color="auto"/>
        <w:bottom w:val="none" w:sz="0" w:space="0" w:color="auto"/>
        <w:right w:val="none" w:sz="0" w:space="0" w:color="auto"/>
      </w:divBdr>
    </w:div>
    <w:div w:id="174393628">
      <w:bodyDiv w:val="1"/>
      <w:marLeft w:val="0"/>
      <w:marRight w:val="0"/>
      <w:marTop w:val="0"/>
      <w:marBottom w:val="0"/>
      <w:divBdr>
        <w:top w:val="none" w:sz="0" w:space="0" w:color="auto"/>
        <w:left w:val="none" w:sz="0" w:space="0" w:color="auto"/>
        <w:bottom w:val="none" w:sz="0" w:space="0" w:color="auto"/>
        <w:right w:val="none" w:sz="0" w:space="0" w:color="auto"/>
      </w:divBdr>
      <w:divsChild>
        <w:div w:id="1575815145">
          <w:marLeft w:val="0"/>
          <w:marRight w:val="0"/>
          <w:marTop w:val="0"/>
          <w:marBottom w:val="0"/>
          <w:divBdr>
            <w:top w:val="none" w:sz="0" w:space="0" w:color="auto"/>
            <w:left w:val="none" w:sz="0" w:space="0" w:color="auto"/>
            <w:bottom w:val="none" w:sz="0" w:space="0" w:color="auto"/>
            <w:right w:val="none" w:sz="0" w:space="0" w:color="auto"/>
          </w:divBdr>
          <w:divsChild>
            <w:div w:id="840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8621">
      <w:bodyDiv w:val="1"/>
      <w:marLeft w:val="0"/>
      <w:marRight w:val="0"/>
      <w:marTop w:val="0"/>
      <w:marBottom w:val="0"/>
      <w:divBdr>
        <w:top w:val="none" w:sz="0" w:space="0" w:color="auto"/>
        <w:left w:val="none" w:sz="0" w:space="0" w:color="auto"/>
        <w:bottom w:val="none" w:sz="0" w:space="0" w:color="auto"/>
        <w:right w:val="none" w:sz="0" w:space="0" w:color="auto"/>
      </w:divBdr>
      <w:divsChild>
        <w:div w:id="1998147249">
          <w:marLeft w:val="0"/>
          <w:marRight w:val="0"/>
          <w:marTop w:val="0"/>
          <w:marBottom w:val="0"/>
          <w:divBdr>
            <w:top w:val="none" w:sz="0" w:space="0" w:color="auto"/>
            <w:left w:val="none" w:sz="0" w:space="0" w:color="auto"/>
            <w:bottom w:val="none" w:sz="0" w:space="0" w:color="auto"/>
            <w:right w:val="none" w:sz="0" w:space="0" w:color="auto"/>
          </w:divBdr>
          <w:divsChild>
            <w:div w:id="21343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8066">
      <w:bodyDiv w:val="1"/>
      <w:marLeft w:val="0"/>
      <w:marRight w:val="0"/>
      <w:marTop w:val="0"/>
      <w:marBottom w:val="0"/>
      <w:divBdr>
        <w:top w:val="none" w:sz="0" w:space="0" w:color="auto"/>
        <w:left w:val="none" w:sz="0" w:space="0" w:color="auto"/>
        <w:bottom w:val="none" w:sz="0" w:space="0" w:color="auto"/>
        <w:right w:val="none" w:sz="0" w:space="0" w:color="auto"/>
      </w:divBdr>
      <w:divsChild>
        <w:div w:id="779908888">
          <w:marLeft w:val="0"/>
          <w:marRight w:val="0"/>
          <w:marTop w:val="0"/>
          <w:marBottom w:val="0"/>
          <w:divBdr>
            <w:top w:val="none" w:sz="0" w:space="0" w:color="auto"/>
            <w:left w:val="none" w:sz="0" w:space="0" w:color="auto"/>
            <w:bottom w:val="none" w:sz="0" w:space="0" w:color="auto"/>
            <w:right w:val="none" w:sz="0" w:space="0" w:color="auto"/>
          </w:divBdr>
          <w:divsChild>
            <w:div w:id="2742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1236">
      <w:bodyDiv w:val="1"/>
      <w:marLeft w:val="0"/>
      <w:marRight w:val="0"/>
      <w:marTop w:val="0"/>
      <w:marBottom w:val="0"/>
      <w:divBdr>
        <w:top w:val="none" w:sz="0" w:space="0" w:color="auto"/>
        <w:left w:val="none" w:sz="0" w:space="0" w:color="auto"/>
        <w:bottom w:val="none" w:sz="0" w:space="0" w:color="auto"/>
        <w:right w:val="none" w:sz="0" w:space="0" w:color="auto"/>
      </w:divBdr>
    </w:div>
    <w:div w:id="238641618">
      <w:bodyDiv w:val="1"/>
      <w:marLeft w:val="0"/>
      <w:marRight w:val="0"/>
      <w:marTop w:val="0"/>
      <w:marBottom w:val="0"/>
      <w:divBdr>
        <w:top w:val="none" w:sz="0" w:space="0" w:color="auto"/>
        <w:left w:val="none" w:sz="0" w:space="0" w:color="auto"/>
        <w:bottom w:val="none" w:sz="0" w:space="0" w:color="auto"/>
        <w:right w:val="none" w:sz="0" w:space="0" w:color="auto"/>
      </w:divBdr>
      <w:divsChild>
        <w:div w:id="1615553927">
          <w:marLeft w:val="0"/>
          <w:marRight w:val="0"/>
          <w:marTop w:val="0"/>
          <w:marBottom w:val="0"/>
          <w:divBdr>
            <w:top w:val="none" w:sz="0" w:space="0" w:color="auto"/>
            <w:left w:val="none" w:sz="0" w:space="0" w:color="auto"/>
            <w:bottom w:val="none" w:sz="0" w:space="0" w:color="auto"/>
            <w:right w:val="none" w:sz="0" w:space="0" w:color="auto"/>
          </w:divBdr>
          <w:divsChild>
            <w:div w:id="16995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2429">
      <w:bodyDiv w:val="1"/>
      <w:marLeft w:val="0"/>
      <w:marRight w:val="0"/>
      <w:marTop w:val="0"/>
      <w:marBottom w:val="0"/>
      <w:divBdr>
        <w:top w:val="none" w:sz="0" w:space="0" w:color="auto"/>
        <w:left w:val="none" w:sz="0" w:space="0" w:color="auto"/>
        <w:bottom w:val="none" w:sz="0" w:space="0" w:color="auto"/>
        <w:right w:val="none" w:sz="0" w:space="0" w:color="auto"/>
      </w:divBdr>
    </w:div>
    <w:div w:id="289020836">
      <w:bodyDiv w:val="1"/>
      <w:marLeft w:val="0"/>
      <w:marRight w:val="0"/>
      <w:marTop w:val="0"/>
      <w:marBottom w:val="0"/>
      <w:divBdr>
        <w:top w:val="none" w:sz="0" w:space="0" w:color="auto"/>
        <w:left w:val="none" w:sz="0" w:space="0" w:color="auto"/>
        <w:bottom w:val="none" w:sz="0" w:space="0" w:color="auto"/>
        <w:right w:val="none" w:sz="0" w:space="0" w:color="auto"/>
      </w:divBdr>
      <w:divsChild>
        <w:div w:id="1822850247">
          <w:marLeft w:val="0"/>
          <w:marRight w:val="0"/>
          <w:marTop w:val="0"/>
          <w:marBottom w:val="0"/>
          <w:divBdr>
            <w:top w:val="none" w:sz="0" w:space="0" w:color="auto"/>
            <w:left w:val="none" w:sz="0" w:space="0" w:color="auto"/>
            <w:bottom w:val="none" w:sz="0" w:space="0" w:color="auto"/>
            <w:right w:val="none" w:sz="0" w:space="0" w:color="auto"/>
          </w:divBdr>
          <w:divsChild>
            <w:div w:id="895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8686">
      <w:bodyDiv w:val="1"/>
      <w:marLeft w:val="0"/>
      <w:marRight w:val="0"/>
      <w:marTop w:val="0"/>
      <w:marBottom w:val="0"/>
      <w:divBdr>
        <w:top w:val="none" w:sz="0" w:space="0" w:color="auto"/>
        <w:left w:val="none" w:sz="0" w:space="0" w:color="auto"/>
        <w:bottom w:val="none" w:sz="0" w:space="0" w:color="auto"/>
        <w:right w:val="none" w:sz="0" w:space="0" w:color="auto"/>
      </w:divBdr>
      <w:divsChild>
        <w:div w:id="1159687623">
          <w:marLeft w:val="0"/>
          <w:marRight w:val="0"/>
          <w:marTop w:val="0"/>
          <w:marBottom w:val="0"/>
          <w:divBdr>
            <w:top w:val="none" w:sz="0" w:space="0" w:color="auto"/>
            <w:left w:val="none" w:sz="0" w:space="0" w:color="auto"/>
            <w:bottom w:val="none" w:sz="0" w:space="0" w:color="auto"/>
            <w:right w:val="none" w:sz="0" w:space="0" w:color="auto"/>
          </w:divBdr>
          <w:divsChild>
            <w:div w:id="17610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280">
      <w:bodyDiv w:val="1"/>
      <w:marLeft w:val="0"/>
      <w:marRight w:val="0"/>
      <w:marTop w:val="0"/>
      <w:marBottom w:val="0"/>
      <w:divBdr>
        <w:top w:val="none" w:sz="0" w:space="0" w:color="auto"/>
        <w:left w:val="none" w:sz="0" w:space="0" w:color="auto"/>
        <w:bottom w:val="none" w:sz="0" w:space="0" w:color="auto"/>
        <w:right w:val="none" w:sz="0" w:space="0" w:color="auto"/>
      </w:divBdr>
      <w:divsChild>
        <w:div w:id="2112772122">
          <w:marLeft w:val="0"/>
          <w:marRight w:val="0"/>
          <w:marTop w:val="0"/>
          <w:marBottom w:val="0"/>
          <w:divBdr>
            <w:top w:val="none" w:sz="0" w:space="0" w:color="auto"/>
            <w:left w:val="none" w:sz="0" w:space="0" w:color="auto"/>
            <w:bottom w:val="none" w:sz="0" w:space="0" w:color="auto"/>
            <w:right w:val="none" w:sz="0" w:space="0" w:color="auto"/>
          </w:divBdr>
          <w:divsChild>
            <w:div w:id="9356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9114">
      <w:bodyDiv w:val="1"/>
      <w:marLeft w:val="0"/>
      <w:marRight w:val="0"/>
      <w:marTop w:val="0"/>
      <w:marBottom w:val="0"/>
      <w:divBdr>
        <w:top w:val="none" w:sz="0" w:space="0" w:color="auto"/>
        <w:left w:val="none" w:sz="0" w:space="0" w:color="auto"/>
        <w:bottom w:val="none" w:sz="0" w:space="0" w:color="auto"/>
        <w:right w:val="none" w:sz="0" w:space="0" w:color="auto"/>
      </w:divBdr>
      <w:divsChild>
        <w:div w:id="356005892">
          <w:marLeft w:val="0"/>
          <w:marRight w:val="0"/>
          <w:marTop w:val="0"/>
          <w:marBottom w:val="0"/>
          <w:divBdr>
            <w:top w:val="none" w:sz="0" w:space="0" w:color="auto"/>
            <w:left w:val="none" w:sz="0" w:space="0" w:color="auto"/>
            <w:bottom w:val="none" w:sz="0" w:space="0" w:color="auto"/>
            <w:right w:val="none" w:sz="0" w:space="0" w:color="auto"/>
          </w:divBdr>
          <w:divsChild>
            <w:div w:id="17000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489">
      <w:bodyDiv w:val="1"/>
      <w:marLeft w:val="0"/>
      <w:marRight w:val="0"/>
      <w:marTop w:val="0"/>
      <w:marBottom w:val="0"/>
      <w:divBdr>
        <w:top w:val="none" w:sz="0" w:space="0" w:color="auto"/>
        <w:left w:val="none" w:sz="0" w:space="0" w:color="auto"/>
        <w:bottom w:val="none" w:sz="0" w:space="0" w:color="auto"/>
        <w:right w:val="none" w:sz="0" w:space="0" w:color="auto"/>
      </w:divBdr>
    </w:div>
    <w:div w:id="404954004">
      <w:bodyDiv w:val="1"/>
      <w:marLeft w:val="0"/>
      <w:marRight w:val="0"/>
      <w:marTop w:val="0"/>
      <w:marBottom w:val="0"/>
      <w:divBdr>
        <w:top w:val="none" w:sz="0" w:space="0" w:color="auto"/>
        <w:left w:val="none" w:sz="0" w:space="0" w:color="auto"/>
        <w:bottom w:val="none" w:sz="0" w:space="0" w:color="auto"/>
        <w:right w:val="none" w:sz="0" w:space="0" w:color="auto"/>
      </w:divBdr>
    </w:div>
    <w:div w:id="409934234">
      <w:bodyDiv w:val="1"/>
      <w:marLeft w:val="0"/>
      <w:marRight w:val="0"/>
      <w:marTop w:val="0"/>
      <w:marBottom w:val="0"/>
      <w:divBdr>
        <w:top w:val="none" w:sz="0" w:space="0" w:color="auto"/>
        <w:left w:val="none" w:sz="0" w:space="0" w:color="auto"/>
        <w:bottom w:val="none" w:sz="0" w:space="0" w:color="auto"/>
        <w:right w:val="none" w:sz="0" w:space="0" w:color="auto"/>
      </w:divBdr>
      <w:divsChild>
        <w:div w:id="982394656">
          <w:marLeft w:val="0"/>
          <w:marRight w:val="0"/>
          <w:marTop w:val="0"/>
          <w:marBottom w:val="0"/>
          <w:divBdr>
            <w:top w:val="none" w:sz="0" w:space="0" w:color="auto"/>
            <w:left w:val="none" w:sz="0" w:space="0" w:color="auto"/>
            <w:bottom w:val="none" w:sz="0" w:space="0" w:color="auto"/>
            <w:right w:val="none" w:sz="0" w:space="0" w:color="auto"/>
          </w:divBdr>
          <w:divsChild>
            <w:div w:id="6916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784">
      <w:bodyDiv w:val="1"/>
      <w:marLeft w:val="0"/>
      <w:marRight w:val="0"/>
      <w:marTop w:val="0"/>
      <w:marBottom w:val="0"/>
      <w:divBdr>
        <w:top w:val="none" w:sz="0" w:space="0" w:color="auto"/>
        <w:left w:val="none" w:sz="0" w:space="0" w:color="auto"/>
        <w:bottom w:val="none" w:sz="0" w:space="0" w:color="auto"/>
        <w:right w:val="none" w:sz="0" w:space="0" w:color="auto"/>
      </w:divBdr>
      <w:divsChild>
        <w:div w:id="1058013918">
          <w:marLeft w:val="0"/>
          <w:marRight w:val="0"/>
          <w:marTop w:val="0"/>
          <w:marBottom w:val="0"/>
          <w:divBdr>
            <w:top w:val="none" w:sz="0" w:space="0" w:color="auto"/>
            <w:left w:val="none" w:sz="0" w:space="0" w:color="auto"/>
            <w:bottom w:val="none" w:sz="0" w:space="0" w:color="auto"/>
            <w:right w:val="none" w:sz="0" w:space="0" w:color="auto"/>
          </w:divBdr>
          <w:divsChild>
            <w:div w:id="1649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173">
      <w:bodyDiv w:val="1"/>
      <w:marLeft w:val="0"/>
      <w:marRight w:val="0"/>
      <w:marTop w:val="0"/>
      <w:marBottom w:val="0"/>
      <w:divBdr>
        <w:top w:val="none" w:sz="0" w:space="0" w:color="auto"/>
        <w:left w:val="none" w:sz="0" w:space="0" w:color="auto"/>
        <w:bottom w:val="none" w:sz="0" w:space="0" w:color="auto"/>
        <w:right w:val="none" w:sz="0" w:space="0" w:color="auto"/>
      </w:divBdr>
      <w:divsChild>
        <w:div w:id="743600951">
          <w:marLeft w:val="0"/>
          <w:marRight w:val="0"/>
          <w:marTop w:val="0"/>
          <w:marBottom w:val="0"/>
          <w:divBdr>
            <w:top w:val="none" w:sz="0" w:space="0" w:color="auto"/>
            <w:left w:val="none" w:sz="0" w:space="0" w:color="auto"/>
            <w:bottom w:val="none" w:sz="0" w:space="0" w:color="auto"/>
            <w:right w:val="none" w:sz="0" w:space="0" w:color="auto"/>
          </w:divBdr>
          <w:divsChild>
            <w:div w:id="788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435">
      <w:bodyDiv w:val="1"/>
      <w:marLeft w:val="0"/>
      <w:marRight w:val="0"/>
      <w:marTop w:val="0"/>
      <w:marBottom w:val="0"/>
      <w:divBdr>
        <w:top w:val="none" w:sz="0" w:space="0" w:color="auto"/>
        <w:left w:val="none" w:sz="0" w:space="0" w:color="auto"/>
        <w:bottom w:val="none" w:sz="0" w:space="0" w:color="auto"/>
        <w:right w:val="none" w:sz="0" w:space="0" w:color="auto"/>
      </w:divBdr>
    </w:div>
    <w:div w:id="504976835">
      <w:bodyDiv w:val="1"/>
      <w:marLeft w:val="0"/>
      <w:marRight w:val="0"/>
      <w:marTop w:val="0"/>
      <w:marBottom w:val="0"/>
      <w:divBdr>
        <w:top w:val="none" w:sz="0" w:space="0" w:color="auto"/>
        <w:left w:val="none" w:sz="0" w:space="0" w:color="auto"/>
        <w:bottom w:val="none" w:sz="0" w:space="0" w:color="auto"/>
        <w:right w:val="none" w:sz="0" w:space="0" w:color="auto"/>
      </w:divBdr>
    </w:div>
    <w:div w:id="522403701">
      <w:bodyDiv w:val="1"/>
      <w:marLeft w:val="0"/>
      <w:marRight w:val="0"/>
      <w:marTop w:val="0"/>
      <w:marBottom w:val="0"/>
      <w:divBdr>
        <w:top w:val="none" w:sz="0" w:space="0" w:color="auto"/>
        <w:left w:val="none" w:sz="0" w:space="0" w:color="auto"/>
        <w:bottom w:val="none" w:sz="0" w:space="0" w:color="auto"/>
        <w:right w:val="none" w:sz="0" w:space="0" w:color="auto"/>
      </w:divBdr>
    </w:div>
    <w:div w:id="535851408">
      <w:bodyDiv w:val="1"/>
      <w:marLeft w:val="0"/>
      <w:marRight w:val="0"/>
      <w:marTop w:val="0"/>
      <w:marBottom w:val="0"/>
      <w:divBdr>
        <w:top w:val="none" w:sz="0" w:space="0" w:color="auto"/>
        <w:left w:val="none" w:sz="0" w:space="0" w:color="auto"/>
        <w:bottom w:val="none" w:sz="0" w:space="0" w:color="auto"/>
        <w:right w:val="none" w:sz="0" w:space="0" w:color="auto"/>
      </w:divBdr>
      <w:divsChild>
        <w:div w:id="488596311">
          <w:marLeft w:val="0"/>
          <w:marRight w:val="0"/>
          <w:marTop w:val="0"/>
          <w:marBottom w:val="0"/>
          <w:divBdr>
            <w:top w:val="none" w:sz="0" w:space="0" w:color="auto"/>
            <w:left w:val="none" w:sz="0" w:space="0" w:color="auto"/>
            <w:bottom w:val="none" w:sz="0" w:space="0" w:color="auto"/>
            <w:right w:val="none" w:sz="0" w:space="0" w:color="auto"/>
          </w:divBdr>
          <w:divsChild>
            <w:div w:id="9579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9545">
      <w:bodyDiv w:val="1"/>
      <w:marLeft w:val="0"/>
      <w:marRight w:val="0"/>
      <w:marTop w:val="0"/>
      <w:marBottom w:val="0"/>
      <w:divBdr>
        <w:top w:val="none" w:sz="0" w:space="0" w:color="auto"/>
        <w:left w:val="none" w:sz="0" w:space="0" w:color="auto"/>
        <w:bottom w:val="none" w:sz="0" w:space="0" w:color="auto"/>
        <w:right w:val="none" w:sz="0" w:space="0" w:color="auto"/>
      </w:divBdr>
    </w:div>
    <w:div w:id="633561374">
      <w:bodyDiv w:val="1"/>
      <w:marLeft w:val="0"/>
      <w:marRight w:val="0"/>
      <w:marTop w:val="0"/>
      <w:marBottom w:val="0"/>
      <w:divBdr>
        <w:top w:val="none" w:sz="0" w:space="0" w:color="auto"/>
        <w:left w:val="none" w:sz="0" w:space="0" w:color="auto"/>
        <w:bottom w:val="none" w:sz="0" w:space="0" w:color="auto"/>
        <w:right w:val="none" w:sz="0" w:space="0" w:color="auto"/>
      </w:divBdr>
      <w:divsChild>
        <w:div w:id="1229535904">
          <w:marLeft w:val="0"/>
          <w:marRight w:val="0"/>
          <w:marTop w:val="0"/>
          <w:marBottom w:val="0"/>
          <w:divBdr>
            <w:top w:val="none" w:sz="0" w:space="0" w:color="auto"/>
            <w:left w:val="none" w:sz="0" w:space="0" w:color="auto"/>
            <w:bottom w:val="none" w:sz="0" w:space="0" w:color="auto"/>
            <w:right w:val="none" w:sz="0" w:space="0" w:color="auto"/>
          </w:divBdr>
          <w:divsChild>
            <w:div w:id="1882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2910">
      <w:bodyDiv w:val="1"/>
      <w:marLeft w:val="0"/>
      <w:marRight w:val="0"/>
      <w:marTop w:val="0"/>
      <w:marBottom w:val="0"/>
      <w:divBdr>
        <w:top w:val="none" w:sz="0" w:space="0" w:color="auto"/>
        <w:left w:val="none" w:sz="0" w:space="0" w:color="auto"/>
        <w:bottom w:val="none" w:sz="0" w:space="0" w:color="auto"/>
        <w:right w:val="none" w:sz="0" w:space="0" w:color="auto"/>
      </w:divBdr>
    </w:div>
    <w:div w:id="662777522">
      <w:bodyDiv w:val="1"/>
      <w:marLeft w:val="0"/>
      <w:marRight w:val="0"/>
      <w:marTop w:val="0"/>
      <w:marBottom w:val="0"/>
      <w:divBdr>
        <w:top w:val="none" w:sz="0" w:space="0" w:color="auto"/>
        <w:left w:val="none" w:sz="0" w:space="0" w:color="auto"/>
        <w:bottom w:val="none" w:sz="0" w:space="0" w:color="auto"/>
        <w:right w:val="none" w:sz="0" w:space="0" w:color="auto"/>
      </w:divBdr>
      <w:divsChild>
        <w:div w:id="62457180">
          <w:marLeft w:val="0"/>
          <w:marRight w:val="0"/>
          <w:marTop w:val="0"/>
          <w:marBottom w:val="0"/>
          <w:divBdr>
            <w:top w:val="none" w:sz="0" w:space="0" w:color="auto"/>
            <w:left w:val="none" w:sz="0" w:space="0" w:color="auto"/>
            <w:bottom w:val="none" w:sz="0" w:space="0" w:color="auto"/>
            <w:right w:val="none" w:sz="0" w:space="0" w:color="auto"/>
          </w:divBdr>
          <w:divsChild>
            <w:div w:id="11396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9008">
      <w:bodyDiv w:val="1"/>
      <w:marLeft w:val="0"/>
      <w:marRight w:val="0"/>
      <w:marTop w:val="0"/>
      <w:marBottom w:val="0"/>
      <w:divBdr>
        <w:top w:val="none" w:sz="0" w:space="0" w:color="auto"/>
        <w:left w:val="none" w:sz="0" w:space="0" w:color="auto"/>
        <w:bottom w:val="none" w:sz="0" w:space="0" w:color="auto"/>
        <w:right w:val="none" w:sz="0" w:space="0" w:color="auto"/>
      </w:divBdr>
      <w:divsChild>
        <w:div w:id="865797154">
          <w:marLeft w:val="0"/>
          <w:marRight w:val="0"/>
          <w:marTop w:val="0"/>
          <w:marBottom w:val="0"/>
          <w:divBdr>
            <w:top w:val="none" w:sz="0" w:space="0" w:color="auto"/>
            <w:left w:val="none" w:sz="0" w:space="0" w:color="auto"/>
            <w:bottom w:val="none" w:sz="0" w:space="0" w:color="auto"/>
            <w:right w:val="none" w:sz="0" w:space="0" w:color="auto"/>
          </w:divBdr>
          <w:divsChild>
            <w:div w:id="3570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696">
      <w:bodyDiv w:val="1"/>
      <w:marLeft w:val="0"/>
      <w:marRight w:val="0"/>
      <w:marTop w:val="0"/>
      <w:marBottom w:val="0"/>
      <w:divBdr>
        <w:top w:val="none" w:sz="0" w:space="0" w:color="auto"/>
        <w:left w:val="none" w:sz="0" w:space="0" w:color="auto"/>
        <w:bottom w:val="none" w:sz="0" w:space="0" w:color="auto"/>
        <w:right w:val="none" w:sz="0" w:space="0" w:color="auto"/>
      </w:divBdr>
    </w:div>
    <w:div w:id="709454388">
      <w:bodyDiv w:val="1"/>
      <w:marLeft w:val="0"/>
      <w:marRight w:val="0"/>
      <w:marTop w:val="0"/>
      <w:marBottom w:val="0"/>
      <w:divBdr>
        <w:top w:val="none" w:sz="0" w:space="0" w:color="auto"/>
        <w:left w:val="none" w:sz="0" w:space="0" w:color="auto"/>
        <w:bottom w:val="none" w:sz="0" w:space="0" w:color="auto"/>
        <w:right w:val="none" w:sz="0" w:space="0" w:color="auto"/>
      </w:divBdr>
    </w:div>
    <w:div w:id="722215303">
      <w:bodyDiv w:val="1"/>
      <w:marLeft w:val="0"/>
      <w:marRight w:val="0"/>
      <w:marTop w:val="0"/>
      <w:marBottom w:val="0"/>
      <w:divBdr>
        <w:top w:val="none" w:sz="0" w:space="0" w:color="auto"/>
        <w:left w:val="none" w:sz="0" w:space="0" w:color="auto"/>
        <w:bottom w:val="none" w:sz="0" w:space="0" w:color="auto"/>
        <w:right w:val="none" w:sz="0" w:space="0" w:color="auto"/>
      </w:divBdr>
      <w:divsChild>
        <w:div w:id="1641031170">
          <w:marLeft w:val="0"/>
          <w:marRight w:val="0"/>
          <w:marTop w:val="0"/>
          <w:marBottom w:val="0"/>
          <w:divBdr>
            <w:top w:val="none" w:sz="0" w:space="0" w:color="auto"/>
            <w:left w:val="none" w:sz="0" w:space="0" w:color="auto"/>
            <w:bottom w:val="none" w:sz="0" w:space="0" w:color="auto"/>
            <w:right w:val="none" w:sz="0" w:space="0" w:color="auto"/>
          </w:divBdr>
          <w:divsChild>
            <w:div w:id="677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804">
      <w:bodyDiv w:val="1"/>
      <w:marLeft w:val="0"/>
      <w:marRight w:val="0"/>
      <w:marTop w:val="0"/>
      <w:marBottom w:val="0"/>
      <w:divBdr>
        <w:top w:val="none" w:sz="0" w:space="0" w:color="auto"/>
        <w:left w:val="none" w:sz="0" w:space="0" w:color="auto"/>
        <w:bottom w:val="none" w:sz="0" w:space="0" w:color="auto"/>
        <w:right w:val="none" w:sz="0" w:space="0" w:color="auto"/>
      </w:divBdr>
    </w:div>
    <w:div w:id="812717684">
      <w:bodyDiv w:val="1"/>
      <w:marLeft w:val="0"/>
      <w:marRight w:val="0"/>
      <w:marTop w:val="0"/>
      <w:marBottom w:val="0"/>
      <w:divBdr>
        <w:top w:val="none" w:sz="0" w:space="0" w:color="auto"/>
        <w:left w:val="none" w:sz="0" w:space="0" w:color="auto"/>
        <w:bottom w:val="none" w:sz="0" w:space="0" w:color="auto"/>
        <w:right w:val="none" w:sz="0" w:space="0" w:color="auto"/>
      </w:divBdr>
      <w:divsChild>
        <w:div w:id="794061232">
          <w:marLeft w:val="0"/>
          <w:marRight w:val="0"/>
          <w:marTop w:val="0"/>
          <w:marBottom w:val="0"/>
          <w:divBdr>
            <w:top w:val="none" w:sz="0" w:space="0" w:color="auto"/>
            <w:left w:val="none" w:sz="0" w:space="0" w:color="auto"/>
            <w:bottom w:val="none" w:sz="0" w:space="0" w:color="auto"/>
            <w:right w:val="none" w:sz="0" w:space="0" w:color="auto"/>
          </w:divBdr>
          <w:divsChild>
            <w:div w:id="16507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557">
      <w:bodyDiv w:val="1"/>
      <w:marLeft w:val="0"/>
      <w:marRight w:val="0"/>
      <w:marTop w:val="0"/>
      <w:marBottom w:val="0"/>
      <w:divBdr>
        <w:top w:val="none" w:sz="0" w:space="0" w:color="auto"/>
        <w:left w:val="none" w:sz="0" w:space="0" w:color="auto"/>
        <w:bottom w:val="none" w:sz="0" w:space="0" w:color="auto"/>
        <w:right w:val="none" w:sz="0" w:space="0" w:color="auto"/>
      </w:divBdr>
      <w:divsChild>
        <w:div w:id="1066103030">
          <w:marLeft w:val="0"/>
          <w:marRight w:val="0"/>
          <w:marTop w:val="0"/>
          <w:marBottom w:val="0"/>
          <w:divBdr>
            <w:top w:val="none" w:sz="0" w:space="0" w:color="auto"/>
            <w:left w:val="none" w:sz="0" w:space="0" w:color="auto"/>
            <w:bottom w:val="none" w:sz="0" w:space="0" w:color="auto"/>
            <w:right w:val="none" w:sz="0" w:space="0" w:color="auto"/>
          </w:divBdr>
          <w:divsChild>
            <w:div w:id="1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907">
      <w:bodyDiv w:val="1"/>
      <w:marLeft w:val="0"/>
      <w:marRight w:val="0"/>
      <w:marTop w:val="0"/>
      <w:marBottom w:val="0"/>
      <w:divBdr>
        <w:top w:val="none" w:sz="0" w:space="0" w:color="auto"/>
        <w:left w:val="none" w:sz="0" w:space="0" w:color="auto"/>
        <w:bottom w:val="none" w:sz="0" w:space="0" w:color="auto"/>
        <w:right w:val="none" w:sz="0" w:space="0" w:color="auto"/>
      </w:divBdr>
      <w:divsChild>
        <w:div w:id="1290207807">
          <w:marLeft w:val="0"/>
          <w:marRight w:val="0"/>
          <w:marTop w:val="0"/>
          <w:marBottom w:val="0"/>
          <w:divBdr>
            <w:top w:val="none" w:sz="0" w:space="0" w:color="auto"/>
            <w:left w:val="none" w:sz="0" w:space="0" w:color="auto"/>
            <w:bottom w:val="none" w:sz="0" w:space="0" w:color="auto"/>
            <w:right w:val="none" w:sz="0" w:space="0" w:color="auto"/>
          </w:divBdr>
          <w:divsChild>
            <w:div w:id="7117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9432">
      <w:bodyDiv w:val="1"/>
      <w:marLeft w:val="0"/>
      <w:marRight w:val="0"/>
      <w:marTop w:val="0"/>
      <w:marBottom w:val="0"/>
      <w:divBdr>
        <w:top w:val="none" w:sz="0" w:space="0" w:color="auto"/>
        <w:left w:val="none" w:sz="0" w:space="0" w:color="auto"/>
        <w:bottom w:val="none" w:sz="0" w:space="0" w:color="auto"/>
        <w:right w:val="none" w:sz="0" w:space="0" w:color="auto"/>
      </w:divBdr>
    </w:div>
    <w:div w:id="862863951">
      <w:bodyDiv w:val="1"/>
      <w:marLeft w:val="0"/>
      <w:marRight w:val="0"/>
      <w:marTop w:val="0"/>
      <w:marBottom w:val="0"/>
      <w:divBdr>
        <w:top w:val="none" w:sz="0" w:space="0" w:color="auto"/>
        <w:left w:val="none" w:sz="0" w:space="0" w:color="auto"/>
        <w:bottom w:val="none" w:sz="0" w:space="0" w:color="auto"/>
        <w:right w:val="none" w:sz="0" w:space="0" w:color="auto"/>
      </w:divBdr>
    </w:div>
    <w:div w:id="874930379">
      <w:bodyDiv w:val="1"/>
      <w:marLeft w:val="0"/>
      <w:marRight w:val="0"/>
      <w:marTop w:val="0"/>
      <w:marBottom w:val="0"/>
      <w:divBdr>
        <w:top w:val="none" w:sz="0" w:space="0" w:color="auto"/>
        <w:left w:val="none" w:sz="0" w:space="0" w:color="auto"/>
        <w:bottom w:val="none" w:sz="0" w:space="0" w:color="auto"/>
        <w:right w:val="none" w:sz="0" w:space="0" w:color="auto"/>
      </w:divBdr>
      <w:divsChild>
        <w:div w:id="230694872">
          <w:marLeft w:val="0"/>
          <w:marRight w:val="0"/>
          <w:marTop w:val="0"/>
          <w:marBottom w:val="0"/>
          <w:divBdr>
            <w:top w:val="none" w:sz="0" w:space="0" w:color="auto"/>
            <w:left w:val="none" w:sz="0" w:space="0" w:color="auto"/>
            <w:bottom w:val="none" w:sz="0" w:space="0" w:color="auto"/>
            <w:right w:val="none" w:sz="0" w:space="0" w:color="auto"/>
          </w:divBdr>
          <w:divsChild>
            <w:div w:id="4307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175">
      <w:bodyDiv w:val="1"/>
      <w:marLeft w:val="0"/>
      <w:marRight w:val="0"/>
      <w:marTop w:val="0"/>
      <w:marBottom w:val="0"/>
      <w:divBdr>
        <w:top w:val="none" w:sz="0" w:space="0" w:color="auto"/>
        <w:left w:val="none" w:sz="0" w:space="0" w:color="auto"/>
        <w:bottom w:val="none" w:sz="0" w:space="0" w:color="auto"/>
        <w:right w:val="none" w:sz="0" w:space="0" w:color="auto"/>
      </w:divBdr>
      <w:divsChild>
        <w:div w:id="56100462">
          <w:marLeft w:val="0"/>
          <w:marRight w:val="0"/>
          <w:marTop w:val="0"/>
          <w:marBottom w:val="0"/>
          <w:divBdr>
            <w:top w:val="none" w:sz="0" w:space="0" w:color="auto"/>
            <w:left w:val="none" w:sz="0" w:space="0" w:color="auto"/>
            <w:bottom w:val="none" w:sz="0" w:space="0" w:color="auto"/>
            <w:right w:val="none" w:sz="0" w:space="0" w:color="auto"/>
          </w:divBdr>
          <w:divsChild>
            <w:div w:id="13967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1634">
      <w:bodyDiv w:val="1"/>
      <w:marLeft w:val="0"/>
      <w:marRight w:val="0"/>
      <w:marTop w:val="0"/>
      <w:marBottom w:val="0"/>
      <w:divBdr>
        <w:top w:val="none" w:sz="0" w:space="0" w:color="auto"/>
        <w:left w:val="none" w:sz="0" w:space="0" w:color="auto"/>
        <w:bottom w:val="none" w:sz="0" w:space="0" w:color="auto"/>
        <w:right w:val="none" w:sz="0" w:space="0" w:color="auto"/>
      </w:divBdr>
      <w:divsChild>
        <w:div w:id="667751700">
          <w:marLeft w:val="0"/>
          <w:marRight w:val="0"/>
          <w:marTop w:val="0"/>
          <w:marBottom w:val="0"/>
          <w:divBdr>
            <w:top w:val="none" w:sz="0" w:space="0" w:color="auto"/>
            <w:left w:val="none" w:sz="0" w:space="0" w:color="auto"/>
            <w:bottom w:val="none" w:sz="0" w:space="0" w:color="auto"/>
            <w:right w:val="none" w:sz="0" w:space="0" w:color="auto"/>
          </w:divBdr>
          <w:divsChild>
            <w:div w:id="17966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7505">
      <w:bodyDiv w:val="1"/>
      <w:marLeft w:val="0"/>
      <w:marRight w:val="0"/>
      <w:marTop w:val="0"/>
      <w:marBottom w:val="0"/>
      <w:divBdr>
        <w:top w:val="none" w:sz="0" w:space="0" w:color="auto"/>
        <w:left w:val="none" w:sz="0" w:space="0" w:color="auto"/>
        <w:bottom w:val="none" w:sz="0" w:space="0" w:color="auto"/>
        <w:right w:val="none" w:sz="0" w:space="0" w:color="auto"/>
      </w:divBdr>
      <w:divsChild>
        <w:div w:id="2072457137">
          <w:marLeft w:val="0"/>
          <w:marRight w:val="0"/>
          <w:marTop w:val="0"/>
          <w:marBottom w:val="0"/>
          <w:divBdr>
            <w:top w:val="none" w:sz="0" w:space="0" w:color="auto"/>
            <w:left w:val="none" w:sz="0" w:space="0" w:color="auto"/>
            <w:bottom w:val="none" w:sz="0" w:space="0" w:color="auto"/>
            <w:right w:val="none" w:sz="0" w:space="0" w:color="auto"/>
          </w:divBdr>
          <w:divsChild>
            <w:div w:id="4976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3498">
      <w:bodyDiv w:val="1"/>
      <w:marLeft w:val="0"/>
      <w:marRight w:val="0"/>
      <w:marTop w:val="0"/>
      <w:marBottom w:val="0"/>
      <w:divBdr>
        <w:top w:val="none" w:sz="0" w:space="0" w:color="auto"/>
        <w:left w:val="none" w:sz="0" w:space="0" w:color="auto"/>
        <w:bottom w:val="none" w:sz="0" w:space="0" w:color="auto"/>
        <w:right w:val="none" w:sz="0" w:space="0" w:color="auto"/>
      </w:divBdr>
      <w:divsChild>
        <w:div w:id="371155906">
          <w:marLeft w:val="1080"/>
          <w:marRight w:val="0"/>
          <w:marTop w:val="100"/>
          <w:marBottom w:val="0"/>
          <w:divBdr>
            <w:top w:val="none" w:sz="0" w:space="0" w:color="auto"/>
            <w:left w:val="none" w:sz="0" w:space="0" w:color="auto"/>
            <w:bottom w:val="none" w:sz="0" w:space="0" w:color="auto"/>
            <w:right w:val="none" w:sz="0" w:space="0" w:color="auto"/>
          </w:divBdr>
        </w:div>
      </w:divsChild>
    </w:div>
    <w:div w:id="960570041">
      <w:bodyDiv w:val="1"/>
      <w:marLeft w:val="0"/>
      <w:marRight w:val="0"/>
      <w:marTop w:val="0"/>
      <w:marBottom w:val="0"/>
      <w:divBdr>
        <w:top w:val="none" w:sz="0" w:space="0" w:color="auto"/>
        <w:left w:val="none" w:sz="0" w:space="0" w:color="auto"/>
        <w:bottom w:val="none" w:sz="0" w:space="0" w:color="auto"/>
        <w:right w:val="none" w:sz="0" w:space="0" w:color="auto"/>
      </w:divBdr>
    </w:div>
    <w:div w:id="997924620">
      <w:bodyDiv w:val="1"/>
      <w:marLeft w:val="0"/>
      <w:marRight w:val="0"/>
      <w:marTop w:val="0"/>
      <w:marBottom w:val="0"/>
      <w:divBdr>
        <w:top w:val="none" w:sz="0" w:space="0" w:color="auto"/>
        <w:left w:val="none" w:sz="0" w:space="0" w:color="auto"/>
        <w:bottom w:val="none" w:sz="0" w:space="0" w:color="auto"/>
        <w:right w:val="none" w:sz="0" w:space="0" w:color="auto"/>
      </w:divBdr>
      <w:divsChild>
        <w:div w:id="906914121">
          <w:marLeft w:val="0"/>
          <w:marRight w:val="0"/>
          <w:marTop w:val="0"/>
          <w:marBottom w:val="0"/>
          <w:divBdr>
            <w:top w:val="none" w:sz="0" w:space="0" w:color="auto"/>
            <w:left w:val="none" w:sz="0" w:space="0" w:color="auto"/>
            <w:bottom w:val="none" w:sz="0" w:space="0" w:color="auto"/>
            <w:right w:val="none" w:sz="0" w:space="0" w:color="auto"/>
          </w:divBdr>
          <w:divsChild>
            <w:div w:id="14305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3708">
      <w:bodyDiv w:val="1"/>
      <w:marLeft w:val="0"/>
      <w:marRight w:val="0"/>
      <w:marTop w:val="0"/>
      <w:marBottom w:val="0"/>
      <w:divBdr>
        <w:top w:val="none" w:sz="0" w:space="0" w:color="auto"/>
        <w:left w:val="none" w:sz="0" w:space="0" w:color="auto"/>
        <w:bottom w:val="none" w:sz="0" w:space="0" w:color="auto"/>
        <w:right w:val="none" w:sz="0" w:space="0" w:color="auto"/>
      </w:divBdr>
      <w:divsChild>
        <w:div w:id="1348292255">
          <w:marLeft w:val="0"/>
          <w:marRight w:val="0"/>
          <w:marTop w:val="0"/>
          <w:marBottom w:val="0"/>
          <w:divBdr>
            <w:top w:val="none" w:sz="0" w:space="0" w:color="auto"/>
            <w:left w:val="none" w:sz="0" w:space="0" w:color="auto"/>
            <w:bottom w:val="none" w:sz="0" w:space="0" w:color="auto"/>
            <w:right w:val="none" w:sz="0" w:space="0" w:color="auto"/>
          </w:divBdr>
          <w:divsChild>
            <w:div w:id="1506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882">
      <w:bodyDiv w:val="1"/>
      <w:marLeft w:val="0"/>
      <w:marRight w:val="0"/>
      <w:marTop w:val="0"/>
      <w:marBottom w:val="0"/>
      <w:divBdr>
        <w:top w:val="none" w:sz="0" w:space="0" w:color="auto"/>
        <w:left w:val="none" w:sz="0" w:space="0" w:color="auto"/>
        <w:bottom w:val="none" w:sz="0" w:space="0" w:color="auto"/>
        <w:right w:val="none" w:sz="0" w:space="0" w:color="auto"/>
      </w:divBdr>
      <w:divsChild>
        <w:div w:id="1004013590">
          <w:marLeft w:val="0"/>
          <w:marRight w:val="0"/>
          <w:marTop w:val="0"/>
          <w:marBottom w:val="0"/>
          <w:divBdr>
            <w:top w:val="none" w:sz="0" w:space="0" w:color="auto"/>
            <w:left w:val="none" w:sz="0" w:space="0" w:color="auto"/>
            <w:bottom w:val="none" w:sz="0" w:space="0" w:color="auto"/>
            <w:right w:val="none" w:sz="0" w:space="0" w:color="auto"/>
          </w:divBdr>
          <w:divsChild>
            <w:div w:id="5680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3790">
      <w:bodyDiv w:val="1"/>
      <w:marLeft w:val="0"/>
      <w:marRight w:val="0"/>
      <w:marTop w:val="0"/>
      <w:marBottom w:val="0"/>
      <w:divBdr>
        <w:top w:val="none" w:sz="0" w:space="0" w:color="auto"/>
        <w:left w:val="none" w:sz="0" w:space="0" w:color="auto"/>
        <w:bottom w:val="none" w:sz="0" w:space="0" w:color="auto"/>
        <w:right w:val="none" w:sz="0" w:space="0" w:color="auto"/>
      </w:divBdr>
    </w:div>
    <w:div w:id="1060521918">
      <w:bodyDiv w:val="1"/>
      <w:marLeft w:val="0"/>
      <w:marRight w:val="0"/>
      <w:marTop w:val="0"/>
      <w:marBottom w:val="0"/>
      <w:divBdr>
        <w:top w:val="none" w:sz="0" w:space="0" w:color="auto"/>
        <w:left w:val="none" w:sz="0" w:space="0" w:color="auto"/>
        <w:bottom w:val="none" w:sz="0" w:space="0" w:color="auto"/>
        <w:right w:val="none" w:sz="0" w:space="0" w:color="auto"/>
      </w:divBdr>
    </w:div>
    <w:div w:id="1070230334">
      <w:bodyDiv w:val="1"/>
      <w:marLeft w:val="0"/>
      <w:marRight w:val="0"/>
      <w:marTop w:val="0"/>
      <w:marBottom w:val="0"/>
      <w:divBdr>
        <w:top w:val="none" w:sz="0" w:space="0" w:color="auto"/>
        <w:left w:val="none" w:sz="0" w:space="0" w:color="auto"/>
        <w:bottom w:val="none" w:sz="0" w:space="0" w:color="auto"/>
        <w:right w:val="none" w:sz="0" w:space="0" w:color="auto"/>
      </w:divBdr>
    </w:div>
    <w:div w:id="1072041575">
      <w:bodyDiv w:val="1"/>
      <w:marLeft w:val="0"/>
      <w:marRight w:val="0"/>
      <w:marTop w:val="0"/>
      <w:marBottom w:val="0"/>
      <w:divBdr>
        <w:top w:val="none" w:sz="0" w:space="0" w:color="auto"/>
        <w:left w:val="none" w:sz="0" w:space="0" w:color="auto"/>
        <w:bottom w:val="none" w:sz="0" w:space="0" w:color="auto"/>
        <w:right w:val="none" w:sz="0" w:space="0" w:color="auto"/>
      </w:divBdr>
      <w:divsChild>
        <w:div w:id="1771966266">
          <w:marLeft w:val="0"/>
          <w:marRight w:val="0"/>
          <w:marTop w:val="0"/>
          <w:marBottom w:val="0"/>
          <w:divBdr>
            <w:top w:val="none" w:sz="0" w:space="0" w:color="auto"/>
            <w:left w:val="none" w:sz="0" w:space="0" w:color="auto"/>
            <w:bottom w:val="none" w:sz="0" w:space="0" w:color="auto"/>
            <w:right w:val="none" w:sz="0" w:space="0" w:color="auto"/>
          </w:divBdr>
          <w:divsChild>
            <w:div w:id="1444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6673">
      <w:bodyDiv w:val="1"/>
      <w:marLeft w:val="0"/>
      <w:marRight w:val="0"/>
      <w:marTop w:val="0"/>
      <w:marBottom w:val="0"/>
      <w:divBdr>
        <w:top w:val="none" w:sz="0" w:space="0" w:color="auto"/>
        <w:left w:val="none" w:sz="0" w:space="0" w:color="auto"/>
        <w:bottom w:val="none" w:sz="0" w:space="0" w:color="auto"/>
        <w:right w:val="none" w:sz="0" w:space="0" w:color="auto"/>
      </w:divBdr>
    </w:div>
    <w:div w:id="1091588225">
      <w:bodyDiv w:val="1"/>
      <w:marLeft w:val="0"/>
      <w:marRight w:val="0"/>
      <w:marTop w:val="0"/>
      <w:marBottom w:val="0"/>
      <w:divBdr>
        <w:top w:val="none" w:sz="0" w:space="0" w:color="auto"/>
        <w:left w:val="none" w:sz="0" w:space="0" w:color="auto"/>
        <w:bottom w:val="none" w:sz="0" w:space="0" w:color="auto"/>
        <w:right w:val="none" w:sz="0" w:space="0" w:color="auto"/>
      </w:divBdr>
      <w:divsChild>
        <w:div w:id="650062732">
          <w:marLeft w:val="0"/>
          <w:marRight w:val="0"/>
          <w:marTop w:val="0"/>
          <w:marBottom w:val="0"/>
          <w:divBdr>
            <w:top w:val="none" w:sz="0" w:space="0" w:color="auto"/>
            <w:left w:val="none" w:sz="0" w:space="0" w:color="auto"/>
            <w:bottom w:val="none" w:sz="0" w:space="0" w:color="auto"/>
            <w:right w:val="none" w:sz="0" w:space="0" w:color="auto"/>
          </w:divBdr>
          <w:divsChild>
            <w:div w:id="17848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773">
      <w:bodyDiv w:val="1"/>
      <w:marLeft w:val="0"/>
      <w:marRight w:val="0"/>
      <w:marTop w:val="0"/>
      <w:marBottom w:val="0"/>
      <w:divBdr>
        <w:top w:val="none" w:sz="0" w:space="0" w:color="auto"/>
        <w:left w:val="none" w:sz="0" w:space="0" w:color="auto"/>
        <w:bottom w:val="none" w:sz="0" w:space="0" w:color="auto"/>
        <w:right w:val="none" w:sz="0" w:space="0" w:color="auto"/>
      </w:divBdr>
      <w:divsChild>
        <w:div w:id="939482517">
          <w:marLeft w:val="0"/>
          <w:marRight w:val="0"/>
          <w:marTop w:val="0"/>
          <w:marBottom w:val="0"/>
          <w:divBdr>
            <w:top w:val="none" w:sz="0" w:space="0" w:color="auto"/>
            <w:left w:val="none" w:sz="0" w:space="0" w:color="auto"/>
            <w:bottom w:val="none" w:sz="0" w:space="0" w:color="auto"/>
            <w:right w:val="none" w:sz="0" w:space="0" w:color="auto"/>
          </w:divBdr>
          <w:divsChild>
            <w:div w:id="12039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462">
      <w:bodyDiv w:val="1"/>
      <w:marLeft w:val="0"/>
      <w:marRight w:val="0"/>
      <w:marTop w:val="0"/>
      <w:marBottom w:val="0"/>
      <w:divBdr>
        <w:top w:val="none" w:sz="0" w:space="0" w:color="auto"/>
        <w:left w:val="none" w:sz="0" w:space="0" w:color="auto"/>
        <w:bottom w:val="none" w:sz="0" w:space="0" w:color="auto"/>
        <w:right w:val="none" w:sz="0" w:space="0" w:color="auto"/>
      </w:divBdr>
      <w:divsChild>
        <w:div w:id="988828459">
          <w:marLeft w:val="0"/>
          <w:marRight w:val="0"/>
          <w:marTop w:val="0"/>
          <w:marBottom w:val="0"/>
          <w:divBdr>
            <w:top w:val="none" w:sz="0" w:space="0" w:color="auto"/>
            <w:left w:val="none" w:sz="0" w:space="0" w:color="auto"/>
            <w:bottom w:val="none" w:sz="0" w:space="0" w:color="auto"/>
            <w:right w:val="none" w:sz="0" w:space="0" w:color="auto"/>
          </w:divBdr>
          <w:divsChild>
            <w:div w:id="222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3940">
      <w:bodyDiv w:val="1"/>
      <w:marLeft w:val="0"/>
      <w:marRight w:val="0"/>
      <w:marTop w:val="0"/>
      <w:marBottom w:val="0"/>
      <w:divBdr>
        <w:top w:val="none" w:sz="0" w:space="0" w:color="auto"/>
        <w:left w:val="none" w:sz="0" w:space="0" w:color="auto"/>
        <w:bottom w:val="none" w:sz="0" w:space="0" w:color="auto"/>
        <w:right w:val="none" w:sz="0" w:space="0" w:color="auto"/>
      </w:divBdr>
      <w:divsChild>
        <w:div w:id="1223640714">
          <w:marLeft w:val="0"/>
          <w:marRight w:val="0"/>
          <w:marTop w:val="0"/>
          <w:marBottom w:val="0"/>
          <w:divBdr>
            <w:top w:val="none" w:sz="0" w:space="0" w:color="auto"/>
            <w:left w:val="none" w:sz="0" w:space="0" w:color="auto"/>
            <w:bottom w:val="none" w:sz="0" w:space="0" w:color="auto"/>
            <w:right w:val="none" w:sz="0" w:space="0" w:color="auto"/>
          </w:divBdr>
          <w:divsChild>
            <w:div w:id="7829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4428">
      <w:bodyDiv w:val="1"/>
      <w:marLeft w:val="0"/>
      <w:marRight w:val="0"/>
      <w:marTop w:val="0"/>
      <w:marBottom w:val="0"/>
      <w:divBdr>
        <w:top w:val="none" w:sz="0" w:space="0" w:color="auto"/>
        <w:left w:val="none" w:sz="0" w:space="0" w:color="auto"/>
        <w:bottom w:val="none" w:sz="0" w:space="0" w:color="auto"/>
        <w:right w:val="none" w:sz="0" w:space="0" w:color="auto"/>
      </w:divBdr>
      <w:divsChild>
        <w:div w:id="2065715284">
          <w:marLeft w:val="0"/>
          <w:marRight w:val="0"/>
          <w:marTop w:val="0"/>
          <w:marBottom w:val="0"/>
          <w:divBdr>
            <w:top w:val="none" w:sz="0" w:space="0" w:color="auto"/>
            <w:left w:val="none" w:sz="0" w:space="0" w:color="auto"/>
            <w:bottom w:val="none" w:sz="0" w:space="0" w:color="auto"/>
            <w:right w:val="none" w:sz="0" w:space="0" w:color="auto"/>
          </w:divBdr>
          <w:divsChild>
            <w:div w:id="5862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6421">
      <w:bodyDiv w:val="1"/>
      <w:marLeft w:val="0"/>
      <w:marRight w:val="0"/>
      <w:marTop w:val="0"/>
      <w:marBottom w:val="0"/>
      <w:divBdr>
        <w:top w:val="none" w:sz="0" w:space="0" w:color="auto"/>
        <w:left w:val="none" w:sz="0" w:space="0" w:color="auto"/>
        <w:bottom w:val="none" w:sz="0" w:space="0" w:color="auto"/>
        <w:right w:val="none" w:sz="0" w:space="0" w:color="auto"/>
      </w:divBdr>
    </w:div>
    <w:div w:id="1257666107">
      <w:bodyDiv w:val="1"/>
      <w:marLeft w:val="0"/>
      <w:marRight w:val="0"/>
      <w:marTop w:val="0"/>
      <w:marBottom w:val="0"/>
      <w:divBdr>
        <w:top w:val="none" w:sz="0" w:space="0" w:color="auto"/>
        <w:left w:val="none" w:sz="0" w:space="0" w:color="auto"/>
        <w:bottom w:val="none" w:sz="0" w:space="0" w:color="auto"/>
        <w:right w:val="none" w:sz="0" w:space="0" w:color="auto"/>
      </w:divBdr>
    </w:div>
    <w:div w:id="1361935038">
      <w:bodyDiv w:val="1"/>
      <w:marLeft w:val="0"/>
      <w:marRight w:val="0"/>
      <w:marTop w:val="0"/>
      <w:marBottom w:val="0"/>
      <w:divBdr>
        <w:top w:val="none" w:sz="0" w:space="0" w:color="auto"/>
        <w:left w:val="none" w:sz="0" w:space="0" w:color="auto"/>
        <w:bottom w:val="none" w:sz="0" w:space="0" w:color="auto"/>
        <w:right w:val="none" w:sz="0" w:space="0" w:color="auto"/>
      </w:divBdr>
    </w:div>
    <w:div w:id="1379428856">
      <w:bodyDiv w:val="1"/>
      <w:marLeft w:val="0"/>
      <w:marRight w:val="0"/>
      <w:marTop w:val="0"/>
      <w:marBottom w:val="0"/>
      <w:divBdr>
        <w:top w:val="none" w:sz="0" w:space="0" w:color="auto"/>
        <w:left w:val="none" w:sz="0" w:space="0" w:color="auto"/>
        <w:bottom w:val="none" w:sz="0" w:space="0" w:color="auto"/>
        <w:right w:val="none" w:sz="0" w:space="0" w:color="auto"/>
      </w:divBdr>
    </w:div>
    <w:div w:id="1381399948">
      <w:bodyDiv w:val="1"/>
      <w:marLeft w:val="0"/>
      <w:marRight w:val="0"/>
      <w:marTop w:val="0"/>
      <w:marBottom w:val="0"/>
      <w:divBdr>
        <w:top w:val="none" w:sz="0" w:space="0" w:color="auto"/>
        <w:left w:val="none" w:sz="0" w:space="0" w:color="auto"/>
        <w:bottom w:val="none" w:sz="0" w:space="0" w:color="auto"/>
        <w:right w:val="none" w:sz="0" w:space="0" w:color="auto"/>
      </w:divBdr>
      <w:divsChild>
        <w:div w:id="1670251769">
          <w:marLeft w:val="0"/>
          <w:marRight w:val="0"/>
          <w:marTop w:val="0"/>
          <w:marBottom w:val="0"/>
          <w:divBdr>
            <w:top w:val="none" w:sz="0" w:space="0" w:color="auto"/>
            <w:left w:val="none" w:sz="0" w:space="0" w:color="auto"/>
            <w:bottom w:val="none" w:sz="0" w:space="0" w:color="auto"/>
            <w:right w:val="none" w:sz="0" w:space="0" w:color="auto"/>
          </w:divBdr>
          <w:divsChild>
            <w:div w:id="11975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2315">
      <w:bodyDiv w:val="1"/>
      <w:marLeft w:val="0"/>
      <w:marRight w:val="0"/>
      <w:marTop w:val="0"/>
      <w:marBottom w:val="0"/>
      <w:divBdr>
        <w:top w:val="none" w:sz="0" w:space="0" w:color="auto"/>
        <w:left w:val="none" w:sz="0" w:space="0" w:color="auto"/>
        <w:bottom w:val="none" w:sz="0" w:space="0" w:color="auto"/>
        <w:right w:val="none" w:sz="0" w:space="0" w:color="auto"/>
      </w:divBdr>
    </w:div>
    <w:div w:id="1459645149">
      <w:bodyDiv w:val="1"/>
      <w:marLeft w:val="0"/>
      <w:marRight w:val="0"/>
      <w:marTop w:val="0"/>
      <w:marBottom w:val="0"/>
      <w:divBdr>
        <w:top w:val="none" w:sz="0" w:space="0" w:color="auto"/>
        <w:left w:val="none" w:sz="0" w:space="0" w:color="auto"/>
        <w:bottom w:val="none" w:sz="0" w:space="0" w:color="auto"/>
        <w:right w:val="none" w:sz="0" w:space="0" w:color="auto"/>
      </w:divBdr>
      <w:divsChild>
        <w:div w:id="1514763364">
          <w:marLeft w:val="0"/>
          <w:marRight w:val="0"/>
          <w:marTop w:val="0"/>
          <w:marBottom w:val="0"/>
          <w:divBdr>
            <w:top w:val="none" w:sz="0" w:space="0" w:color="auto"/>
            <w:left w:val="none" w:sz="0" w:space="0" w:color="auto"/>
            <w:bottom w:val="none" w:sz="0" w:space="0" w:color="auto"/>
            <w:right w:val="none" w:sz="0" w:space="0" w:color="auto"/>
          </w:divBdr>
          <w:divsChild>
            <w:div w:id="19305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3473">
      <w:bodyDiv w:val="1"/>
      <w:marLeft w:val="0"/>
      <w:marRight w:val="0"/>
      <w:marTop w:val="0"/>
      <w:marBottom w:val="0"/>
      <w:divBdr>
        <w:top w:val="none" w:sz="0" w:space="0" w:color="auto"/>
        <w:left w:val="none" w:sz="0" w:space="0" w:color="auto"/>
        <w:bottom w:val="none" w:sz="0" w:space="0" w:color="auto"/>
        <w:right w:val="none" w:sz="0" w:space="0" w:color="auto"/>
      </w:divBdr>
      <w:divsChild>
        <w:div w:id="421881792">
          <w:marLeft w:val="0"/>
          <w:marRight w:val="0"/>
          <w:marTop w:val="0"/>
          <w:marBottom w:val="0"/>
          <w:divBdr>
            <w:top w:val="none" w:sz="0" w:space="0" w:color="auto"/>
            <w:left w:val="none" w:sz="0" w:space="0" w:color="auto"/>
            <w:bottom w:val="none" w:sz="0" w:space="0" w:color="auto"/>
            <w:right w:val="none" w:sz="0" w:space="0" w:color="auto"/>
          </w:divBdr>
          <w:divsChild>
            <w:div w:id="13573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3584">
      <w:bodyDiv w:val="1"/>
      <w:marLeft w:val="0"/>
      <w:marRight w:val="0"/>
      <w:marTop w:val="0"/>
      <w:marBottom w:val="0"/>
      <w:divBdr>
        <w:top w:val="none" w:sz="0" w:space="0" w:color="auto"/>
        <w:left w:val="none" w:sz="0" w:space="0" w:color="auto"/>
        <w:bottom w:val="none" w:sz="0" w:space="0" w:color="auto"/>
        <w:right w:val="none" w:sz="0" w:space="0" w:color="auto"/>
      </w:divBdr>
      <w:divsChild>
        <w:div w:id="213271475">
          <w:marLeft w:val="0"/>
          <w:marRight w:val="0"/>
          <w:marTop w:val="0"/>
          <w:marBottom w:val="0"/>
          <w:divBdr>
            <w:top w:val="none" w:sz="0" w:space="0" w:color="auto"/>
            <w:left w:val="none" w:sz="0" w:space="0" w:color="auto"/>
            <w:bottom w:val="none" w:sz="0" w:space="0" w:color="auto"/>
            <w:right w:val="none" w:sz="0" w:space="0" w:color="auto"/>
          </w:divBdr>
          <w:divsChild>
            <w:div w:id="5055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3557">
      <w:bodyDiv w:val="1"/>
      <w:marLeft w:val="0"/>
      <w:marRight w:val="0"/>
      <w:marTop w:val="0"/>
      <w:marBottom w:val="0"/>
      <w:divBdr>
        <w:top w:val="none" w:sz="0" w:space="0" w:color="auto"/>
        <w:left w:val="none" w:sz="0" w:space="0" w:color="auto"/>
        <w:bottom w:val="none" w:sz="0" w:space="0" w:color="auto"/>
        <w:right w:val="none" w:sz="0" w:space="0" w:color="auto"/>
      </w:divBdr>
    </w:div>
    <w:div w:id="1525708164">
      <w:bodyDiv w:val="1"/>
      <w:marLeft w:val="0"/>
      <w:marRight w:val="0"/>
      <w:marTop w:val="0"/>
      <w:marBottom w:val="0"/>
      <w:divBdr>
        <w:top w:val="none" w:sz="0" w:space="0" w:color="auto"/>
        <w:left w:val="none" w:sz="0" w:space="0" w:color="auto"/>
        <w:bottom w:val="none" w:sz="0" w:space="0" w:color="auto"/>
        <w:right w:val="none" w:sz="0" w:space="0" w:color="auto"/>
      </w:divBdr>
    </w:div>
    <w:div w:id="1538548882">
      <w:bodyDiv w:val="1"/>
      <w:marLeft w:val="0"/>
      <w:marRight w:val="0"/>
      <w:marTop w:val="0"/>
      <w:marBottom w:val="0"/>
      <w:divBdr>
        <w:top w:val="none" w:sz="0" w:space="0" w:color="auto"/>
        <w:left w:val="none" w:sz="0" w:space="0" w:color="auto"/>
        <w:bottom w:val="none" w:sz="0" w:space="0" w:color="auto"/>
        <w:right w:val="none" w:sz="0" w:space="0" w:color="auto"/>
      </w:divBdr>
      <w:divsChild>
        <w:div w:id="700474948">
          <w:marLeft w:val="0"/>
          <w:marRight w:val="0"/>
          <w:marTop w:val="0"/>
          <w:marBottom w:val="0"/>
          <w:divBdr>
            <w:top w:val="none" w:sz="0" w:space="0" w:color="auto"/>
            <w:left w:val="none" w:sz="0" w:space="0" w:color="auto"/>
            <w:bottom w:val="none" w:sz="0" w:space="0" w:color="auto"/>
            <w:right w:val="none" w:sz="0" w:space="0" w:color="auto"/>
          </w:divBdr>
          <w:divsChild>
            <w:div w:id="9467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211">
      <w:bodyDiv w:val="1"/>
      <w:marLeft w:val="0"/>
      <w:marRight w:val="0"/>
      <w:marTop w:val="0"/>
      <w:marBottom w:val="0"/>
      <w:divBdr>
        <w:top w:val="none" w:sz="0" w:space="0" w:color="auto"/>
        <w:left w:val="none" w:sz="0" w:space="0" w:color="auto"/>
        <w:bottom w:val="none" w:sz="0" w:space="0" w:color="auto"/>
        <w:right w:val="none" w:sz="0" w:space="0" w:color="auto"/>
      </w:divBdr>
      <w:divsChild>
        <w:div w:id="1934823414">
          <w:marLeft w:val="0"/>
          <w:marRight w:val="0"/>
          <w:marTop w:val="0"/>
          <w:marBottom w:val="0"/>
          <w:divBdr>
            <w:top w:val="none" w:sz="0" w:space="0" w:color="auto"/>
            <w:left w:val="none" w:sz="0" w:space="0" w:color="auto"/>
            <w:bottom w:val="none" w:sz="0" w:space="0" w:color="auto"/>
            <w:right w:val="none" w:sz="0" w:space="0" w:color="auto"/>
          </w:divBdr>
          <w:divsChild>
            <w:div w:id="9665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5285">
      <w:bodyDiv w:val="1"/>
      <w:marLeft w:val="0"/>
      <w:marRight w:val="0"/>
      <w:marTop w:val="0"/>
      <w:marBottom w:val="0"/>
      <w:divBdr>
        <w:top w:val="none" w:sz="0" w:space="0" w:color="auto"/>
        <w:left w:val="none" w:sz="0" w:space="0" w:color="auto"/>
        <w:bottom w:val="none" w:sz="0" w:space="0" w:color="auto"/>
        <w:right w:val="none" w:sz="0" w:space="0" w:color="auto"/>
      </w:divBdr>
    </w:div>
    <w:div w:id="1579438840">
      <w:bodyDiv w:val="1"/>
      <w:marLeft w:val="0"/>
      <w:marRight w:val="0"/>
      <w:marTop w:val="0"/>
      <w:marBottom w:val="0"/>
      <w:divBdr>
        <w:top w:val="none" w:sz="0" w:space="0" w:color="auto"/>
        <w:left w:val="none" w:sz="0" w:space="0" w:color="auto"/>
        <w:bottom w:val="none" w:sz="0" w:space="0" w:color="auto"/>
        <w:right w:val="none" w:sz="0" w:space="0" w:color="auto"/>
      </w:divBdr>
      <w:divsChild>
        <w:div w:id="2113283541">
          <w:marLeft w:val="0"/>
          <w:marRight w:val="0"/>
          <w:marTop w:val="0"/>
          <w:marBottom w:val="0"/>
          <w:divBdr>
            <w:top w:val="none" w:sz="0" w:space="0" w:color="auto"/>
            <w:left w:val="none" w:sz="0" w:space="0" w:color="auto"/>
            <w:bottom w:val="none" w:sz="0" w:space="0" w:color="auto"/>
            <w:right w:val="none" w:sz="0" w:space="0" w:color="auto"/>
          </w:divBdr>
          <w:divsChild>
            <w:div w:id="17572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2512">
      <w:bodyDiv w:val="1"/>
      <w:marLeft w:val="0"/>
      <w:marRight w:val="0"/>
      <w:marTop w:val="0"/>
      <w:marBottom w:val="0"/>
      <w:divBdr>
        <w:top w:val="none" w:sz="0" w:space="0" w:color="auto"/>
        <w:left w:val="none" w:sz="0" w:space="0" w:color="auto"/>
        <w:bottom w:val="none" w:sz="0" w:space="0" w:color="auto"/>
        <w:right w:val="none" w:sz="0" w:space="0" w:color="auto"/>
      </w:divBdr>
      <w:divsChild>
        <w:div w:id="1512798876">
          <w:marLeft w:val="0"/>
          <w:marRight w:val="0"/>
          <w:marTop w:val="0"/>
          <w:marBottom w:val="0"/>
          <w:divBdr>
            <w:top w:val="none" w:sz="0" w:space="0" w:color="auto"/>
            <w:left w:val="none" w:sz="0" w:space="0" w:color="auto"/>
            <w:bottom w:val="none" w:sz="0" w:space="0" w:color="auto"/>
            <w:right w:val="none" w:sz="0" w:space="0" w:color="auto"/>
          </w:divBdr>
          <w:divsChild>
            <w:div w:id="10388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1042">
      <w:bodyDiv w:val="1"/>
      <w:marLeft w:val="0"/>
      <w:marRight w:val="0"/>
      <w:marTop w:val="0"/>
      <w:marBottom w:val="0"/>
      <w:divBdr>
        <w:top w:val="none" w:sz="0" w:space="0" w:color="auto"/>
        <w:left w:val="none" w:sz="0" w:space="0" w:color="auto"/>
        <w:bottom w:val="none" w:sz="0" w:space="0" w:color="auto"/>
        <w:right w:val="none" w:sz="0" w:space="0" w:color="auto"/>
      </w:divBdr>
      <w:divsChild>
        <w:div w:id="2038265257">
          <w:marLeft w:val="0"/>
          <w:marRight w:val="0"/>
          <w:marTop w:val="0"/>
          <w:marBottom w:val="0"/>
          <w:divBdr>
            <w:top w:val="none" w:sz="0" w:space="0" w:color="auto"/>
            <w:left w:val="none" w:sz="0" w:space="0" w:color="auto"/>
            <w:bottom w:val="none" w:sz="0" w:space="0" w:color="auto"/>
            <w:right w:val="none" w:sz="0" w:space="0" w:color="auto"/>
          </w:divBdr>
        </w:div>
        <w:div w:id="141586340">
          <w:marLeft w:val="0"/>
          <w:marRight w:val="0"/>
          <w:marTop w:val="0"/>
          <w:marBottom w:val="0"/>
          <w:divBdr>
            <w:top w:val="none" w:sz="0" w:space="0" w:color="auto"/>
            <w:left w:val="none" w:sz="0" w:space="0" w:color="auto"/>
            <w:bottom w:val="none" w:sz="0" w:space="0" w:color="auto"/>
            <w:right w:val="none" w:sz="0" w:space="0" w:color="auto"/>
          </w:divBdr>
        </w:div>
        <w:div w:id="400449702">
          <w:marLeft w:val="0"/>
          <w:marRight w:val="0"/>
          <w:marTop w:val="0"/>
          <w:marBottom w:val="0"/>
          <w:divBdr>
            <w:top w:val="none" w:sz="0" w:space="0" w:color="auto"/>
            <w:left w:val="none" w:sz="0" w:space="0" w:color="auto"/>
            <w:bottom w:val="none" w:sz="0" w:space="0" w:color="auto"/>
            <w:right w:val="none" w:sz="0" w:space="0" w:color="auto"/>
          </w:divBdr>
        </w:div>
        <w:div w:id="1815637409">
          <w:marLeft w:val="0"/>
          <w:marRight w:val="0"/>
          <w:marTop w:val="0"/>
          <w:marBottom w:val="0"/>
          <w:divBdr>
            <w:top w:val="none" w:sz="0" w:space="0" w:color="auto"/>
            <w:left w:val="none" w:sz="0" w:space="0" w:color="auto"/>
            <w:bottom w:val="none" w:sz="0" w:space="0" w:color="auto"/>
            <w:right w:val="none" w:sz="0" w:space="0" w:color="auto"/>
          </w:divBdr>
        </w:div>
      </w:divsChild>
    </w:div>
    <w:div w:id="1651397855">
      <w:bodyDiv w:val="1"/>
      <w:marLeft w:val="0"/>
      <w:marRight w:val="0"/>
      <w:marTop w:val="0"/>
      <w:marBottom w:val="0"/>
      <w:divBdr>
        <w:top w:val="none" w:sz="0" w:space="0" w:color="auto"/>
        <w:left w:val="none" w:sz="0" w:space="0" w:color="auto"/>
        <w:bottom w:val="none" w:sz="0" w:space="0" w:color="auto"/>
        <w:right w:val="none" w:sz="0" w:space="0" w:color="auto"/>
      </w:divBdr>
    </w:div>
    <w:div w:id="1652129268">
      <w:bodyDiv w:val="1"/>
      <w:marLeft w:val="0"/>
      <w:marRight w:val="0"/>
      <w:marTop w:val="0"/>
      <w:marBottom w:val="0"/>
      <w:divBdr>
        <w:top w:val="none" w:sz="0" w:space="0" w:color="auto"/>
        <w:left w:val="none" w:sz="0" w:space="0" w:color="auto"/>
        <w:bottom w:val="none" w:sz="0" w:space="0" w:color="auto"/>
        <w:right w:val="none" w:sz="0" w:space="0" w:color="auto"/>
      </w:divBdr>
    </w:div>
    <w:div w:id="1655714902">
      <w:bodyDiv w:val="1"/>
      <w:marLeft w:val="0"/>
      <w:marRight w:val="0"/>
      <w:marTop w:val="0"/>
      <w:marBottom w:val="0"/>
      <w:divBdr>
        <w:top w:val="none" w:sz="0" w:space="0" w:color="auto"/>
        <w:left w:val="none" w:sz="0" w:space="0" w:color="auto"/>
        <w:bottom w:val="none" w:sz="0" w:space="0" w:color="auto"/>
        <w:right w:val="none" w:sz="0" w:space="0" w:color="auto"/>
      </w:divBdr>
    </w:div>
    <w:div w:id="1707212866">
      <w:bodyDiv w:val="1"/>
      <w:marLeft w:val="0"/>
      <w:marRight w:val="0"/>
      <w:marTop w:val="0"/>
      <w:marBottom w:val="0"/>
      <w:divBdr>
        <w:top w:val="none" w:sz="0" w:space="0" w:color="auto"/>
        <w:left w:val="none" w:sz="0" w:space="0" w:color="auto"/>
        <w:bottom w:val="none" w:sz="0" w:space="0" w:color="auto"/>
        <w:right w:val="none" w:sz="0" w:space="0" w:color="auto"/>
      </w:divBdr>
      <w:divsChild>
        <w:div w:id="1919946389">
          <w:marLeft w:val="0"/>
          <w:marRight w:val="0"/>
          <w:marTop w:val="0"/>
          <w:marBottom w:val="0"/>
          <w:divBdr>
            <w:top w:val="none" w:sz="0" w:space="0" w:color="auto"/>
            <w:left w:val="none" w:sz="0" w:space="0" w:color="auto"/>
            <w:bottom w:val="none" w:sz="0" w:space="0" w:color="auto"/>
            <w:right w:val="none" w:sz="0" w:space="0" w:color="auto"/>
          </w:divBdr>
          <w:divsChild>
            <w:div w:id="3792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4203">
      <w:bodyDiv w:val="1"/>
      <w:marLeft w:val="0"/>
      <w:marRight w:val="0"/>
      <w:marTop w:val="0"/>
      <w:marBottom w:val="0"/>
      <w:divBdr>
        <w:top w:val="none" w:sz="0" w:space="0" w:color="auto"/>
        <w:left w:val="none" w:sz="0" w:space="0" w:color="auto"/>
        <w:bottom w:val="none" w:sz="0" w:space="0" w:color="auto"/>
        <w:right w:val="none" w:sz="0" w:space="0" w:color="auto"/>
      </w:divBdr>
      <w:divsChild>
        <w:div w:id="227228679">
          <w:marLeft w:val="0"/>
          <w:marRight w:val="0"/>
          <w:marTop w:val="0"/>
          <w:marBottom w:val="0"/>
          <w:divBdr>
            <w:top w:val="none" w:sz="0" w:space="0" w:color="auto"/>
            <w:left w:val="none" w:sz="0" w:space="0" w:color="auto"/>
            <w:bottom w:val="none" w:sz="0" w:space="0" w:color="auto"/>
            <w:right w:val="none" w:sz="0" w:space="0" w:color="auto"/>
          </w:divBdr>
          <w:divsChild>
            <w:div w:id="4686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6493">
      <w:bodyDiv w:val="1"/>
      <w:marLeft w:val="0"/>
      <w:marRight w:val="0"/>
      <w:marTop w:val="0"/>
      <w:marBottom w:val="0"/>
      <w:divBdr>
        <w:top w:val="none" w:sz="0" w:space="0" w:color="auto"/>
        <w:left w:val="none" w:sz="0" w:space="0" w:color="auto"/>
        <w:bottom w:val="none" w:sz="0" w:space="0" w:color="auto"/>
        <w:right w:val="none" w:sz="0" w:space="0" w:color="auto"/>
      </w:divBdr>
      <w:divsChild>
        <w:div w:id="1634023644">
          <w:marLeft w:val="0"/>
          <w:marRight w:val="0"/>
          <w:marTop w:val="0"/>
          <w:marBottom w:val="0"/>
          <w:divBdr>
            <w:top w:val="none" w:sz="0" w:space="0" w:color="auto"/>
            <w:left w:val="none" w:sz="0" w:space="0" w:color="auto"/>
            <w:bottom w:val="none" w:sz="0" w:space="0" w:color="auto"/>
            <w:right w:val="none" w:sz="0" w:space="0" w:color="auto"/>
          </w:divBdr>
          <w:divsChild>
            <w:div w:id="20946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8834">
      <w:bodyDiv w:val="1"/>
      <w:marLeft w:val="0"/>
      <w:marRight w:val="0"/>
      <w:marTop w:val="0"/>
      <w:marBottom w:val="0"/>
      <w:divBdr>
        <w:top w:val="none" w:sz="0" w:space="0" w:color="auto"/>
        <w:left w:val="none" w:sz="0" w:space="0" w:color="auto"/>
        <w:bottom w:val="none" w:sz="0" w:space="0" w:color="auto"/>
        <w:right w:val="none" w:sz="0" w:space="0" w:color="auto"/>
      </w:divBdr>
    </w:div>
    <w:div w:id="1728724790">
      <w:bodyDiv w:val="1"/>
      <w:marLeft w:val="0"/>
      <w:marRight w:val="0"/>
      <w:marTop w:val="0"/>
      <w:marBottom w:val="0"/>
      <w:divBdr>
        <w:top w:val="none" w:sz="0" w:space="0" w:color="auto"/>
        <w:left w:val="none" w:sz="0" w:space="0" w:color="auto"/>
        <w:bottom w:val="none" w:sz="0" w:space="0" w:color="auto"/>
        <w:right w:val="none" w:sz="0" w:space="0" w:color="auto"/>
      </w:divBdr>
      <w:divsChild>
        <w:div w:id="1462725819">
          <w:marLeft w:val="0"/>
          <w:marRight w:val="0"/>
          <w:marTop w:val="0"/>
          <w:marBottom w:val="0"/>
          <w:divBdr>
            <w:top w:val="none" w:sz="0" w:space="0" w:color="auto"/>
            <w:left w:val="none" w:sz="0" w:space="0" w:color="auto"/>
            <w:bottom w:val="none" w:sz="0" w:space="0" w:color="auto"/>
            <w:right w:val="none" w:sz="0" w:space="0" w:color="auto"/>
          </w:divBdr>
          <w:divsChild>
            <w:div w:id="720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081">
      <w:bodyDiv w:val="1"/>
      <w:marLeft w:val="0"/>
      <w:marRight w:val="0"/>
      <w:marTop w:val="0"/>
      <w:marBottom w:val="0"/>
      <w:divBdr>
        <w:top w:val="none" w:sz="0" w:space="0" w:color="auto"/>
        <w:left w:val="none" w:sz="0" w:space="0" w:color="auto"/>
        <w:bottom w:val="none" w:sz="0" w:space="0" w:color="auto"/>
        <w:right w:val="none" w:sz="0" w:space="0" w:color="auto"/>
      </w:divBdr>
      <w:divsChild>
        <w:div w:id="767896949">
          <w:marLeft w:val="0"/>
          <w:marRight w:val="0"/>
          <w:marTop w:val="0"/>
          <w:marBottom w:val="0"/>
          <w:divBdr>
            <w:top w:val="none" w:sz="0" w:space="0" w:color="auto"/>
            <w:left w:val="none" w:sz="0" w:space="0" w:color="auto"/>
            <w:bottom w:val="none" w:sz="0" w:space="0" w:color="auto"/>
            <w:right w:val="none" w:sz="0" w:space="0" w:color="auto"/>
          </w:divBdr>
          <w:divsChild>
            <w:div w:id="14937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9255">
      <w:bodyDiv w:val="1"/>
      <w:marLeft w:val="0"/>
      <w:marRight w:val="0"/>
      <w:marTop w:val="0"/>
      <w:marBottom w:val="0"/>
      <w:divBdr>
        <w:top w:val="none" w:sz="0" w:space="0" w:color="auto"/>
        <w:left w:val="none" w:sz="0" w:space="0" w:color="auto"/>
        <w:bottom w:val="none" w:sz="0" w:space="0" w:color="auto"/>
        <w:right w:val="none" w:sz="0" w:space="0" w:color="auto"/>
      </w:divBdr>
      <w:divsChild>
        <w:div w:id="238830406">
          <w:marLeft w:val="0"/>
          <w:marRight w:val="0"/>
          <w:marTop w:val="0"/>
          <w:marBottom w:val="0"/>
          <w:divBdr>
            <w:top w:val="none" w:sz="0" w:space="0" w:color="auto"/>
            <w:left w:val="none" w:sz="0" w:space="0" w:color="auto"/>
            <w:bottom w:val="none" w:sz="0" w:space="0" w:color="auto"/>
            <w:right w:val="none" w:sz="0" w:space="0" w:color="auto"/>
          </w:divBdr>
          <w:divsChild>
            <w:div w:id="3802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8774">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1">
          <w:marLeft w:val="0"/>
          <w:marRight w:val="0"/>
          <w:marTop w:val="0"/>
          <w:marBottom w:val="0"/>
          <w:divBdr>
            <w:top w:val="none" w:sz="0" w:space="0" w:color="auto"/>
            <w:left w:val="none" w:sz="0" w:space="0" w:color="auto"/>
            <w:bottom w:val="none" w:sz="0" w:space="0" w:color="auto"/>
            <w:right w:val="none" w:sz="0" w:space="0" w:color="auto"/>
          </w:divBdr>
          <w:divsChild>
            <w:div w:id="20710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6824">
      <w:bodyDiv w:val="1"/>
      <w:marLeft w:val="0"/>
      <w:marRight w:val="0"/>
      <w:marTop w:val="0"/>
      <w:marBottom w:val="0"/>
      <w:divBdr>
        <w:top w:val="none" w:sz="0" w:space="0" w:color="auto"/>
        <w:left w:val="none" w:sz="0" w:space="0" w:color="auto"/>
        <w:bottom w:val="none" w:sz="0" w:space="0" w:color="auto"/>
        <w:right w:val="none" w:sz="0" w:space="0" w:color="auto"/>
      </w:divBdr>
    </w:div>
    <w:div w:id="1842695919">
      <w:bodyDiv w:val="1"/>
      <w:marLeft w:val="0"/>
      <w:marRight w:val="0"/>
      <w:marTop w:val="0"/>
      <w:marBottom w:val="0"/>
      <w:divBdr>
        <w:top w:val="none" w:sz="0" w:space="0" w:color="auto"/>
        <w:left w:val="none" w:sz="0" w:space="0" w:color="auto"/>
        <w:bottom w:val="none" w:sz="0" w:space="0" w:color="auto"/>
        <w:right w:val="none" w:sz="0" w:space="0" w:color="auto"/>
      </w:divBdr>
    </w:div>
    <w:div w:id="1867476710">
      <w:bodyDiv w:val="1"/>
      <w:marLeft w:val="0"/>
      <w:marRight w:val="0"/>
      <w:marTop w:val="0"/>
      <w:marBottom w:val="0"/>
      <w:divBdr>
        <w:top w:val="none" w:sz="0" w:space="0" w:color="auto"/>
        <w:left w:val="none" w:sz="0" w:space="0" w:color="auto"/>
        <w:bottom w:val="none" w:sz="0" w:space="0" w:color="auto"/>
        <w:right w:val="none" w:sz="0" w:space="0" w:color="auto"/>
      </w:divBdr>
      <w:divsChild>
        <w:div w:id="2036037123">
          <w:marLeft w:val="0"/>
          <w:marRight w:val="0"/>
          <w:marTop w:val="0"/>
          <w:marBottom w:val="0"/>
          <w:divBdr>
            <w:top w:val="none" w:sz="0" w:space="0" w:color="auto"/>
            <w:left w:val="none" w:sz="0" w:space="0" w:color="auto"/>
            <w:bottom w:val="none" w:sz="0" w:space="0" w:color="auto"/>
            <w:right w:val="none" w:sz="0" w:space="0" w:color="auto"/>
          </w:divBdr>
          <w:divsChild>
            <w:div w:id="970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633">
      <w:bodyDiv w:val="1"/>
      <w:marLeft w:val="0"/>
      <w:marRight w:val="0"/>
      <w:marTop w:val="0"/>
      <w:marBottom w:val="0"/>
      <w:divBdr>
        <w:top w:val="none" w:sz="0" w:space="0" w:color="auto"/>
        <w:left w:val="none" w:sz="0" w:space="0" w:color="auto"/>
        <w:bottom w:val="none" w:sz="0" w:space="0" w:color="auto"/>
        <w:right w:val="none" w:sz="0" w:space="0" w:color="auto"/>
      </w:divBdr>
    </w:div>
    <w:div w:id="1921714321">
      <w:bodyDiv w:val="1"/>
      <w:marLeft w:val="0"/>
      <w:marRight w:val="0"/>
      <w:marTop w:val="0"/>
      <w:marBottom w:val="0"/>
      <w:divBdr>
        <w:top w:val="none" w:sz="0" w:space="0" w:color="auto"/>
        <w:left w:val="none" w:sz="0" w:space="0" w:color="auto"/>
        <w:bottom w:val="none" w:sz="0" w:space="0" w:color="auto"/>
        <w:right w:val="none" w:sz="0" w:space="0" w:color="auto"/>
      </w:divBdr>
      <w:divsChild>
        <w:div w:id="63768536">
          <w:marLeft w:val="0"/>
          <w:marRight w:val="0"/>
          <w:marTop w:val="0"/>
          <w:marBottom w:val="0"/>
          <w:divBdr>
            <w:top w:val="none" w:sz="0" w:space="0" w:color="auto"/>
            <w:left w:val="none" w:sz="0" w:space="0" w:color="auto"/>
            <w:bottom w:val="none" w:sz="0" w:space="0" w:color="auto"/>
            <w:right w:val="none" w:sz="0" w:space="0" w:color="auto"/>
          </w:divBdr>
          <w:divsChild>
            <w:div w:id="8156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541">
      <w:bodyDiv w:val="1"/>
      <w:marLeft w:val="0"/>
      <w:marRight w:val="0"/>
      <w:marTop w:val="0"/>
      <w:marBottom w:val="0"/>
      <w:divBdr>
        <w:top w:val="none" w:sz="0" w:space="0" w:color="auto"/>
        <w:left w:val="none" w:sz="0" w:space="0" w:color="auto"/>
        <w:bottom w:val="none" w:sz="0" w:space="0" w:color="auto"/>
        <w:right w:val="none" w:sz="0" w:space="0" w:color="auto"/>
      </w:divBdr>
    </w:div>
    <w:div w:id="1939482833">
      <w:bodyDiv w:val="1"/>
      <w:marLeft w:val="0"/>
      <w:marRight w:val="0"/>
      <w:marTop w:val="0"/>
      <w:marBottom w:val="0"/>
      <w:divBdr>
        <w:top w:val="none" w:sz="0" w:space="0" w:color="auto"/>
        <w:left w:val="none" w:sz="0" w:space="0" w:color="auto"/>
        <w:bottom w:val="none" w:sz="0" w:space="0" w:color="auto"/>
        <w:right w:val="none" w:sz="0" w:space="0" w:color="auto"/>
      </w:divBdr>
      <w:divsChild>
        <w:div w:id="1232078458">
          <w:marLeft w:val="0"/>
          <w:marRight w:val="0"/>
          <w:marTop w:val="0"/>
          <w:marBottom w:val="0"/>
          <w:divBdr>
            <w:top w:val="none" w:sz="0" w:space="0" w:color="auto"/>
            <w:left w:val="none" w:sz="0" w:space="0" w:color="auto"/>
            <w:bottom w:val="none" w:sz="0" w:space="0" w:color="auto"/>
            <w:right w:val="none" w:sz="0" w:space="0" w:color="auto"/>
          </w:divBdr>
          <w:divsChild>
            <w:div w:id="509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153">
      <w:bodyDiv w:val="1"/>
      <w:marLeft w:val="0"/>
      <w:marRight w:val="0"/>
      <w:marTop w:val="0"/>
      <w:marBottom w:val="0"/>
      <w:divBdr>
        <w:top w:val="none" w:sz="0" w:space="0" w:color="auto"/>
        <w:left w:val="none" w:sz="0" w:space="0" w:color="auto"/>
        <w:bottom w:val="none" w:sz="0" w:space="0" w:color="auto"/>
        <w:right w:val="none" w:sz="0" w:space="0" w:color="auto"/>
      </w:divBdr>
      <w:divsChild>
        <w:div w:id="688524779">
          <w:marLeft w:val="0"/>
          <w:marRight w:val="0"/>
          <w:marTop w:val="0"/>
          <w:marBottom w:val="0"/>
          <w:divBdr>
            <w:top w:val="none" w:sz="0" w:space="0" w:color="auto"/>
            <w:left w:val="none" w:sz="0" w:space="0" w:color="auto"/>
            <w:bottom w:val="none" w:sz="0" w:space="0" w:color="auto"/>
            <w:right w:val="none" w:sz="0" w:space="0" w:color="auto"/>
          </w:divBdr>
          <w:divsChild>
            <w:div w:id="21322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624">
      <w:bodyDiv w:val="1"/>
      <w:marLeft w:val="0"/>
      <w:marRight w:val="0"/>
      <w:marTop w:val="0"/>
      <w:marBottom w:val="0"/>
      <w:divBdr>
        <w:top w:val="none" w:sz="0" w:space="0" w:color="auto"/>
        <w:left w:val="none" w:sz="0" w:space="0" w:color="auto"/>
        <w:bottom w:val="none" w:sz="0" w:space="0" w:color="auto"/>
        <w:right w:val="none" w:sz="0" w:space="0" w:color="auto"/>
      </w:divBdr>
    </w:div>
    <w:div w:id="2041121157">
      <w:bodyDiv w:val="1"/>
      <w:marLeft w:val="0"/>
      <w:marRight w:val="0"/>
      <w:marTop w:val="0"/>
      <w:marBottom w:val="0"/>
      <w:divBdr>
        <w:top w:val="none" w:sz="0" w:space="0" w:color="auto"/>
        <w:left w:val="none" w:sz="0" w:space="0" w:color="auto"/>
        <w:bottom w:val="none" w:sz="0" w:space="0" w:color="auto"/>
        <w:right w:val="none" w:sz="0" w:space="0" w:color="auto"/>
      </w:divBdr>
      <w:divsChild>
        <w:div w:id="451167730">
          <w:marLeft w:val="0"/>
          <w:marRight w:val="0"/>
          <w:marTop w:val="0"/>
          <w:marBottom w:val="0"/>
          <w:divBdr>
            <w:top w:val="none" w:sz="0" w:space="0" w:color="auto"/>
            <w:left w:val="none" w:sz="0" w:space="0" w:color="auto"/>
            <w:bottom w:val="none" w:sz="0" w:space="0" w:color="auto"/>
            <w:right w:val="none" w:sz="0" w:space="0" w:color="auto"/>
          </w:divBdr>
          <w:divsChild>
            <w:div w:id="21004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540">
      <w:bodyDiv w:val="1"/>
      <w:marLeft w:val="0"/>
      <w:marRight w:val="0"/>
      <w:marTop w:val="0"/>
      <w:marBottom w:val="0"/>
      <w:divBdr>
        <w:top w:val="none" w:sz="0" w:space="0" w:color="auto"/>
        <w:left w:val="none" w:sz="0" w:space="0" w:color="auto"/>
        <w:bottom w:val="none" w:sz="0" w:space="0" w:color="auto"/>
        <w:right w:val="none" w:sz="0" w:space="0" w:color="auto"/>
      </w:divBdr>
      <w:divsChild>
        <w:div w:id="1047804678">
          <w:marLeft w:val="0"/>
          <w:marRight w:val="0"/>
          <w:marTop w:val="0"/>
          <w:marBottom w:val="0"/>
          <w:divBdr>
            <w:top w:val="none" w:sz="0" w:space="0" w:color="auto"/>
            <w:left w:val="none" w:sz="0" w:space="0" w:color="auto"/>
            <w:bottom w:val="none" w:sz="0" w:space="0" w:color="auto"/>
            <w:right w:val="none" w:sz="0" w:space="0" w:color="auto"/>
          </w:divBdr>
          <w:divsChild>
            <w:div w:id="7443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5858">
      <w:bodyDiv w:val="1"/>
      <w:marLeft w:val="0"/>
      <w:marRight w:val="0"/>
      <w:marTop w:val="0"/>
      <w:marBottom w:val="0"/>
      <w:divBdr>
        <w:top w:val="none" w:sz="0" w:space="0" w:color="auto"/>
        <w:left w:val="none" w:sz="0" w:space="0" w:color="auto"/>
        <w:bottom w:val="none" w:sz="0" w:space="0" w:color="auto"/>
        <w:right w:val="none" w:sz="0" w:space="0" w:color="auto"/>
      </w:divBdr>
      <w:divsChild>
        <w:div w:id="1705671835">
          <w:marLeft w:val="0"/>
          <w:marRight w:val="0"/>
          <w:marTop w:val="0"/>
          <w:marBottom w:val="0"/>
          <w:divBdr>
            <w:top w:val="none" w:sz="0" w:space="0" w:color="auto"/>
            <w:left w:val="none" w:sz="0" w:space="0" w:color="auto"/>
            <w:bottom w:val="none" w:sz="0" w:space="0" w:color="auto"/>
            <w:right w:val="none" w:sz="0" w:space="0" w:color="auto"/>
          </w:divBdr>
          <w:divsChild>
            <w:div w:id="19562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hsgac.senate.gov/subcommittees/investigations/issues/financial-crisis-and-other-financial-market-issues"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574326A-B366-415A-BF26-3423DE1C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49</Pages>
  <Words>11495</Words>
  <Characters>65522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Leaver Adam</dc:creator>
  <cp:lastModifiedBy>Dan Tischer</cp:lastModifiedBy>
  <cp:revision>6</cp:revision>
  <dcterms:created xsi:type="dcterms:W3CDTF">2018-04-16T20:08:00Z</dcterms:created>
  <dcterms:modified xsi:type="dcterms:W3CDTF">2018-04-25T16:27:00Z</dcterms:modified>
</cp:coreProperties>
</file>